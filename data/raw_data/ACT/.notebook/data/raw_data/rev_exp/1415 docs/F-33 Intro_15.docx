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0989DD8E" w14:textId="77777777" w:rsidR="005B7B91" w:rsidRPr="00165B52" w:rsidRDefault="00E07D4C" w:rsidP="005B7B91">
      <w:r>
        <w:rPr>
          <w:noProof/>
        </w:rPr>
        <mc:AlternateContent>
          <mc:Choice Requires="wps">
            <w:drawing>
              <wp:anchor distT="0" distB="0" distL="114300" distR="114300" simplePos="0" relativeHeight="251658240" behindDoc="1" locked="0" layoutInCell="1" allowOverlap="1" wp14:anchorId="29514A3B" wp14:editId="2E998D21">
                <wp:simplePos x="0" y="0"/>
                <wp:positionH relativeFrom="margin">
                  <wp:posOffset>-905774</wp:posOffset>
                </wp:positionH>
                <wp:positionV relativeFrom="paragraph">
                  <wp:posOffset>-371235</wp:posOffset>
                </wp:positionV>
                <wp:extent cx="8065699" cy="3429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5699" cy="342900"/>
                        </a:xfrm>
                        <a:prstGeom prst="rect">
                          <a:avLst/>
                        </a:prstGeom>
                        <a:solidFill>
                          <a:srgbClr val="00893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9493E7" w14:textId="04F2841F" w:rsidR="009D33F7" w:rsidRPr="00044EBF" w:rsidRDefault="009D33F7" w:rsidP="005B7B91">
                            <w:pPr>
                              <w:rPr>
                                <w:rFonts w:ascii="Arial" w:hAnsi="Arial" w:cs="Arial"/>
                              </w:rPr>
                            </w:pPr>
                            <w:r>
                              <w:rPr>
                                <w:rFonts w:ascii="Arial" w:hAnsi="Arial" w:cs="Arial"/>
                                <w:b/>
                                <w:color w:val="FFFFFF"/>
                              </w:rPr>
                              <w:t>NCES 2018</w:t>
                            </w:r>
                            <w:r w:rsidRPr="000F0247">
                              <w:rPr>
                                <w:rFonts w:ascii="Arial" w:hAnsi="Arial" w:cs="Arial"/>
                                <w:b/>
                                <w:color w:val="FFFFFF"/>
                              </w:rPr>
                              <w:t xml:space="preserve">-304                                                                                               </w:t>
                            </w:r>
                            <w:r w:rsidRPr="00044EBF">
                              <w:rPr>
                                <w:rFonts w:ascii="Arial" w:hAnsi="Arial" w:cs="Arial"/>
                                <w:b/>
                                <w:color w:val="FFFFFF"/>
                              </w:rPr>
                              <w:t>U.S. DEPARTMENT OF EDUCATION</w:t>
                            </w:r>
                          </w:p>
                        </w:txbxContent>
                      </wps:txbx>
                      <wps:bodyPr rot="0" vert="horz" wrap="square" lIns="457200" tIns="91440" rIns="457200" bIns="9144"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9514A3B" id="_x0000_t202" coordsize="21600,21600" o:spt="202" path="m,l,21600r21600,l21600,xe">
                <v:stroke joinstyle="miter"/>
                <v:path gradientshapeok="t" o:connecttype="rect"/>
              </v:shapetype>
              <v:shape id="Text Box 3" o:spid="_x0000_s1026" type="#_x0000_t202" style="position:absolute;margin-left:-71.3pt;margin-top:-29.25pt;width:635.1pt;height:2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" fillcolor="#00893d" stroked="f">
                <v:textbox inset="36pt,7.2pt,36pt,.72pt">
                  <w:txbxContent>
                    <w:p w14:paraId="109493E7" w14:textId="04F2841F" w:rsidR="009D33F7" w:rsidRPr="00044EBF" w:rsidRDefault="009D33F7" w:rsidP="005B7B91">
                      <w:pPr>
                        <w:rPr>
                          <w:rFonts w:ascii="Arial" w:hAnsi="Arial" w:cs="Arial"/>
                        </w:rPr>
                      </w:pPr>
                      <w:r>
                        <w:rPr>
                          <w:rFonts w:ascii="Arial" w:hAnsi="Arial" w:cs="Arial"/>
                          <w:b/>
                          <w:color w:val="FFFFFF"/>
                        </w:rPr>
                        <w:t>NCES 2018</w:t>
                      </w:r>
                      <w:r w:rsidRPr="000F0247">
                        <w:rPr>
                          <w:rFonts w:ascii="Arial" w:hAnsi="Arial" w:cs="Arial"/>
                          <w:b/>
                          <w:color w:val="FFFFFF"/>
                        </w:rPr>
                        <w:t xml:space="preserve">-304                                                                                               </w:t>
                      </w:r>
                      <w:r w:rsidRPr="00044EBF">
                        <w:rPr>
                          <w:rFonts w:ascii="Arial" w:hAnsi="Arial" w:cs="Arial"/>
                          <w:b/>
                          <w:color w:val="FFFFFF"/>
                        </w:rPr>
                        <w:t>U.S. DEPARTMENT OF EDUCATION</w:t>
                      </w:r>
                    </w:p>
                  </w:txbxContent>
                </v:textbox>
                <w10:wrap anchorx="margin"/>
              </v:shape>
            </w:pict>
          </mc:Fallback>
        </mc:AlternateContent>
      </w:r>
    </w:p>
    <w:p w14:paraId="0905597F" w14:textId="77777777" w:rsidR="005B7B91" w:rsidRPr="00444A5B" w:rsidRDefault="00E07D4C" w:rsidP="005B7B91">
      <w:pPr>
        <w:rPr>
          <w:b/>
          <w:bCs/>
        </w:rPr>
      </w:pPr>
      <w:r>
        <w:rPr>
          <w:noProof/>
        </w:rPr>
        <w:drawing>
          <wp:anchor distT="0" distB="0" distL="114300" distR="114300" simplePos="0" relativeHeight="251659264" behindDoc="1" locked="0" layoutInCell="1" allowOverlap="1" wp14:anchorId="53C800B5" wp14:editId="3ACFF1CD">
            <wp:simplePos x="0" y="0"/>
            <wp:positionH relativeFrom="column">
              <wp:posOffset>-100965</wp:posOffset>
            </wp:positionH>
            <wp:positionV relativeFrom="paragraph">
              <wp:posOffset>7418070</wp:posOffset>
            </wp:positionV>
            <wp:extent cx="2962910" cy="954405"/>
            <wp:effectExtent l="0" t="0" r="8890" b="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910" cy="95440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168" behindDoc="0" locked="0" layoutInCell="1" allowOverlap="1" wp14:anchorId="567C1B57" wp14:editId="7231B896">
                <wp:simplePos x="0" y="0"/>
                <wp:positionH relativeFrom="column">
                  <wp:posOffset>-100965</wp:posOffset>
                </wp:positionH>
                <wp:positionV relativeFrom="paragraph">
                  <wp:posOffset>994410</wp:posOffset>
                </wp:positionV>
                <wp:extent cx="6400800" cy="3632200"/>
                <wp:effectExtent l="3810" t="3810" r="0" b="254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63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F0904C" w14:textId="77777777" w:rsidR="009D33F7" w:rsidRPr="005B7B91" w:rsidRDefault="009D33F7" w:rsidP="005B7B91">
                            <w:pPr>
                              <w:rPr>
                                <w:rFonts w:ascii="Arial" w:hAnsi="Arial" w:cs="Arial"/>
                                <w:bCs/>
                                <w:sz w:val="60"/>
                                <w:szCs w:val="60"/>
                              </w:rPr>
                            </w:pPr>
                            <w:r w:rsidRPr="005B7B91">
                              <w:rPr>
                                <w:rFonts w:ascii="Arial" w:hAnsi="Arial" w:cs="Arial"/>
                                <w:bCs/>
                                <w:sz w:val="60"/>
                                <w:szCs w:val="60"/>
                              </w:rPr>
                              <w:t xml:space="preserve">Documentation for the NCES Common Core of Data </w:t>
                            </w:r>
                          </w:p>
                          <w:p w14:paraId="58DCA773" w14:textId="77777777" w:rsidR="009D33F7" w:rsidRPr="005B7B91" w:rsidRDefault="009D33F7" w:rsidP="005B7B91">
                            <w:pPr>
                              <w:rPr>
                                <w:rFonts w:ascii="Arial" w:hAnsi="Arial" w:cs="Arial"/>
                                <w:bCs/>
                                <w:sz w:val="60"/>
                                <w:szCs w:val="60"/>
                              </w:rPr>
                            </w:pPr>
                            <w:r w:rsidRPr="005B7B91">
                              <w:rPr>
                                <w:rFonts w:ascii="Arial" w:hAnsi="Arial" w:cs="Arial"/>
                                <w:bCs/>
                                <w:sz w:val="60"/>
                                <w:szCs w:val="60"/>
                              </w:rPr>
                              <w:t xml:space="preserve">School District Finance Survey </w:t>
                            </w:r>
                          </w:p>
                          <w:p w14:paraId="2410B993" w14:textId="3C994D22" w:rsidR="009D33F7" w:rsidRPr="00A97D9F" w:rsidRDefault="009D33F7" w:rsidP="005B7B91">
                            <w:pPr>
                              <w:rPr>
                                <w:rFonts w:ascii="Arial" w:hAnsi="Arial" w:cs="Arial"/>
                                <w:color w:val="0D0D0D" w:themeColor="text1" w:themeTint="F2"/>
                                <w:sz w:val="60"/>
                                <w:szCs w:val="60"/>
                              </w:rPr>
                            </w:pPr>
                            <w:r w:rsidRPr="005B7B91">
                              <w:rPr>
                                <w:rFonts w:ascii="Arial" w:hAnsi="Arial" w:cs="Arial"/>
                                <w:bCs/>
                                <w:sz w:val="60"/>
                                <w:szCs w:val="60"/>
                              </w:rPr>
                              <w:t xml:space="preserve">(F-33), School Year </w:t>
                            </w:r>
                            <w:r w:rsidRPr="00A97D9F">
                              <w:rPr>
                                <w:rFonts w:ascii="Arial" w:hAnsi="Arial" w:cs="Arial"/>
                                <w:bCs/>
                                <w:color w:val="0D0D0D" w:themeColor="text1" w:themeTint="F2"/>
                                <w:sz w:val="60"/>
                                <w:szCs w:val="60"/>
                              </w:rPr>
                              <w:t>20</w:t>
                            </w:r>
                            <w:r>
                              <w:rPr>
                                <w:rFonts w:ascii="Arial" w:hAnsi="Arial" w:cs="Arial"/>
                                <w:bCs/>
                                <w:color w:val="0D0D0D" w:themeColor="text1" w:themeTint="F2"/>
                                <w:sz w:val="60"/>
                                <w:szCs w:val="60"/>
                              </w:rPr>
                              <w:t>14</w:t>
                            </w:r>
                            <w:r w:rsidRPr="00A97D9F">
                              <w:rPr>
                                <w:rFonts w:ascii="Arial" w:hAnsi="Arial" w:cs="Arial"/>
                                <w:bCs/>
                                <w:color w:val="0D0D0D" w:themeColor="text1" w:themeTint="F2"/>
                                <w:sz w:val="60"/>
                                <w:szCs w:val="60"/>
                              </w:rPr>
                              <w:t>–1</w:t>
                            </w:r>
                            <w:r>
                              <w:rPr>
                                <w:rFonts w:ascii="Arial" w:hAnsi="Arial" w:cs="Arial"/>
                                <w:bCs/>
                                <w:color w:val="0D0D0D" w:themeColor="text1" w:themeTint="F2"/>
                                <w:sz w:val="60"/>
                                <w:szCs w:val="60"/>
                              </w:rPr>
                              <w:t>5</w:t>
                            </w:r>
                            <w:r w:rsidRPr="00A97D9F">
                              <w:rPr>
                                <w:rFonts w:ascii="Arial" w:hAnsi="Arial" w:cs="Arial"/>
                                <w:bCs/>
                                <w:color w:val="0D0D0D" w:themeColor="text1" w:themeTint="F2"/>
                                <w:sz w:val="60"/>
                                <w:szCs w:val="60"/>
                              </w:rPr>
                              <w:t xml:space="preserve"> (Fiscal Year 201</w:t>
                            </w:r>
                            <w:r>
                              <w:rPr>
                                <w:rFonts w:ascii="Arial" w:hAnsi="Arial" w:cs="Arial"/>
                                <w:bCs/>
                                <w:color w:val="0D0D0D" w:themeColor="text1" w:themeTint="F2"/>
                                <w:sz w:val="60"/>
                                <w:szCs w:val="60"/>
                              </w:rPr>
                              <w:t>5</w:t>
                            </w:r>
                            <w:r w:rsidRPr="00A97D9F">
                              <w:rPr>
                                <w:rFonts w:ascii="Arial" w:hAnsi="Arial" w:cs="Arial"/>
                                <w:bCs/>
                                <w:color w:val="0D0D0D" w:themeColor="text1" w:themeTint="F2"/>
                                <w:sz w:val="60"/>
                                <w:szCs w:val="60"/>
                              </w:rPr>
                              <w:t>)</w:t>
                            </w:r>
                          </w:p>
                          <w:p w14:paraId="30AC0B3A" w14:textId="77777777" w:rsidR="009D33F7" w:rsidRPr="00F55AFC" w:rsidRDefault="009D33F7" w:rsidP="005B7B91">
                            <w:pPr>
                              <w:rPr>
                                <w:rFonts w:cs="Arial"/>
                                <w:sz w:val="60"/>
                              </w:rPr>
                            </w:pPr>
                          </w:p>
                          <w:p w14:paraId="53378D35" w14:textId="77777777" w:rsidR="009D33F7" w:rsidRPr="00660DBD" w:rsidRDefault="009D33F7" w:rsidP="005B7B91">
                            <w:pPr>
                              <w:spacing w:line="480" w:lineRule="atLeast"/>
                              <w:rPr>
                                <w:rFonts w:ascii="Arial" w:hAnsi="Arial" w:cs="Arial"/>
                                <w:color w:val="00893D"/>
                                <w:sz w:val="32"/>
                              </w:rPr>
                            </w:pPr>
                            <w:r>
                              <w:rPr>
                                <w:rFonts w:ascii="Arial" w:hAnsi="Arial" w:cs="Arial"/>
                                <w:color w:val="00893D"/>
                                <w:sz w:val="32"/>
                              </w:rPr>
                              <w:t>Provisional</w:t>
                            </w:r>
                            <w:r w:rsidRPr="00665193">
                              <w:rPr>
                                <w:rFonts w:ascii="Arial" w:hAnsi="Arial" w:cs="Arial"/>
                                <w:color w:val="00893D"/>
                                <w:sz w:val="32"/>
                              </w:rPr>
                              <w:t xml:space="preserve"> </w:t>
                            </w:r>
                            <w:r w:rsidRPr="00660DBD">
                              <w:rPr>
                                <w:rFonts w:ascii="Arial" w:hAnsi="Arial" w:cs="Arial"/>
                                <w:color w:val="00893D"/>
                                <w:sz w:val="32"/>
                              </w:rPr>
                              <w:t>File Version 1</w:t>
                            </w:r>
                            <w:r>
                              <w:rPr>
                                <w:rFonts w:ascii="Arial" w:hAnsi="Arial" w:cs="Arial"/>
                                <w:color w:val="00893D"/>
                                <w:sz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67C1B57" id="Text Box 5" o:spid="_x0000_s1027" type="#_x0000_t202" style="position:absolute;margin-left:-7.95pt;margin-top:78.3pt;width:7in;height:28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nohuQIAAME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" filled="f" stroked="f">
                <v:textbox>
                  <w:txbxContent>
                    <w:p w14:paraId="65F0904C" w14:textId="77777777" w:rsidR="009D33F7" w:rsidRPr="005B7B91" w:rsidRDefault="009D33F7" w:rsidP="005B7B91">
                      <w:pPr>
                        <w:rPr>
                          <w:rFonts w:ascii="Arial" w:hAnsi="Arial" w:cs="Arial"/>
                          <w:bCs/>
                          <w:sz w:val="60"/>
                          <w:szCs w:val="60"/>
                        </w:rPr>
                      </w:pPr>
                      <w:r w:rsidRPr="005B7B91">
                        <w:rPr>
                          <w:rFonts w:ascii="Arial" w:hAnsi="Arial" w:cs="Arial"/>
                          <w:bCs/>
                          <w:sz w:val="60"/>
                          <w:szCs w:val="60"/>
                        </w:rPr>
                        <w:t xml:space="preserve">Documentation for the NCES Common Core of Data </w:t>
                      </w:r>
                    </w:p>
                    <w:p w14:paraId="58DCA773" w14:textId="77777777" w:rsidR="009D33F7" w:rsidRPr="005B7B91" w:rsidRDefault="009D33F7" w:rsidP="005B7B91">
                      <w:pPr>
                        <w:rPr>
                          <w:rFonts w:ascii="Arial" w:hAnsi="Arial" w:cs="Arial"/>
                          <w:bCs/>
                          <w:sz w:val="60"/>
                          <w:szCs w:val="60"/>
                        </w:rPr>
                      </w:pPr>
                      <w:r w:rsidRPr="005B7B91">
                        <w:rPr>
                          <w:rFonts w:ascii="Arial" w:hAnsi="Arial" w:cs="Arial"/>
                          <w:bCs/>
                          <w:sz w:val="60"/>
                          <w:szCs w:val="60"/>
                        </w:rPr>
                        <w:t xml:space="preserve">School District Finance Survey </w:t>
                      </w:r>
                    </w:p>
                    <w:p w14:paraId="2410B993" w14:textId="3C994D22" w:rsidR="009D33F7" w:rsidRPr="00A97D9F" w:rsidRDefault="009D33F7" w:rsidP="005B7B91">
                      <w:pPr>
                        <w:rPr>
                          <w:rFonts w:ascii="Arial" w:hAnsi="Arial" w:cs="Arial"/>
                          <w:color w:val="0D0D0D" w:themeColor="text1" w:themeTint="F2"/>
                          <w:sz w:val="60"/>
                          <w:szCs w:val="60"/>
                        </w:rPr>
                      </w:pPr>
                      <w:r w:rsidRPr="005B7B91">
                        <w:rPr>
                          <w:rFonts w:ascii="Arial" w:hAnsi="Arial" w:cs="Arial"/>
                          <w:bCs/>
                          <w:sz w:val="60"/>
                          <w:szCs w:val="60"/>
                        </w:rPr>
                        <w:t xml:space="preserve">(F-33), School Year </w:t>
                      </w:r>
                      <w:r w:rsidRPr="00A97D9F">
                        <w:rPr>
                          <w:rFonts w:ascii="Arial" w:hAnsi="Arial" w:cs="Arial"/>
                          <w:bCs/>
                          <w:color w:val="0D0D0D" w:themeColor="text1" w:themeTint="F2"/>
                          <w:sz w:val="60"/>
                          <w:szCs w:val="60"/>
                        </w:rPr>
                        <w:t>20</w:t>
                      </w:r>
                      <w:r>
                        <w:rPr>
                          <w:rFonts w:ascii="Arial" w:hAnsi="Arial" w:cs="Arial"/>
                          <w:bCs/>
                          <w:color w:val="0D0D0D" w:themeColor="text1" w:themeTint="F2"/>
                          <w:sz w:val="60"/>
                          <w:szCs w:val="60"/>
                        </w:rPr>
                        <w:t>14</w:t>
                      </w:r>
                      <w:r w:rsidRPr="00A97D9F">
                        <w:rPr>
                          <w:rFonts w:ascii="Arial" w:hAnsi="Arial" w:cs="Arial"/>
                          <w:bCs/>
                          <w:color w:val="0D0D0D" w:themeColor="text1" w:themeTint="F2"/>
                          <w:sz w:val="60"/>
                          <w:szCs w:val="60"/>
                        </w:rPr>
                        <w:t>–1</w:t>
                      </w:r>
                      <w:r>
                        <w:rPr>
                          <w:rFonts w:ascii="Arial" w:hAnsi="Arial" w:cs="Arial"/>
                          <w:bCs/>
                          <w:color w:val="0D0D0D" w:themeColor="text1" w:themeTint="F2"/>
                          <w:sz w:val="60"/>
                          <w:szCs w:val="60"/>
                        </w:rPr>
                        <w:t>5</w:t>
                      </w:r>
                      <w:r w:rsidRPr="00A97D9F">
                        <w:rPr>
                          <w:rFonts w:ascii="Arial" w:hAnsi="Arial" w:cs="Arial"/>
                          <w:bCs/>
                          <w:color w:val="0D0D0D" w:themeColor="text1" w:themeTint="F2"/>
                          <w:sz w:val="60"/>
                          <w:szCs w:val="60"/>
                        </w:rPr>
                        <w:t xml:space="preserve"> (Fiscal Year 201</w:t>
                      </w:r>
                      <w:r>
                        <w:rPr>
                          <w:rFonts w:ascii="Arial" w:hAnsi="Arial" w:cs="Arial"/>
                          <w:bCs/>
                          <w:color w:val="0D0D0D" w:themeColor="text1" w:themeTint="F2"/>
                          <w:sz w:val="60"/>
                          <w:szCs w:val="60"/>
                        </w:rPr>
                        <w:t>5</w:t>
                      </w:r>
                      <w:r w:rsidRPr="00A97D9F">
                        <w:rPr>
                          <w:rFonts w:ascii="Arial" w:hAnsi="Arial" w:cs="Arial"/>
                          <w:bCs/>
                          <w:color w:val="0D0D0D" w:themeColor="text1" w:themeTint="F2"/>
                          <w:sz w:val="60"/>
                          <w:szCs w:val="60"/>
                        </w:rPr>
                        <w:t>)</w:t>
                      </w:r>
                    </w:p>
                    <w:p w14:paraId="30AC0B3A" w14:textId="77777777" w:rsidR="009D33F7" w:rsidRPr="00F55AFC" w:rsidRDefault="009D33F7" w:rsidP="005B7B91">
                      <w:pPr>
                        <w:rPr>
                          <w:rFonts w:cs="Arial"/>
                          <w:sz w:val="60"/>
                        </w:rPr>
                      </w:pPr>
                    </w:p>
                    <w:p w14:paraId="53378D35" w14:textId="77777777" w:rsidR="009D33F7" w:rsidRPr="00660DBD" w:rsidRDefault="009D33F7" w:rsidP="005B7B91">
                      <w:pPr>
                        <w:spacing w:line="480" w:lineRule="atLeast"/>
                        <w:rPr>
                          <w:rFonts w:ascii="Arial" w:hAnsi="Arial" w:cs="Arial"/>
                          <w:color w:val="00893D"/>
                          <w:sz w:val="32"/>
                        </w:rPr>
                      </w:pPr>
                      <w:r>
                        <w:rPr>
                          <w:rFonts w:ascii="Arial" w:hAnsi="Arial" w:cs="Arial"/>
                          <w:color w:val="00893D"/>
                          <w:sz w:val="32"/>
                        </w:rPr>
                        <w:t>Provisional</w:t>
                      </w:r>
                      <w:r w:rsidRPr="00665193">
                        <w:rPr>
                          <w:rFonts w:ascii="Arial" w:hAnsi="Arial" w:cs="Arial"/>
                          <w:color w:val="00893D"/>
                          <w:sz w:val="32"/>
                        </w:rPr>
                        <w:t xml:space="preserve"> </w:t>
                      </w:r>
                      <w:r w:rsidRPr="00660DBD">
                        <w:rPr>
                          <w:rFonts w:ascii="Arial" w:hAnsi="Arial" w:cs="Arial"/>
                          <w:color w:val="00893D"/>
                          <w:sz w:val="32"/>
                        </w:rPr>
                        <w:t>File Version 1</w:t>
                      </w:r>
                      <w:r>
                        <w:rPr>
                          <w:rFonts w:ascii="Arial" w:hAnsi="Arial" w:cs="Arial"/>
                          <w:color w:val="00893D"/>
                          <w:sz w:val="32"/>
                        </w:rPr>
                        <w:t>a</w:t>
                      </w:r>
                    </w:p>
                  </w:txbxContent>
                </v:textbox>
              </v:shape>
            </w:pict>
          </mc:Fallback>
        </mc:AlternateContent>
      </w:r>
      <w:r w:rsidR="005B7B91" w:rsidRPr="00165B52">
        <w:br w:type="page"/>
      </w:r>
      <w:r w:rsidR="005B7B91" w:rsidRPr="005B7B91">
        <w:rPr>
          <w:rFonts w:ascii="Arial" w:hAnsi="Arial" w:cs="Arial"/>
          <w:bCs/>
          <w:sz w:val="60"/>
          <w:szCs w:val="60"/>
        </w:rPr>
        <w:lastRenderedPageBreak/>
        <w:t xml:space="preserve">Documentation for the NCES Common Core of Data </w:t>
      </w:r>
    </w:p>
    <w:p w14:paraId="2D470680" w14:textId="77777777" w:rsidR="005B7B91" w:rsidRPr="005B7B91" w:rsidRDefault="005B7B91" w:rsidP="005B7B91">
      <w:pPr>
        <w:rPr>
          <w:rFonts w:ascii="Arial" w:hAnsi="Arial" w:cs="Arial"/>
          <w:bCs/>
          <w:sz w:val="60"/>
          <w:szCs w:val="60"/>
        </w:rPr>
      </w:pPr>
      <w:r w:rsidRPr="005B7B91">
        <w:rPr>
          <w:rFonts w:ascii="Arial" w:hAnsi="Arial" w:cs="Arial"/>
          <w:bCs/>
          <w:sz w:val="60"/>
          <w:szCs w:val="60"/>
        </w:rPr>
        <w:t xml:space="preserve">School District Finance Survey </w:t>
      </w:r>
    </w:p>
    <w:p w14:paraId="18D11A2B" w14:textId="5AC90C3B" w:rsidR="005B7B91" w:rsidRPr="00A97D9F" w:rsidRDefault="006B12F2" w:rsidP="005B7B91">
      <w:pPr>
        <w:rPr>
          <w:rFonts w:ascii="Arial" w:hAnsi="Arial" w:cs="Arial"/>
          <w:color w:val="0D0D0D" w:themeColor="text1" w:themeTint="F2"/>
          <w:sz w:val="60"/>
          <w:szCs w:val="60"/>
        </w:rPr>
      </w:pPr>
      <w:r>
        <w:rPr>
          <w:rFonts w:ascii="Arial" w:hAnsi="Arial" w:cs="Arial"/>
          <w:bCs/>
          <w:sz w:val="60"/>
          <w:szCs w:val="60"/>
        </w:rPr>
        <w:t xml:space="preserve">(F-33), School Year </w:t>
      </w:r>
      <w:r w:rsidR="005E251D">
        <w:rPr>
          <w:rFonts w:ascii="Arial" w:hAnsi="Arial" w:cs="Arial"/>
          <w:bCs/>
          <w:sz w:val="60"/>
          <w:szCs w:val="60"/>
        </w:rPr>
        <w:t>201</w:t>
      </w:r>
      <w:r w:rsidR="00C660B0">
        <w:rPr>
          <w:rFonts w:ascii="Arial" w:hAnsi="Arial" w:cs="Arial"/>
          <w:bCs/>
          <w:sz w:val="60"/>
          <w:szCs w:val="60"/>
        </w:rPr>
        <w:t>4</w:t>
      </w:r>
      <w:r w:rsidRPr="00A97D9F">
        <w:rPr>
          <w:rFonts w:ascii="Arial" w:hAnsi="Arial" w:cs="Arial"/>
          <w:bCs/>
          <w:color w:val="0D0D0D" w:themeColor="text1" w:themeTint="F2"/>
          <w:sz w:val="60"/>
          <w:szCs w:val="60"/>
        </w:rPr>
        <w:t>–</w:t>
      </w:r>
      <w:r w:rsidR="005E251D" w:rsidRPr="00A97D9F">
        <w:rPr>
          <w:rFonts w:ascii="Arial" w:hAnsi="Arial" w:cs="Arial"/>
          <w:bCs/>
          <w:color w:val="0D0D0D" w:themeColor="text1" w:themeTint="F2"/>
          <w:sz w:val="60"/>
          <w:szCs w:val="60"/>
        </w:rPr>
        <w:t>1</w:t>
      </w:r>
      <w:r w:rsidR="00C660B0">
        <w:rPr>
          <w:rFonts w:ascii="Arial" w:hAnsi="Arial" w:cs="Arial"/>
          <w:bCs/>
          <w:color w:val="0D0D0D" w:themeColor="text1" w:themeTint="F2"/>
          <w:sz w:val="60"/>
          <w:szCs w:val="60"/>
        </w:rPr>
        <w:t>5</w:t>
      </w:r>
      <w:r w:rsidR="005E251D" w:rsidRPr="00A97D9F">
        <w:rPr>
          <w:rFonts w:ascii="Arial" w:hAnsi="Arial" w:cs="Arial"/>
          <w:bCs/>
          <w:color w:val="0D0D0D" w:themeColor="text1" w:themeTint="F2"/>
          <w:sz w:val="60"/>
          <w:szCs w:val="60"/>
        </w:rPr>
        <w:t xml:space="preserve"> </w:t>
      </w:r>
      <w:r w:rsidRPr="00A97D9F">
        <w:rPr>
          <w:rFonts w:ascii="Arial" w:hAnsi="Arial" w:cs="Arial"/>
          <w:bCs/>
          <w:color w:val="0D0D0D" w:themeColor="text1" w:themeTint="F2"/>
          <w:sz w:val="60"/>
          <w:szCs w:val="60"/>
        </w:rPr>
        <w:t xml:space="preserve">(Fiscal Year </w:t>
      </w:r>
      <w:r w:rsidR="005E251D" w:rsidRPr="00A97D9F">
        <w:rPr>
          <w:rFonts w:ascii="Arial" w:hAnsi="Arial" w:cs="Arial"/>
          <w:bCs/>
          <w:color w:val="0D0D0D" w:themeColor="text1" w:themeTint="F2"/>
          <w:sz w:val="60"/>
          <w:szCs w:val="60"/>
        </w:rPr>
        <w:t>201</w:t>
      </w:r>
      <w:r w:rsidR="00C660B0">
        <w:rPr>
          <w:rFonts w:ascii="Arial" w:hAnsi="Arial" w:cs="Arial"/>
          <w:bCs/>
          <w:color w:val="0D0D0D" w:themeColor="text1" w:themeTint="F2"/>
          <w:sz w:val="60"/>
          <w:szCs w:val="60"/>
        </w:rPr>
        <w:t>5</w:t>
      </w:r>
      <w:r w:rsidR="005B7B91" w:rsidRPr="00A97D9F">
        <w:rPr>
          <w:rFonts w:ascii="Arial" w:hAnsi="Arial" w:cs="Arial"/>
          <w:bCs/>
          <w:color w:val="0D0D0D" w:themeColor="text1" w:themeTint="F2"/>
          <w:sz w:val="60"/>
          <w:szCs w:val="60"/>
        </w:rPr>
        <w:t>)</w:t>
      </w:r>
    </w:p>
    <w:p w14:paraId="28E5A9E8" w14:textId="77777777" w:rsidR="005B7B91" w:rsidRPr="00F55AFC" w:rsidRDefault="005B7B91" w:rsidP="005B7B91">
      <w:pPr>
        <w:rPr>
          <w:rFonts w:cs="Arial"/>
          <w:sz w:val="60"/>
        </w:rPr>
      </w:pPr>
    </w:p>
    <w:p w14:paraId="0DB3EB4C" w14:textId="77777777" w:rsidR="005B7B91" w:rsidRPr="00767644" w:rsidRDefault="009B3A92" w:rsidP="005B7B91">
      <w:pPr>
        <w:rPr>
          <w:rFonts w:ascii="Arial" w:hAnsi="Arial" w:cs="Arial"/>
          <w:sz w:val="32"/>
        </w:rPr>
      </w:pPr>
      <w:r>
        <w:rPr>
          <w:rFonts w:ascii="Arial" w:hAnsi="Arial" w:cs="Arial"/>
          <w:color w:val="00893D"/>
          <w:sz w:val="32"/>
        </w:rPr>
        <w:t>Provisional</w:t>
      </w:r>
      <w:r w:rsidR="00614FD8" w:rsidRPr="00660DBD">
        <w:rPr>
          <w:rFonts w:ascii="Arial" w:hAnsi="Arial" w:cs="Arial"/>
          <w:color w:val="00893D"/>
          <w:sz w:val="32"/>
        </w:rPr>
        <w:t xml:space="preserve"> </w:t>
      </w:r>
      <w:r w:rsidR="005B7B91" w:rsidRPr="00660DBD">
        <w:rPr>
          <w:rFonts w:ascii="Arial" w:hAnsi="Arial" w:cs="Arial"/>
          <w:color w:val="00893D"/>
          <w:sz w:val="32"/>
        </w:rPr>
        <w:t>File Version 1</w:t>
      </w:r>
      <w:r w:rsidR="005B7B91">
        <w:rPr>
          <w:rFonts w:ascii="Arial" w:hAnsi="Arial" w:cs="Arial"/>
          <w:color w:val="00893D"/>
          <w:sz w:val="32"/>
        </w:rPr>
        <w:t>a</w:t>
      </w:r>
    </w:p>
    <w:p w14:paraId="4A56770F" w14:textId="77777777" w:rsidR="005B7B91" w:rsidRPr="00165B52" w:rsidRDefault="005B7B91" w:rsidP="005B7B91">
      <w:pPr>
        <w:rPr>
          <w:rFonts w:cs="Arial"/>
          <w:sz w:val="60"/>
        </w:rPr>
      </w:pPr>
    </w:p>
    <w:p w14:paraId="722259FB" w14:textId="390F31E4" w:rsidR="005B7B91" w:rsidRPr="00A97D9F" w:rsidRDefault="00500BF9" w:rsidP="005B7B91">
      <w:pPr>
        <w:rPr>
          <w:rFonts w:ascii="Arial" w:hAnsi="Arial" w:cs="Arial"/>
          <w:b/>
          <w:color w:val="0D0D0D" w:themeColor="text1" w:themeTint="F2"/>
          <w:sz w:val="32"/>
        </w:rPr>
      </w:pPr>
      <w:r>
        <w:rPr>
          <w:rFonts w:ascii="Arial" w:hAnsi="Arial" w:cs="Arial"/>
          <w:b/>
          <w:color w:val="000000" w:themeColor="text1"/>
          <w:sz w:val="32"/>
        </w:rPr>
        <w:t xml:space="preserve">June </w:t>
      </w:r>
      <w:r w:rsidR="00B63FEE">
        <w:rPr>
          <w:rFonts w:ascii="Arial" w:hAnsi="Arial" w:cs="Arial"/>
          <w:b/>
          <w:sz w:val="32"/>
        </w:rPr>
        <w:t>201</w:t>
      </w:r>
      <w:r w:rsidR="00D9703C">
        <w:rPr>
          <w:rFonts w:ascii="Arial" w:hAnsi="Arial" w:cs="Arial"/>
          <w:b/>
          <w:sz w:val="32"/>
        </w:rPr>
        <w:t>8</w:t>
      </w:r>
    </w:p>
    <w:p w14:paraId="2AE2E2BA" w14:textId="77777777" w:rsidR="005B7B91" w:rsidRDefault="005B7B91" w:rsidP="005B7B91">
      <w:pPr>
        <w:rPr>
          <w:rFonts w:cs="Arial"/>
          <w:sz w:val="32"/>
        </w:rPr>
      </w:pPr>
    </w:p>
    <w:p w14:paraId="5D20CCD0" w14:textId="77777777" w:rsidR="004E56F3" w:rsidRDefault="004E56F3" w:rsidP="005B7B91">
      <w:pPr>
        <w:rPr>
          <w:rFonts w:cs="Arial"/>
          <w:sz w:val="32"/>
        </w:rPr>
      </w:pPr>
    </w:p>
    <w:p w14:paraId="4E5E4032" w14:textId="77777777" w:rsidR="004E56F3" w:rsidRDefault="004E56F3" w:rsidP="005B7B91">
      <w:pPr>
        <w:rPr>
          <w:rFonts w:cs="Arial"/>
          <w:sz w:val="32"/>
        </w:rPr>
      </w:pPr>
    </w:p>
    <w:p w14:paraId="10D1A8F1" w14:textId="77777777" w:rsidR="00622DD6" w:rsidRDefault="00622DD6" w:rsidP="005B7B91">
      <w:pPr>
        <w:rPr>
          <w:rFonts w:ascii="Arial" w:hAnsi="Arial" w:cs="Arial"/>
          <w:b/>
          <w:sz w:val="24"/>
          <w:szCs w:val="24"/>
          <w:highlight w:val="yellow"/>
        </w:rPr>
      </w:pPr>
    </w:p>
    <w:p w14:paraId="564AD2CE" w14:textId="77777777" w:rsidR="00527266" w:rsidRDefault="00527266" w:rsidP="00527266">
      <w:pPr>
        <w:rPr>
          <w:rFonts w:ascii="Arial" w:hAnsi="Arial" w:cs="Arial"/>
          <w:b/>
          <w:sz w:val="24"/>
          <w:szCs w:val="24"/>
        </w:rPr>
      </w:pPr>
      <w:r w:rsidRPr="00622DD6">
        <w:rPr>
          <w:rFonts w:ascii="Arial" w:hAnsi="Arial" w:cs="Arial"/>
          <w:b/>
          <w:sz w:val="24"/>
          <w:szCs w:val="24"/>
        </w:rPr>
        <w:t>Stephen Q. Cornman</w:t>
      </w:r>
    </w:p>
    <w:p w14:paraId="0F861DF4" w14:textId="77777777" w:rsidR="00527266" w:rsidRPr="00622DD6" w:rsidRDefault="00527266" w:rsidP="00527266">
      <w:pPr>
        <w:rPr>
          <w:rFonts w:ascii="Arial" w:hAnsi="Arial" w:cs="Arial"/>
          <w:sz w:val="24"/>
          <w:szCs w:val="24"/>
        </w:rPr>
      </w:pPr>
      <w:r w:rsidRPr="00622DD6">
        <w:rPr>
          <w:rFonts w:ascii="Arial" w:hAnsi="Arial" w:cs="Arial"/>
          <w:sz w:val="24"/>
          <w:szCs w:val="24"/>
        </w:rPr>
        <w:t>National Center for Education Statistics</w:t>
      </w:r>
    </w:p>
    <w:p w14:paraId="2737C972" w14:textId="77777777" w:rsidR="00527266" w:rsidRDefault="00527266" w:rsidP="00622DD6">
      <w:pPr>
        <w:rPr>
          <w:rFonts w:ascii="Arial" w:hAnsi="Arial" w:cs="Arial"/>
          <w:b/>
          <w:bCs/>
          <w:sz w:val="24"/>
          <w:szCs w:val="24"/>
        </w:rPr>
      </w:pPr>
    </w:p>
    <w:p w14:paraId="2237EFE9" w14:textId="53BCF695" w:rsidR="006035F5" w:rsidRDefault="000F0247" w:rsidP="00622DD6">
      <w:pPr>
        <w:rPr>
          <w:rFonts w:ascii="Arial" w:hAnsi="Arial" w:cs="Arial"/>
          <w:b/>
          <w:bCs/>
          <w:sz w:val="24"/>
          <w:szCs w:val="24"/>
        </w:rPr>
      </w:pPr>
      <w:r>
        <w:rPr>
          <w:rFonts w:ascii="Arial" w:hAnsi="Arial" w:cs="Arial"/>
          <w:b/>
          <w:bCs/>
          <w:sz w:val="24"/>
          <w:szCs w:val="24"/>
        </w:rPr>
        <w:t>Osei. L Ampadu</w:t>
      </w:r>
    </w:p>
    <w:p w14:paraId="13FFB484" w14:textId="134C88AD" w:rsidR="000F0247" w:rsidRPr="000F0247" w:rsidRDefault="000F0247" w:rsidP="00622DD6">
      <w:pPr>
        <w:rPr>
          <w:rFonts w:ascii="Arial" w:hAnsi="Arial" w:cs="Arial"/>
          <w:bCs/>
          <w:sz w:val="24"/>
          <w:szCs w:val="24"/>
        </w:rPr>
      </w:pPr>
      <w:r>
        <w:rPr>
          <w:rFonts w:ascii="Arial" w:hAnsi="Arial" w:cs="Arial"/>
          <w:bCs/>
          <w:sz w:val="24"/>
          <w:szCs w:val="24"/>
        </w:rPr>
        <w:t>U.S. Census Bureau</w:t>
      </w:r>
    </w:p>
    <w:p w14:paraId="56FB7AC9" w14:textId="77777777" w:rsidR="006035F5" w:rsidRDefault="006035F5" w:rsidP="00622DD6">
      <w:pPr>
        <w:rPr>
          <w:rFonts w:ascii="Arial" w:hAnsi="Arial" w:cs="Arial"/>
          <w:b/>
          <w:bCs/>
          <w:sz w:val="24"/>
          <w:szCs w:val="24"/>
        </w:rPr>
      </w:pPr>
    </w:p>
    <w:p w14:paraId="08A25341" w14:textId="77777777" w:rsidR="00622DD6" w:rsidRDefault="00622DD6" w:rsidP="00622DD6">
      <w:pPr>
        <w:rPr>
          <w:rFonts w:ascii="Arial" w:hAnsi="Arial" w:cs="Arial"/>
          <w:b/>
          <w:bCs/>
          <w:sz w:val="24"/>
          <w:szCs w:val="24"/>
        </w:rPr>
      </w:pPr>
    </w:p>
    <w:p w14:paraId="56609D1C" w14:textId="77777777" w:rsidR="006035F5" w:rsidRDefault="006035F5" w:rsidP="00622DD6">
      <w:pPr>
        <w:rPr>
          <w:rFonts w:ascii="Arial" w:hAnsi="Arial" w:cs="Arial"/>
          <w:b/>
          <w:bCs/>
          <w:sz w:val="24"/>
          <w:szCs w:val="24"/>
        </w:rPr>
      </w:pPr>
    </w:p>
    <w:p w14:paraId="5378135D" w14:textId="77777777" w:rsidR="006035F5" w:rsidRPr="00622DD6" w:rsidRDefault="006035F5" w:rsidP="00622DD6">
      <w:pPr>
        <w:rPr>
          <w:rFonts w:ascii="Arial" w:hAnsi="Arial" w:cs="Arial"/>
          <w:b/>
          <w:bCs/>
          <w:sz w:val="24"/>
          <w:szCs w:val="24"/>
        </w:rPr>
      </w:pPr>
    </w:p>
    <w:p w14:paraId="408BA89B" w14:textId="77777777" w:rsidR="00622DD6" w:rsidRPr="005B7B91" w:rsidRDefault="00622DD6" w:rsidP="00622DD6">
      <w:pPr>
        <w:rPr>
          <w:rFonts w:ascii="Arial" w:hAnsi="Arial" w:cs="Arial"/>
          <w:sz w:val="24"/>
          <w:szCs w:val="24"/>
        </w:rPr>
      </w:pPr>
    </w:p>
    <w:p w14:paraId="48D029A2" w14:textId="77777777" w:rsidR="005B7B91" w:rsidRDefault="005B7B91" w:rsidP="005B7B91">
      <w:pPr>
        <w:rPr>
          <w:rFonts w:ascii="Arial" w:hAnsi="Arial" w:cs="Arial"/>
          <w:sz w:val="24"/>
          <w:szCs w:val="24"/>
        </w:rPr>
      </w:pPr>
    </w:p>
    <w:p w14:paraId="74DA1832" w14:textId="77777777" w:rsidR="00CD7F8D" w:rsidRDefault="00CD7F8D" w:rsidP="005B7B91">
      <w:pPr>
        <w:rPr>
          <w:rFonts w:ascii="Arial" w:hAnsi="Arial" w:cs="Arial"/>
          <w:sz w:val="24"/>
          <w:szCs w:val="24"/>
        </w:rPr>
      </w:pPr>
    </w:p>
    <w:p w14:paraId="6DDF2907" w14:textId="77777777" w:rsidR="00CD7F8D" w:rsidRDefault="00CD7F8D" w:rsidP="005B7B91">
      <w:pPr>
        <w:rPr>
          <w:rFonts w:ascii="Arial" w:hAnsi="Arial" w:cs="Arial"/>
          <w:sz w:val="24"/>
          <w:szCs w:val="24"/>
        </w:rPr>
      </w:pPr>
    </w:p>
    <w:p w14:paraId="2535DCEB" w14:textId="77777777" w:rsidR="00CD7F8D" w:rsidRDefault="00CD7F8D" w:rsidP="005B7B91">
      <w:pPr>
        <w:rPr>
          <w:rFonts w:ascii="Arial" w:hAnsi="Arial" w:cs="Arial"/>
          <w:sz w:val="24"/>
          <w:szCs w:val="24"/>
        </w:rPr>
      </w:pPr>
    </w:p>
    <w:p w14:paraId="1E68E217" w14:textId="77777777" w:rsidR="00CD7F8D" w:rsidRDefault="00CD7F8D" w:rsidP="005B7B91">
      <w:pPr>
        <w:rPr>
          <w:rFonts w:ascii="Arial" w:hAnsi="Arial" w:cs="Arial"/>
          <w:sz w:val="24"/>
          <w:szCs w:val="24"/>
        </w:rPr>
      </w:pPr>
    </w:p>
    <w:p w14:paraId="38B6411B" w14:textId="77777777" w:rsidR="00CD7F8D" w:rsidRPr="005B7B91" w:rsidRDefault="00CD7F8D" w:rsidP="005B7B91">
      <w:pPr>
        <w:rPr>
          <w:rFonts w:ascii="Arial" w:hAnsi="Arial" w:cs="Arial"/>
          <w:sz w:val="24"/>
          <w:szCs w:val="24"/>
        </w:rPr>
      </w:pPr>
    </w:p>
    <w:p w14:paraId="42EC7DDA" w14:textId="77777777" w:rsidR="005B7B91" w:rsidRPr="001B7D82" w:rsidRDefault="00E07D4C" w:rsidP="005B7B91">
      <w:pPr>
        <w:rPr>
          <w:rFonts w:ascii="AvantGarde" w:hAnsi="AvantGarde"/>
        </w:rPr>
      </w:pPr>
      <w:r>
        <w:rPr>
          <w:b/>
          <w:bCs/>
          <w:noProof/>
        </w:rPr>
        <w:drawing>
          <wp:anchor distT="0" distB="0" distL="114300" distR="114300" simplePos="0" relativeHeight="251660288" behindDoc="1" locked="0" layoutInCell="1" allowOverlap="1" wp14:anchorId="7883467A" wp14:editId="5F33BD6A">
            <wp:simplePos x="0" y="0"/>
            <wp:positionH relativeFrom="column">
              <wp:posOffset>4051935</wp:posOffset>
            </wp:positionH>
            <wp:positionV relativeFrom="paragraph">
              <wp:posOffset>1412875</wp:posOffset>
            </wp:positionV>
            <wp:extent cx="2105025" cy="657225"/>
            <wp:effectExtent l="0" t="0" r="9525" b="9525"/>
            <wp:wrapNone/>
            <wp:docPr id="13" name="Picture 35" descr="NCES IES logo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CES IES logo 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025" cy="657225"/>
                    </a:xfrm>
                    <a:prstGeom prst="rect">
                      <a:avLst/>
                    </a:prstGeom>
                    <a:noFill/>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57216" behindDoc="0" locked="0" layoutInCell="1" allowOverlap="1" wp14:anchorId="5EF67887" wp14:editId="307AB7E6">
            <wp:simplePos x="0" y="0"/>
            <wp:positionH relativeFrom="column">
              <wp:posOffset>2109470</wp:posOffset>
            </wp:positionH>
            <wp:positionV relativeFrom="paragraph">
              <wp:posOffset>1597025</wp:posOffset>
            </wp:positionV>
            <wp:extent cx="1466850" cy="581025"/>
            <wp:effectExtent l="0" t="0" r="0" b="9525"/>
            <wp:wrapNone/>
            <wp:docPr id="12" name="Picture 36" descr="ccd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cdlogobig"/>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1466850" cy="581025"/>
                    </a:xfrm>
                    <a:prstGeom prst="rect">
                      <a:avLst/>
                    </a:prstGeom>
                    <a:noFill/>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56192" behindDoc="0" locked="0" layoutInCell="1" allowOverlap="1" wp14:anchorId="6EEDB8C3" wp14:editId="30D5F23F">
                <wp:simplePos x="0" y="0"/>
                <wp:positionH relativeFrom="column">
                  <wp:posOffset>-308610</wp:posOffset>
                </wp:positionH>
                <wp:positionV relativeFrom="paragraph">
                  <wp:posOffset>1771015</wp:posOffset>
                </wp:positionV>
                <wp:extent cx="2708910" cy="457200"/>
                <wp:effectExtent l="0" t="0" r="0" b="635"/>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891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20D02" w14:textId="23CBDA03" w:rsidR="009D33F7" w:rsidRPr="00044EBF" w:rsidRDefault="009D33F7" w:rsidP="004A4230">
                            <w:pPr>
                              <w:rPr>
                                <w:rFonts w:ascii="Arial" w:hAnsi="Arial" w:cs="Arial"/>
                                <w:b/>
                                <w:sz w:val="16"/>
                                <w:szCs w:val="16"/>
                              </w:rPr>
                            </w:pPr>
                            <w:r w:rsidRPr="00044EBF">
                              <w:rPr>
                                <w:rFonts w:ascii="Arial" w:hAnsi="Arial" w:cs="Arial"/>
                                <w:b/>
                                <w:sz w:val="16"/>
                                <w:szCs w:val="16"/>
                              </w:rPr>
                              <w:t xml:space="preserve">NCES </w:t>
                            </w:r>
                            <w:r w:rsidRPr="006F1F2C">
                              <w:rPr>
                                <w:rFonts w:ascii="Arial" w:hAnsi="Arial" w:cs="Arial"/>
                                <w:b/>
                                <w:sz w:val="16"/>
                                <w:szCs w:val="16"/>
                              </w:rPr>
                              <w:t>201</w:t>
                            </w:r>
                            <w:r>
                              <w:rPr>
                                <w:rFonts w:ascii="Arial" w:hAnsi="Arial" w:cs="Arial"/>
                                <w:b/>
                                <w:sz w:val="16"/>
                                <w:szCs w:val="16"/>
                              </w:rPr>
                              <w:t>8</w:t>
                            </w:r>
                            <w:r w:rsidRPr="006F1F2C">
                              <w:rPr>
                                <w:rFonts w:ascii="Arial" w:hAnsi="Arial" w:cs="Arial"/>
                                <w:b/>
                                <w:sz w:val="16"/>
                                <w:szCs w:val="16"/>
                              </w:rPr>
                              <w:t>-</w:t>
                            </w:r>
                            <w:r w:rsidRPr="000F0247">
                              <w:rPr>
                                <w:rFonts w:ascii="Arial" w:hAnsi="Arial" w:cs="Arial"/>
                                <w:b/>
                                <w:sz w:val="16"/>
                                <w:szCs w:val="16"/>
                              </w:rPr>
                              <w:t>30</w:t>
                            </w:r>
                            <w:r>
                              <w:rPr>
                                <w:rFonts w:ascii="Arial" w:hAnsi="Arial" w:cs="Arial"/>
                                <w:b/>
                                <w:sz w:val="16"/>
                                <w:szCs w:val="16"/>
                              </w:rPr>
                              <w:t>4</w:t>
                            </w:r>
                          </w:p>
                          <w:p w14:paraId="0229BE14" w14:textId="77777777" w:rsidR="009D33F7" w:rsidRPr="00044EBF" w:rsidRDefault="009D33F7" w:rsidP="004A4230">
                            <w:pPr>
                              <w:rPr>
                                <w:rFonts w:ascii="Arial" w:hAnsi="Arial" w:cs="Arial"/>
                                <w:b/>
                              </w:rPr>
                            </w:pPr>
                            <w:r w:rsidRPr="00044EBF">
                              <w:rPr>
                                <w:rFonts w:ascii="Arial" w:hAnsi="Arial" w:cs="Arial"/>
                                <w:b/>
                              </w:rPr>
                              <w:t>U.S. DEPARTMENT OF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EEDB8C3" id="Text Box 10" o:spid="_x0000_s1028" type="#_x0000_t202" style="position:absolute;margin-left:-24.3pt;margin-top:139.45pt;width:213.3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" filled="f" stroked="f">
                <v:textbox>
                  <w:txbxContent>
                    <w:p w14:paraId="13320D02" w14:textId="23CBDA03" w:rsidR="009D33F7" w:rsidRPr="00044EBF" w:rsidRDefault="009D33F7" w:rsidP="004A4230">
                      <w:pPr>
                        <w:rPr>
                          <w:rFonts w:ascii="Arial" w:hAnsi="Arial" w:cs="Arial"/>
                          <w:b/>
                          <w:sz w:val="16"/>
                          <w:szCs w:val="16"/>
                        </w:rPr>
                      </w:pPr>
                      <w:r w:rsidRPr="00044EBF">
                        <w:rPr>
                          <w:rFonts w:ascii="Arial" w:hAnsi="Arial" w:cs="Arial"/>
                          <w:b/>
                          <w:sz w:val="16"/>
                          <w:szCs w:val="16"/>
                        </w:rPr>
                        <w:t xml:space="preserve">NCES </w:t>
                      </w:r>
                      <w:r w:rsidRPr="006F1F2C">
                        <w:rPr>
                          <w:rFonts w:ascii="Arial" w:hAnsi="Arial" w:cs="Arial"/>
                          <w:b/>
                          <w:sz w:val="16"/>
                          <w:szCs w:val="16"/>
                        </w:rPr>
                        <w:t>201</w:t>
                      </w:r>
                      <w:r>
                        <w:rPr>
                          <w:rFonts w:ascii="Arial" w:hAnsi="Arial" w:cs="Arial"/>
                          <w:b/>
                          <w:sz w:val="16"/>
                          <w:szCs w:val="16"/>
                        </w:rPr>
                        <w:t>8</w:t>
                      </w:r>
                      <w:r w:rsidRPr="006F1F2C">
                        <w:rPr>
                          <w:rFonts w:ascii="Arial" w:hAnsi="Arial" w:cs="Arial"/>
                          <w:b/>
                          <w:sz w:val="16"/>
                          <w:szCs w:val="16"/>
                        </w:rPr>
                        <w:t>-</w:t>
                      </w:r>
                      <w:r w:rsidRPr="000F0247">
                        <w:rPr>
                          <w:rFonts w:ascii="Arial" w:hAnsi="Arial" w:cs="Arial"/>
                          <w:b/>
                          <w:sz w:val="16"/>
                          <w:szCs w:val="16"/>
                        </w:rPr>
                        <w:t>30</w:t>
                      </w:r>
                      <w:r>
                        <w:rPr>
                          <w:rFonts w:ascii="Arial" w:hAnsi="Arial" w:cs="Arial"/>
                          <w:b/>
                          <w:sz w:val="16"/>
                          <w:szCs w:val="16"/>
                        </w:rPr>
                        <w:t>4</w:t>
                      </w:r>
                    </w:p>
                    <w:p w14:paraId="0229BE14" w14:textId="77777777" w:rsidR="009D33F7" w:rsidRPr="00044EBF" w:rsidRDefault="009D33F7" w:rsidP="004A4230">
                      <w:pPr>
                        <w:rPr>
                          <w:rFonts w:ascii="Arial" w:hAnsi="Arial" w:cs="Arial"/>
                          <w:b/>
                        </w:rPr>
                      </w:pPr>
                      <w:r w:rsidRPr="00044EBF">
                        <w:rPr>
                          <w:rFonts w:ascii="Arial" w:hAnsi="Arial" w:cs="Arial"/>
                          <w:b/>
                        </w:rPr>
                        <w:t>U.S. DEPARTMENT OF EDUCATION</w:t>
                      </w:r>
                    </w:p>
                  </w:txbxContent>
                </v:textbox>
              </v:shape>
            </w:pict>
          </mc:Fallback>
        </mc:AlternateContent>
      </w:r>
      <w:r w:rsidR="005B7B91" w:rsidRPr="005026F0">
        <w:rPr>
          <w:b/>
          <w:bCs/>
        </w:rPr>
        <w:br w:type="page"/>
      </w:r>
      <w:r w:rsidR="005B7B91" w:rsidRPr="001B7D82">
        <w:rPr>
          <w:rFonts w:ascii="AvantGarde" w:hAnsi="AvantGarde"/>
          <w:b/>
          <w:bCs/>
        </w:rPr>
        <w:lastRenderedPageBreak/>
        <w:t>U.S. Department of Education</w:t>
      </w:r>
      <w:r w:rsidR="005B7B91" w:rsidRPr="001B7D82">
        <w:rPr>
          <w:rFonts w:ascii="AvantGarde" w:hAnsi="AvantGarde"/>
        </w:rPr>
        <w:br/>
      </w:r>
      <w:r w:rsidR="003B6163">
        <w:rPr>
          <w:rFonts w:ascii="AvantGarde" w:hAnsi="AvantGarde"/>
        </w:rPr>
        <w:t xml:space="preserve">Betsy </w:t>
      </w:r>
      <w:proofErr w:type="spellStart"/>
      <w:r w:rsidR="003B6163">
        <w:rPr>
          <w:rFonts w:ascii="AvantGarde" w:hAnsi="AvantGarde"/>
        </w:rPr>
        <w:t>DeVos</w:t>
      </w:r>
      <w:proofErr w:type="spellEnd"/>
      <w:r w:rsidR="005B7B91" w:rsidRPr="001B7D82">
        <w:rPr>
          <w:rFonts w:ascii="AvantGarde" w:hAnsi="AvantGarde"/>
        </w:rPr>
        <w:br/>
      </w:r>
      <w:r w:rsidR="005B7B91" w:rsidRPr="001B7D82">
        <w:rPr>
          <w:rFonts w:ascii="AvantGarde" w:hAnsi="AvantGarde"/>
          <w:i/>
          <w:iCs/>
        </w:rPr>
        <w:t>Secretary</w:t>
      </w:r>
    </w:p>
    <w:p w14:paraId="61B8F92A" w14:textId="77777777" w:rsidR="00A029F7" w:rsidRPr="00AD3EBD" w:rsidRDefault="00A029F7" w:rsidP="00A029F7">
      <w:pPr>
        <w:pStyle w:val="IESBoilerplateText"/>
        <w:rPr>
          <w:i/>
        </w:rPr>
      </w:pPr>
      <w:r w:rsidRPr="00AD3EBD">
        <w:rPr>
          <w:b/>
        </w:rPr>
        <w:t>Institute of Education Sciences</w:t>
      </w:r>
      <w:r w:rsidRPr="00AD3EBD">
        <w:rPr>
          <w:b/>
        </w:rPr>
        <w:br/>
      </w:r>
      <w:r w:rsidRPr="00AD3EBD">
        <w:t xml:space="preserve">Mark Schneider </w:t>
      </w:r>
      <w:r w:rsidRPr="00AD3EBD">
        <w:br/>
      </w:r>
      <w:r w:rsidRPr="00AD3EBD">
        <w:rPr>
          <w:i/>
        </w:rPr>
        <w:t>Director</w:t>
      </w:r>
    </w:p>
    <w:p w14:paraId="103B9A2D" w14:textId="77777777" w:rsidR="00A029F7" w:rsidRPr="00AD3EBD" w:rsidRDefault="00A029F7" w:rsidP="00A029F7">
      <w:pPr>
        <w:pStyle w:val="IESBoilerplateText"/>
        <w:rPr>
          <w:i/>
        </w:rPr>
      </w:pPr>
      <w:r w:rsidRPr="00AD3EBD">
        <w:rPr>
          <w:b/>
        </w:rPr>
        <w:t>National Center for Education Statistics</w:t>
      </w:r>
      <w:r w:rsidRPr="00AD3EBD">
        <w:rPr>
          <w:b/>
        </w:rPr>
        <w:br/>
      </w:r>
      <w:r w:rsidRPr="00AD3EBD">
        <w:t xml:space="preserve">James L. Woodworth </w:t>
      </w:r>
      <w:r w:rsidRPr="00AD3EBD">
        <w:br/>
      </w:r>
      <w:r w:rsidRPr="00AD3EBD">
        <w:rPr>
          <w:i/>
        </w:rPr>
        <w:t>Commissioner</w:t>
      </w:r>
    </w:p>
    <w:p w14:paraId="5B8616AC" w14:textId="77777777" w:rsidR="009B2AE2" w:rsidRPr="00F60DEE" w:rsidRDefault="008D4DE9" w:rsidP="009B2AE2">
      <w:pPr>
        <w:spacing w:before="80"/>
        <w:rPr>
          <w:rFonts w:ascii="AvantGarde" w:eastAsia="Calibri" w:hAnsi="AvantGarde"/>
          <w:b/>
          <w:bCs/>
        </w:rPr>
      </w:pPr>
      <w:r>
        <w:rPr>
          <w:rFonts w:ascii="AvantGarde" w:eastAsia="Calibri" w:hAnsi="AvantGarde"/>
          <w:b/>
          <w:bCs/>
        </w:rPr>
        <w:t xml:space="preserve">Administrative Data </w:t>
      </w:r>
      <w:r w:rsidR="009B2AE2" w:rsidRPr="00F60DEE">
        <w:rPr>
          <w:rFonts w:ascii="AvantGarde" w:eastAsia="Calibri" w:hAnsi="AvantGarde"/>
          <w:b/>
          <w:bCs/>
        </w:rPr>
        <w:t>Division</w:t>
      </w:r>
    </w:p>
    <w:p w14:paraId="4220A0B9" w14:textId="77777777" w:rsidR="009B2AE2" w:rsidRPr="00F60DEE" w:rsidRDefault="008D4DE9" w:rsidP="009B2AE2">
      <w:pPr>
        <w:rPr>
          <w:rFonts w:ascii="AvantGarde" w:hAnsi="AvantGarde"/>
          <w:bCs/>
          <w:iCs/>
        </w:rPr>
      </w:pPr>
      <w:r>
        <w:rPr>
          <w:rFonts w:ascii="AvantGarde" w:hAnsi="AvantGarde"/>
          <w:bCs/>
          <w:iCs/>
        </w:rPr>
        <w:t>Ross Santy</w:t>
      </w:r>
    </w:p>
    <w:p w14:paraId="78C2A3AF" w14:textId="77777777" w:rsidR="009B2AE2" w:rsidRPr="00F60DEE" w:rsidRDefault="009B2AE2" w:rsidP="009B2AE2">
      <w:pPr>
        <w:rPr>
          <w:rFonts w:ascii="AvantGarde" w:hAnsi="AvantGarde"/>
          <w:i/>
          <w:iCs/>
        </w:rPr>
      </w:pPr>
      <w:r w:rsidRPr="00F60DEE">
        <w:rPr>
          <w:rFonts w:ascii="AvantGarde" w:hAnsi="AvantGarde"/>
          <w:i/>
          <w:iCs/>
        </w:rPr>
        <w:t>Associate Commissioner</w:t>
      </w:r>
    </w:p>
    <w:p w14:paraId="5E0E5F8B" w14:textId="77777777" w:rsidR="005B7B91" w:rsidRPr="001B7D82" w:rsidRDefault="005B7B91" w:rsidP="00507FE6">
      <w:pPr>
        <w:pStyle w:val="NCESBoilerplateText"/>
        <w:spacing w:before="80"/>
        <w:jc w:val="both"/>
        <w:rPr>
          <w:rFonts w:ascii="AvantGarde" w:hAnsi="AvantGarde"/>
          <w:color w:val="auto"/>
        </w:rPr>
      </w:pPr>
      <w:r w:rsidRPr="001B7D82">
        <w:rPr>
          <w:rFonts w:ascii="AvantGarde" w:hAnsi="AvantGarde"/>
          <w:color w:val="auto"/>
        </w:rPr>
        <w:t>The National Center for Education Statistics (NCES) is the primary federal entity for collecting, analyzing, and reporting data related to education in the United States and other nations. It fulfills a congressional mandate to collect, collate, analyze, and report full and complete statistics on the condition of education in the United States; conduct and publish reports and specialized analyses of the meaning and significance of such statistics; assist state and local education agencies in improving their statistical systems; and review and report on education activities in foreign countries.</w:t>
      </w:r>
    </w:p>
    <w:p w14:paraId="687431C8" w14:textId="77777777" w:rsidR="005B7B91" w:rsidRPr="001B7D82" w:rsidRDefault="005B7B91" w:rsidP="00507FE6">
      <w:pPr>
        <w:pStyle w:val="NCESBoilerplateText"/>
        <w:jc w:val="both"/>
        <w:rPr>
          <w:rFonts w:ascii="AvantGarde" w:hAnsi="AvantGarde"/>
          <w:color w:val="auto"/>
        </w:rPr>
      </w:pPr>
      <w:r w:rsidRPr="001B7D82">
        <w:rPr>
          <w:rFonts w:ascii="AvantGarde" w:hAnsi="AvantGarde"/>
          <w:color w:val="auto"/>
        </w:rPr>
        <w:t>NCES activities are designed to address high-priority education data needs; provide consistent, reliable, complete, and accurate indicators of education status and trends; and report timely, useful, and high-quality data to the U.S. Department of Education, the Congress, the states, other education policymakers, practitioners, data users, and the general public. Unless specifically noted, all information contained herein is in the public domain.</w:t>
      </w:r>
    </w:p>
    <w:p w14:paraId="4CA6C123" w14:textId="77777777" w:rsidR="005B7B91" w:rsidRPr="001B7D82" w:rsidRDefault="005B7B91" w:rsidP="00507FE6">
      <w:pPr>
        <w:pStyle w:val="NCESBoilerplateText"/>
        <w:spacing w:before="160"/>
        <w:jc w:val="both"/>
        <w:rPr>
          <w:rFonts w:ascii="AvantGarde" w:hAnsi="AvantGarde"/>
          <w:color w:val="auto"/>
        </w:rPr>
      </w:pPr>
      <w:r w:rsidRPr="001B7D82">
        <w:rPr>
          <w:rFonts w:ascii="AvantGarde" w:hAnsi="AvantGarde"/>
          <w:color w:val="auto"/>
        </w:rPr>
        <w:t>We strive to make our products available in a variety of formats and in language that is appropriate to a variety of audiences. You, as our customer, are the best judge of our success in communicating information effectively. If you have any comments or suggestions about this or any other NCES product or report, we would like to hear from you. Please direct your comments to</w:t>
      </w:r>
    </w:p>
    <w:p w14:paraId="344C42BE" w14:textId="77777777" w:rsidR="005B7B91" w:rsidRDefault="005B7B91" w:rsidP="00E426D2">
      <w:pPr>
        <w:pStyle w:val="NCESBoilerplateText"/>
        <w:spacing w:before="0"/>
        <w:rPr>
          <w:rFonts w:ascii="AvantGarde" w:hAnsi="AvantGarde"/>
          <w:color w:val="auto"/>
        </w:rPr>
      </w:pPr>
      <w:r w:rsidRPr="001B7D82">
        <w:rPr>
          <w:rFonts w:ascii="AvantGarde" w:hAnsi="AvantGarde"/>
          <w:color w:val="auto"/>
        </w:rPr>
        <w:tab/>
      </w:r>
      <w:r w:rsidR="002B4D17" w:rsidRPr="002B4D17">
        <w:rPr>
          <w:rFonts w:ascii="AvantGarde" w:hAnsi="AvantGarde"/>
          <w:color w:val="auto"/>
        </w:rPr>
        <w:t>NCES, IES, U.S. Department of Education</w:t>
      </w:r>
      <w:r w:rsidRPr="001B7D82">
        <w:rPr>
          <w:rFonts w:ascii="AvantGarde" w:hAnsi="AvantGarde"/>
          <w:color w:val="auto"/>
        </w:rPr>
        <w:br/>
      </w:r>
      <w:r w:rsidRPr="001B7D82">
        <w:rPr>
          <w:rFonts w:ascii="AvantGarde" w:hAnsi="AvantGarde"/>
          <w:color w:val="auto"/>
        </w:rPr>
        <w:tab/>
      </w:r>
      <w:r w:rsidR="009A4A20">
        <w:rPr>
          <w:rFonts w:ascii="AvantGarde" w:hAnsi="AvantGarde"/>
          <w:color w:val="auto"/>
        </w:rPr>
        <w:t>Potomac Center Plaza</w:t>
      </w:r>
      <w:r w:rsidRPr="001B7D82">
        <w:rPr>
          <w:rFonts w:ascii="AvantGarde" w:hAnsi="AvantGarde"/>
          <w:color w:val="auto"/>
        </w:rPr>
        <w:br/>
      </w:r>
      <w:r w:rsidRPr="001B7D82">
        <w:rPr>
          <w:rFonts w:ascii="AvantGarde" w:hAnsi="AvantGarde"/>
          <w:color w:val="auto"/>
        </w:rPr>
        <w:tab/>
        <w:t>Washington, DC 20</w:t>
      </w:r>
      <w:r w:rsidR="009A4A20">
        <w:rPr>
          <w:rFonts w:ascii="AvantGarde" w:hAnsi="AvantGarde"/>
          <w:color w:val="auto"/>
        </w:rPr>
        <w:t>202</w:t>
      </w:r>
      <w:r w:rsidRPr="001B7D82">
        <w:rPr>
          <w:rFonts w:ascii="AvantGarde" w:hAnsi="AvantGarde"/>
          <w:color w:val="auto"/>
        </w:rPr>
        <w:softHyphen/>
      </w:r>
    </w:p>
    <w:p w14:paraId="6CA9437E" w14:textId="3BAE48CC" w:rsidR="005B7B91" w:rsidRPr="001B7D82" w:rsidRDefault="00500BF9" w:rsidP="00601713">
      <w:pPr>
        <w:pStyle w:val="Heading6"/>
        <w:spacing w:before="80"/>
        <w:rPr>
          <w:rFonts w:ascii="AvantGarde" w:hAnsi="AvantGarde"/>
          <w:b w:val="0"/>
          <w:sz w:val="20"/>
        </w:rPr>
      </w:pPr>
      <w:r>
        <w:rPr>
          <w:rFonts w:ascii="AvantGarde" w:hAnsi="AvantGarde"/>
          <w:b w:val="0"/>
          <w:color w:val="000000" w:themeColor="text1"/>
          <w:sz w:val="20"/>
        </w:rPr>
        <w:t xml:space="preserve">June </w:t>
      </w:r>
      <w:r w:rsidR="00873456">
        <w:rPr>
          <w:rFonts w:ascii="AvantGarde" w:hAnsi="AvantGarde"/>
          <w:b w:val="0"/>
          <w:sz w:val="20"/>
        </w:rPr>
        <w:t>201</w:t>
      </w:r>
      <w:r w:rsidR="00D9703C">
        <w:rPr>
          <w:rFonts w:ascii="AvantGarde" w:hAnsi="AvantGarde"/>
          <w:b w:val="0"/>
          <w:sz w:val="20"/>
        </w:rPr>
        <w:t>8</w:t>
      </w:r>
    </w:p>
    <w:p w14:paraId="348F3C20" w14:textId="77777777" w:rsidR="005B7B91" w:rsidRPr="001B7D82" w:rsidRDefault="00196301" w:rsidP="00601713">
      <w:pPr>
        <w:pStyle w:val="Heading6"/>
        <w:spacing w:before="80"/>
        <w:rPr>
          <w:rFonts w:ascii="AvantGarde" w:hAnsi="AvantGarde"/>
          <w:b w:val="0"/>
          <w:sz w:val="20"/>
        </w:rPr>
      </w:pPr>
      <w:r w:rsidRPr="00196301">
        <w:rPr>
          <w:rFonts w:ascii="AvantGarde" w:hAnsi="AvantGarde"/>
          <w:b w:val="0"/>
          <w:sz w:val="20"/>
        </w:rPr>
        <w:t xml:space="preserve">The NCES Home Page address is </w:t>
      </w:r>
      <w:hyperlink r:id="rId12" w:history="1">
        <w:r w:rsidRPr="004D1709">
          <w:rPr>
            <w:rStyle w:val="Hyperlink"/>
            <w:rFonts w:ascii="AvantGarde" w:hAnsi="AvantGarde"/>
            <w:b w:val="0"/>
            <w:iCs/>
            <w:sz w:val="20"/>
          </w:rPr>
          <w:t>http://nces.ed.gov</w:t>
        </w:r>
      </w:hyperlink>
      <w:r w:rsidRPr="00196301">
        <w:rPr>
          <w:rFonts w:ascii="AvantGarde" w:hAnsi="AvantGarde"/>
          <w:b w:val="0"/>
          <w:iCs/>
          <w:sz w:val="20"/>
        </w:rPr>
        <w:t>.</w:t>
      </w:r>
      <w:r w:rsidRPr="00196301">
        <w:rPr>
          <w:rFonts w:ascii="AvantGarde" w:hAnsi="AvantGarde"/>
          <w:b w:val="0"/>
          <w:sz w:val="20"/>
        </w:rPr>
        <w:br/>
        <w:t xml:space="preserve">The NCES Publications and Products address is </w:t>
      </w:r>
      <w:hyperlink r:id="rId13" w:history="1">
        <w:r w:rsidRPr="004D1709">
          <w:rPr>
            <w:rStyle w:val="Hyperlink"/>
            <w:rFonts w:ascii="AvantGarde" w:hAnsi="AvantGarde"/>
            <w:b w:val="0"/>
            <w:iCs/>
            <w:sz w:val="20"/>
          </w:rPr>
          <w:t>http://nces.ed.gov/pubsearch</w:t>
        </w:r>
      </w:hyperlink>
      <w:r w:rsidRPr="00196301">
        <w:rPr>
          <w:rFonts w:ascii="AvantGarde" w:hAnsi="AvantGarde"/>
          <w:b w:val="0"/>
          <w:iCs/>
          <w:sz w:val="20"/>
        </w:rPr>
        <w:t>.</w:t>
      </w:r>
    </w:p>
    <w:p w14:paraId="76025B22" w14:textId="77777777" w:rsidR="005B7B91" w:rsidRDefault="005B7B91" w:rsidP="00601713">
      <w:pPr>
        <w:pStyle w:val="Footer"/>
        <w:tabs>
          <w:tab w:val="clear" w:pos="4320"/>
          <w:tab w:val="clear" w:pos="8640"/>
        </w:tabs>
        <w:spacing w:before="80"/>
        <w:jc w:val="both"/>
        <w:rPr>
          <w:rFonts w:ascii="AvantGarde" w:hAnsi="AvantGarde"/>
        </w:rPr>
      </w:pPr>
      <w:r w:rsidRPr="00301A19">
        <w:rPr>
          <w:rFonts w:ascii="AvantGarde" w:hAnsi="AvantGarde"/>
        </w:rPr>
        <w:t>This publication is only available online. To download, view, and print the report as a PDF file, go to the NCES Publications and Products address shown above.</w:t>
      </w:r>
    </w:p>
    <w:p w14:paraId="536F1A71" w14:textId="77777777" w:rsidR="0046622E" w:rsidRPr="0046622E" w:rsidRDefault="0046622E" w:rsidP="00601713">
      <w:pPr>
        <w:pStyle w:val="Footer"/>
        <w:spacing w:before="120"/>
        <w:rPr>
          <w:rFonts w:ascii="AvantGarde" w:hAnsi="AvantGarde"/>
          <w:bCs/>
        </w:rPr>
      </w:pPr>
      <w:r w:rsidRPr="0046622E">
        <w:rPr>
          <w:rFonts w:ascii="AvantGarde" w:hAnsi="AvantGarde"/>
          <w:bCs/>
        </w:rPr>
        <w:t xml:space="preserve">This report was prepared in part under </w:t>
      </w:r>
      <w:r w:rsidR="00D22FFD">
        <w:rPr>
          <w:rFonts w:ascii="AvantGarde" w:hAnsi="AvantGarde"/>
          <w:bCs/>
        </w:rPr>
        <w:t xml:space="preserve">Interagency Agreement (IAA) No. </w:t>
      </w:r>
      <w:r w:rsidR="00D22FFD" w:rsidRPr="000F0247">
        <w:rPr>
          <w:rFonts w:ascii="AvantGarde" w:hAnsi="AvantGarde"/>
          <w:bCs/>
        </w:rPr>
        <w:t>ED-IES-1</w:t>
      </w:r>
      <w:r w:rsidR="00ED4DC2" w:rsidRPr="000F0247">
        <w:rPr>
          <w:rFonts w:ascii="AvantGarde" w:hAnsi="AvantGarde"/>
          <w:bCs/>
        </w:rPr>
        <w:t>4</w:t>
      </w:r>
      <w:r w:rsidR="00D22FFD" w:rsidRPr="000F0247">
        <w:rPr>
          <w:rFonts w:ascii="AvantGarde" w:hAnsi="AvantGarde"/>
          <w:bCs/>
        </w:rPr>
        <w:t>-J-00</w:t>
      </w:r>
      <w:r w:rsidR="00ED4DC2" w:rsidRPr="000F0247">
        <w:rPr>
          <w:rFonts w:ascii="AvantGarde" w:hAnsi="AvantGarde"/>
          <w:bCs/>
        </w:rPr>
        <w:t>12</w:t>
      </w:r>
      <w:r w:rsidR="00D22FFD" w:rsidRPr="007C5389">
        <w:rPr>
          <w:rFonts w:ascii="AvantGarde" w:hAnsi="AvantGarde"/>
          <w:bCs/>
          <w:color w:val="FF0000"/>
        </w:rPr>
        <w:t xml:space="preserve"> </w:t>
      </w:r>
      <w:r w:rsidR="00D22FFD">
        <w:rPr>
          <w:rFonts w:ascii="AvantGarde" w:hAnsi="AvantGarde"/>
          <w:bCs/>
        </w:rPr>
        <w:t>with the United States Census Bureau</w:t>
      </w:r>
      <w:r w:rsidRPr="0046622E">
        <w:rPr>
          <w:rFonts w:ascii="AvantGarde" w:hAnsi="AvantGarde"/>
          <w:bCs/>
        </w:rPr>
        <w:t>. Mention of trade names, commercial products, or organizations does not imply endorsement by the U.S. Government.</w:t>
      </w:r>
    </w:p>
    <w:p w14:paraId="68563AE3" w14:textId="77777777" w:rsidR="005B7B91" w:rsidRPr="001B7D82" w:rsidRDefault="005B7B91" w:rsidP="00601713">
      <w:pPr>
        <w:pStyle w:val="NCESBoilerplateText"/>
        <w:spacing w:before="80"/>
        <w:jc w:val="both"/>
        <w:rPr>
          <w:rFonts w:ascii="AvantGarde" w:hAnsi="AvantGarde"/>
          <w:b/>
          <w:bCs/>
        </w:rPr>
      </w:pPr>
      <w:r w:rsidRPr="001B7D82">
        <w:rPr>
          <w:rFonts w:ascii="AvantGarde" w:hAnsi="AvantGarde"/>
          <w:b/>
          <w:bCs/>
        </w:rPr>
        <w:t>Suggested Citation</w:t>
      </w:r>
    </w:p>
    <w:p w14:paraId="4F1E0E80" w14:textId="55F6C4B5" w:rsidR="005B7B91" w:rsidRPr="001B7D82" w:rsidRDefault="00527266" w:rsidP="005B7B91">
      <w:pPr>
        <w:pStyle w:val="NCESBoilerplateText"/>
        <w:spacing w:before="80"/>
        <w:rPr>
          <w:rFonts w:ascii="AvantGarde" w:hAnsi="AvantGarde"/>
        </w:rPr>
      </w:pPr>
      <w:r w:rsidRPr="000A6F9D">
        <w:rPr>
          <w:rFonts w:ascii="AvantGarde" w:hAnsi="AvantGarde"/>
          <w:color w:val="auto"/>
        </w:rPr>
        <w:t>Cornman, S.Q.</w:t>
      </w:r>
      <w:r w:rsidR="000F0247">
        <w:rPr>
          <w:rFonts w:ascii="AvantGarde" w:hAnsi="AvantGarde"/>
          <w:color w:val="auto"/>
        </w:rPr>
        <w:t xml:space="preserve">, Ampadu, O.L. </w:t>
      </w:r>
      <w:r w:rsidR="00386894" w:rsidRPr="000A6F9D">
        <w:rPr>
          <w:rFonts w:ascii="AvantGarde" w:hAnsi="AvantGarde"/>
          <w:color w:val="auto"/>
        </w:rPr>
        <w:t xml:space="preserve"> </w:t>
      </w:r>
      <w:r w:rsidR="005B7B91" w:rsidRPr="000A6F9D">
        <w:rPr>
          <w:rFonts w:ascii="AvantGarde" w:hAnsi="AvantGarde"/>
          <w:color w:val="auto"/>
        </w:rPr>
        <w:t>(201</w:t>
      </w:r>
      <w:r w:rsidR="00D9703C">
        <w:rPr>
          <w:rFonts w:ascii="AvantGarde" w:hAnsi="AvantGarde"/>
          <w:color w:val="auto"/>
        </w:rPr>
        <w:t>8</w:t>
      </w:r>
      <w:r w:rsidR="005B7B91" w:rsidRPr="000A6F9D">
        <w:rPr>
          <w:rFonts w:ascii="AvantGarde" w:hAnsi="AvantGarde"/>
          <w:color w:val="auto"/>
        </w:rPr>
        <w:t xml:space="preserve">). </w:t>
      </w:r>
      <w:r w:rsidR="00386894" w:rsidRPr="000A6F9D">
        <w:rPr>
          <w:rFonts w:ascii="AvantGarde" w:hAnsi="AvantGarde"/>
          <w:i/>
          <w:color w:val="auto"/>
        </w:rPr>
        <w:t xml:space="preserve">Documentation for the NCES School District Finance Survey (F-33), School Year </w:t>
      </w:r>
      <w:r w:rsidR="00ED4DC2" w:rsidRPr="000A6F9D">
        <w:rPr>
          <w:rFonts w:ascii="AvantGarde" w:hAnsi="AvantGarde"/>
          <w:i/>
          <w:color w:val="auto"/>
        </w:rPr>
        <w:t>20</w:t>
      </w:r>
      <w:r w:rsidR="00ED4DC2">
        <w:rPr>
          <w:rFonts w:ascii="AvantGarde" w:hAnsi="AvantGarde"/>
          <w:i/>
          <w:color w:val="auto"/>
        </w:rPr>
        <w:t>1</w:t>
      </w:r>
      <w:r w:rsidR="00B366E6">
        <w:rPr>
          <w:rFonts w:ascii="AvantGarde" w:hAnsi="AvantGarde"/>
          <w:i/>
          <w:color w:val="auto"/>
        </w:rPr>
        <w:t>4</w:t>
      </w:r>
      <w:r w:rsidR="006B12F2" w:rsidRPr="000A6F9D">
        <w:rPr>
          <w:rFonts w:ascii="AvantGarde" w:hAnsi="AvantGarde"/>
          <w:i/>
          <w:color w:val="auto"/>
        </w:rPr>
        <w:t>–</w:t>
      </w:r>
      <w:r w:rsidR="00ED4DC2" w:rsidRPr="000A6F9D">
        <w:rPr>
          <w:rFonts w:ascii="AvantGarde" w:hAnsi="AvantGarde"/>
          <w:i/>
          <w:color w:val="auto"/>
        </w:rPr>
        <w:t>1</w:t>
      </w:r>
      <w:r w:rsidR="00B366E6">
        <w:rPr>
          <w:rFonts w:ascii="AvantGarde" w:hAnsi="AvantGarde"/>
          <w:i/>
          <w:color w:val="auto"/>
        </w:rPr>
        <w:t>5</w:t>
      </w:r>
      <w:r w:rsidR="00ED4DC2" w:rsidRPr="000A6F9D">
        <w:rPr>
          <w:rFonts w:ascii="AvantGarde" w:hAnsi="AvantGarde"/>
          <w:i/>
          <w:color w:val="auto"/>
        </w:rPr>
        <w:t xml:space="preserve"> </w:t>
      </w:r>
      <w:r w:rsidR="006B12F2" w:rsidRPr="000A6F9D">
        <w:rPr>
          <w:rFonts w:ascii="AvantGarde" w:hAnsi="AvantGarde"/>
          <w:i/>
          <w:color w:val="auto"/>
        </w:rPr>
        <w:t xml:space="preserve">(Fiscal Year </w:t>
      </w:r>
      <w:r w:rsidR="00ED4DC2" w:rsidRPr="000A6F9D">
        <w:rPr>
          <w:rFonts w:ascii="AvantGarde" w:hAnsi="AvantGarde"/>
          <w:i/>
          <w:color w:val="auto"/>
        </w:rPr>
        <w:t>201</w:t>
      </w:r>
      <w:r w:rsidR="00B366E6">
        <w:rPr>
          <w:rFonts w:ascii="AvantGarde" w:hAnsi="AvantGarde"/>
          <w:i/>
          <w:color w:val="auto"/>
        </w:rPr>
        <w:t>5</w:t>
      </w:r>
      <w:r w:rsidR="00386894" w:rsidRPr="000A6F9D">
        <w:rPr>
          <w:rFonts w:ascii="AvantGarde" w:hAnsi="AvantGarde"/>
          <w:i/>
          <w:color w:val="auto"/>
        </w:rPr>
        <w:t>)</w:t>
      </w:r>
      <w:r w:rsidR="00873456">
        <w:rPr>
          <w:rFonts w:ascii="AvantGarde" w:hAnsi="AvantGarde"/>
          <w:i/>
          <w:color w:val="auto"/>
        </w:rPr>
        <w:t>, Provisional File Version 1a</w:t>
      </w:r>
      <w:r w:rsidR="00892843" w:rsidRPr="000A6F9D">
        <w:rPr>
          <w:rFonts w:ascii="AvantGarde" w:hAnsi="AvantGarde"/>
          <w:i/>
          <w:color w:val="auto"/>
        </w:rPr>
        <w:t xml:space="preserve"> </w:t>
      </w:r>
      <w:r w:rsidR="005B7B91" w:rsidRPr="000A6F9D">
        <w:rPr>
          <w:rFonts w:ascii="AvantGarde" w:hAnsi="AvantGarde"/>
          <w:color w:val="auto"/>
        </w:rPr>
        <w:t xml:space="preserve">(NCES </w:t>
      </w:r>
      <w:r w:rsidR="006F1F2C" w:rsidRPr="006F1F2C">
        <w:rPr>
          <w:rFonts w:ascii="AvantGarde" w:hAnsi="AvantGarde"/>
        </w:rPr>
        <w:t>201</w:t>
      </w:r>
      <w:r w:rsidR="00D9703C">
        <w:rPr>
          <w:rFonts w:ascii="AvantGarde" w:hAnsi="AvantGarde"/>
        </w:rPr>
        <w:t>8</w:t>
      </w:r>
      <w:r w:rsidR="006F1F2C" w:rsidRPr="006F1F2C">
        <w:rPr>
          <w:rFonts w:ascii="AvantGarde" w:hAnsi="AvantGarde"/>
        </w:rPr>
        <w:t>-</w:t>
      </w:r>
      <w:r w:rsidR="006F1F2C" w:rsidRPr="000F0247">
        <w:rPr>
          <w:rFonts w:ascii="AvantGarde" w:hAnsi="AvantGarde"/>
          <w:color w:val="auto"/>
        </w:rPr>
        <w:t>3</w:t>
      </w:r>
      <w:r w:rsidR="009A4A20" w:rsidRPr="000F0247">
        <w:rPr>
          <w:rFonts w:ascii="AvantGarde" w:hAnsi="AvantGarde"/>
          <w:color w:val="auto"/>
        </w:rPr>
        <w:t>04</w:t>
      </w:r>
      <w:r w:rsidR="005B7B91" w:rsidRPr="001B7D82">
        <w:rPr>
          <w:rFonts w:ascii="AvantGarde" w:hAnsi="AvantGarde"/>
        </w:rPr>
        <w:t xml:space="preserve">). </w:t>
      </w:r>
      <w:r w:rsidR="00AD0372" w:rsidRPr="009569C4">
        <w:rPr>
          <w:rFonts w:ascii="AvantGarde" w:hAnsi="AvantGarde"/>
        </w:rPr>
        <w:t>National Center for Education Statistics, Institute of Education Sciences, U.S. Department of Education. Washington, DC.</w:t>
      </w:r>
      <w:r w:rsidR="005B7B91" w:rsidRPr="00301A19">
        <w:rPr>
          <w:rFonts w:ascii="AvantGarde" w:hAnsi="AvantGarde"/>
        </w:rPr>
        <w:t xml:space="preserve"> Retrieved [date] from </w:t>
      </w:r>
      <w:hyperlink r:id="rId14" w:history="1">
        <w:r w:rsidR="007978D9" w:rsidRPr="001510E1">
          <w:rPr>
            <w:rStyle w:val="Hyperlink"/>
            <w:rFonts w:ascii="AvantGarde" w:hAnsi="AvantGarde"/>
          </w:rPr>
          <w:t>http://nces.ed.gov/pubsearch</w:t>
        </w:r>
      </w:hyperlink>
      <w:r w:rsidR="005B7B91" w:rsidRPr="001B7D82">
        <w:rPr>
          <w:rFonts w:ascii="AvantGarde" w:hAnsi="AvantGarde"/>
        </w:rPr>
        <w:t>.</w:t>
      </w:r>
    </w:p>
    <w:p w14:paraId="4F1F1DE4" w14:textId="77777777" w:rsidR="005B7B91" w:rsidRPr="001B7D82" w:rsidRDefault="005B7B91" w:rsidP="00601713">
      <w:pPr>
        <w:pStyle w:val="NCESBoilerplateText"/>
        <w:spacing w:before="80"/>
        <w:rPr>
          <w:rFonts w:ascii="AvantGarde" w:hAnsi="AvantGarde"/>
          <w:b/>
          <w:bCs/>
        </w:rPr>
      </w:pPr>
      <w:r w:rsidRPr="001B7D82">
        <w:rPr>
          <w:rFonts w:ascii="AvantGarde" w:hAnsi="AvantGarde"/>
          <w:b/>
          <w:bCs/>
        </w:rPr>
        <w:t>Content Contact</w:t>
      </w:r>
    </w:p>
    <w:p w14:paraId="77CA820D" w14:textId="77777777" w:rsidR="005B7B91" w:rsidRPr="005026F0" w:rsidRDefault="002903F2" w:rsidP="0063283F">
      <w:pPr>
        <w:pStyle w:val="NCESBoilerplateText"/>
        <w:spacing w:before="80"/>
        <w:rPr>
          <w:b/>
          <w:bCs/>
          <w:sz w:val="28"/>
        </w:rPr>
      </w:pPr>
      <w:r w:rsidRPr="002903F2">
        <w:rPr>
          <w:rFonts w:ascii="AvantGarde" w:hAnsi="AvantGarde"/>
        </w:rPr>
        <w:t>Stephen Q. Cornman</w:t>
      </w:r>
      <w:r w:rsidRPr="002903F2">
        <w:rPr>
          <w:rFonts w:ascii="AvantGarde" w:hAnsi="AvantGarde"/>
        </w:rPr>
        <w:br/>
        <w:t xml:space="preserve">(202) </w:t>
      </w:r>
      <w:r w:rsidR="009A4A20">
        <w:rPr>
          <w:rFonts w:ascii="AvantGarde" w:hAnsi="AvantGarde"/>
        </w:rPr>
        <w:t>245</w:t>
      </w:r>
      <w:r w:rsidRPr="002903F2">
        <w:rPr>
          <w:rFonts w:ascii="AvantGarde" w:hAnsi="AvantGarde"/>
        </w:rPr>
        <w:t>-7</w:t>
      </w:r>
      <w:r w:rsidR="009A4A20">
        <w:rPr>
          <w:rFonts w:ascii="AvantGarde" w:hAnsi="AvantGarde"/>
        </w:rPr>
        <w:t>753</w:t>
      </w:r>
      <w:r w:rsidRPr="002903F2">
        <w:rPr>
          <w:rFonts w:ascii="AvantGarde" w:hAnsi="AvantGarde"/>
        </w:rPr>
        <w:br/>
      </w:r>
      <w:r w:rsidRPr="002903F2">
        <w:rPr>
          <w:rFonts w:ascii="AvantGarde" w:hAnsi="AvantGarde"/>
          <w:u w:val="single"/>
        </w:rPr>
        <w:t>stephen.cornman@ed.gov</w:t>
      </w:r>
    </w:p>
    <w:p w14:paraId="2EEC1ED7" w14:textId="77777777" w:rsidR="004C7D8E" w:rsidRPr="007F437A" w:rsidRDefault="004C7D8E">
      <w:pPr>
        <w:rPr>
          <w:rFonts w:ascii="AvantGarde" w:hAnsi="AvantGarde"/>
          <w:color w:val="0070C0"/>
          <w:sz w:val="16"/>
        </w:rPr>
        <w:sectPr w:rsidR="004C7D8E" w:rsidRPr="007F437A" w:rsidSect="00CD7F8D">
          <w:footerReference w:type="even" r:id="rId15"/>
          <w:pgSz w:w="12240" w:h="15840"/>
          <w:pgMar w:top="965" w:right="1440" w:bottom="965" w:left="1440" w:header="720" w:footer="720" w:gutter="0"/>
          <w:pgNumType w:fmt="lowerRoman" w:start="3"/>
          <w:cols w:space="720"/>
          <w:noEndnote/>
        </w:sectPr>
      </w:pPr>
    </w:p>
    <w:p w14:paraId="3367EA29" w14:textId="77777777" w:rsidR="004C7D8E" w:rsidRPr="00C26DA7" w:rsidRDefault="004C7D8E">
      <w:pPr>
        <w:pStyle w:val="Heading1"/>
        <w:jc w:val="center"/>
        <w:rPr>
          <w:sz w:val="28"/>
          <w:szCs w:val="28"/>
        </w:rPr>
      </w:pPr>
      <w:bookmarkStart w:id="1" w:name="_Toc22354738"/>
      <w:bookmarkStart w:id="2" w:name="_Toc69801121"/>
      <w:bookmarkStart w:id="3" w:name="_Toc69877957"/>
      <w:bookmarkStart w:id="4" w:name="_Toc71339919"/>
      <w:bookmarkStart w:id="5" w:name="_Toc71340529"/>
      <w:bookmarkStart w:id="6" w:name="_Toc71341119"/>
      <w:r w:rsidRPr="00C26DA7">
        <w:rPr>
          <w:sz w:val="28"/>
          <w:szCs w:val="28"/>
        </w:rPr>
        <w:lastRenderedPageBreak/>
        <w:t>Acknowledgments</w:t>
      </w:r>
    </w:p>
    <w:p w14:paraId="348EE862" w14:textId="77777777" w:rsidR="004C7D8E" w:rsidRPr="00C26DA7" w:rsidRDefault="004C7D8E">
      <w:pPr>
        <w:rPr>
          <w:b/>
          <w:bCs/>
          <w:sz w:val="24"/>
          <w:szCs w:val="24"/>
        </w:rPr>
      </w:pPr>
    </w:p>
    <w:p w14:paraId="6975C7FF" w14:textId="77777777" w:rsidR="008D4DE9" w:rsidRDefault="008D4DE9" w:rsidP="006035F5">
      <w:pPr>
        <w:shd w:val="clear" w:color="auto" w:fill="FFFFFF"/>
        <w:rPr>
          <w:sz w:val="24"/>
        </w:rPr>
      </w:pPr>
    </w:p>
    <w:p w14:paraId="66867E04" w14:textId="77777777" w:rsidR="008D4DE9" w:rsidRPr="008D4DE9" w:rsidRDefault="008D4DE9" w:rsidP="008D4DE9">
      <w:pPr>
        <w:shd w:val="clear" w:color="auto" w:fill="FFFFFF"/>
        <w:rPr>
          <w:sz w:val="24"/>
        </w:rPr>
      </w:pPr>
      <w:r w:rsidRPr="008D4DE9">
        <w:rPr>
          <w:sz w:val="24"/>
        </w:rPr>
        <w:t xml:space="preserve">The operations and product development for the </w:t>
      </w:r>
      <w:r w:rsidR="00DF6ABD">
        <w:rPr>
          <w:sz w:val="24"/>
        </w:rPr>
        <w:t xml:space="preserve">School District </w:t>
      </w:r>
      <w:r w:rsidRPr="008D4DE9">
        <w:rPr>
          <w:sz w:val="24"/>
        </w:rPr>
        <w:t>Finance Survey</w:t>
      </w:r>
      <w:r w:rsidR="00014B1C">
        <w:rPr>
          <w:sz w:val="24"/>
        </w:rPr>
        <w:t xml:space="preserve"> (F-33)</w:t>
      </w:r>
      <w:r w:rsidRPr="008D4DE9">
        <w:rPr>
          <w:sz w:val="24"/>
        </w:rPr>
        <w:t xml:space="preserve"> are supported through an interagency agreement with the U.S. Census Bureau. Specifically</w:t>
      </w:r>
      <w:r w:rsidR="009D7D77">
        <w:rPr>
          <w:sz w:val="24"/>
        </w:rPr>
        <w:t>,</w:t>
      </w:r>
      <w:r w:rsidR="00791C33">
        <w:rPr>
          <w:sz w:val="24"/>
        </w:rPr>
        <w:t xml:space="preserve"> </w:t>
      </w:r>
      <w:r w:rsidRPr="008D4DE9">
        <w:rPr>
          <w:sz w:val="24"/>
        </w:rPr>
        <w:t>a team of skilled analysts</w:t>
      </w:r>
      <w:r w:rsidR="0077522E">
        <w:rPr>
          <w:sz w:val="24"/>
        </w:rPr>
        <w:t xml:space="preserve"> and</w:t>
      </w:r>
      <w:r w:rsidRPr="008D4DE9">
        <w:rPr>
          <w:sz w:val="24"/>
        </w:rPr>
        <w:t xml:space="preserve"> statisticians</w:t>
      </w:r>
      <w:r w:rsidR="0077522E">
        <w:rPr>
          <w:sz w:val="24"/>
        </w:rPr>
        <w:t xml:space="preserve"> </w:t>
      </w:r>
      <w:r w:rsidRPr="008D4DE9">
        <w:rPr>
          <w:sz w:val="24"/>
        </w:rPr>
        <w:t xml:space="preserve">from the </w:t>
      </w:r>
      <w:r w:rsidR="0077522E">
        <w:rPr>
          <w:sz w:val="24"/>
        </w:rPr>
        <w:t>Economic Reimbursable Surveys Division</w:t>
      </w:r>
      <w:r w:rsidRPr="008D4DE9">
        <w:rPr>
          <w:sz w:val="24"/>
        </w:rPr>
        <w:t xml:space="preserve"> of the Census Bureau work closely with </w:t>
      </w:r>
      <w:r w:rsidR="00494A3C">
        <w:rPr>
          <w:sz w:val="24"/>
        </w:rPr>
        <w:t>the National Center for Education Statistics (</w:t>
      </w:r>
      <w:r w:rsidRPr="008D4DE9">
        <w:rPr>
          <w:sz w:val="24"/>
        </w:rPr>
        <w:t>NCES</w:t>
      </w:r>
      <w:r w:rsidR="00494A3C">
        <w:rPr>
          <w:sz w:val="24"/>
        </w:rPr>
        <w:t>)</w:t>
      </w:r>
      <w:r w:rsidRPr="008D4DE9">
        <w:rPr>
          <w:sz w:val="24"/>
        </w:rPr>
        <w:t xml:space="preserve"> to conduct the </w:t>
      </w:r>
      <w:r w:rsidR="00BF23C8">
        <w:rPr>
          <w:sz w:val="24"/>
        </w:rPr>
        <w:t xml:space="preserve">School District </w:t>
      </w:r>
      <w:r w:rsidR="00BF23C8" w:rsidRPr="008D4DE9">
        <w:rPr>
          <w:sz w:val="24"/>
        </w:rPr>
        <w:t>Finance Survey</w:t>
      </w:r>
      <w:r w:rsidRPr="008D4DE9">
        <w:rPr>
          <w:sz w:val="24"/>
        </w:rPr>
        <w:t xml:space="preserve">. Additionally, a network of state education agency fiscal coordinators take responsibility for compiling and reporting finance data for public education activities within their respective states. While their names are too numerous to mention here, NCES and the </w:t>
      </w:r>
      <w:r w:rsidR="00494A3C">
        <w:rPr>
          <w:sz w:val="24"/>
        </w:rPr>
        <w:t>Common Core of Data (</w:t>
      </w:r>
      <w:r w:rsidRPr="008D4DE9">
        <w:rPr>
          <w:sz w:val="24"/>
        </w:rPr>
        <w:t>CCD</w:t>
      </w:r>
      <w:r w:rsidR="00494A3C">
        <w:rPr>
          <w:sz w:val="24"/>
        </w:rPr>
        <w:t>)</w:t>
      </w:r>
      <w:r w:rsidRPr="008D4DE9">
        <w:rPr>
          <w:sz w:val="24"/>
        </w:rPr>
        <w:t xml:space="preserve"> team greatly appreciate their time, effort, and commitment toward providing timely and accurate school finance data. NCES would like to thank these talented individuals who have each contributed to the success of the CCD program. </w:t>
      </w:r>
    </w:p>
    <w:p w14:paraId="509D4D5F" w14:textId="77777777" w:rsidR="008D4DE9" w:rsidRPr="008D4DE9" w:rsidRDefault="008D4DE9" w:rsidP="008D4DE9">
      <w:pPr>
        <w:shd w:val="clear" w:color="auto" w:fill="FFFFFF"/>
        <w:rPr>
          <w:sz w:val="24"/>
        </w:rPr>
      </w:pPr>
      <w:r w:rsidRPr="008D4DE9">
        <w:rPr>
          <w:sz w:val="24"/>
        </w:rPr>
        <w:t xml:space="preserve"> </w:t>
      </w:r>
    </w:p>
    <w:p w14:paraId="3DAE2142" w14:textId="77777777" w:rsidR="008D4DE9" w:rsidRPr="004F0647" w:rsidRDefault="008D4DE9" w:rsidP="006035F5">
      <w:pPr>
        <w:shd w:val="clear" w:color="auto" w:fill="FFFFFF"/>
        <w:rPr>
          <w:sz w:val="24"/>
        </w:rPr>
      </w:pPr>
    </w:p>
    <w:p w14:paraId="5C3EC275" w14:textId="77777777" w:rsidR="003107D0" w:rsidRPr="00754981" w:rsidRDefault="00386894" w:rsidP="003107D0">
      <w:pPr>
        <w:pStyle w:val="Heading1"/>
        <w:jc w:val="center"/>
        <w:rPr>
          <w:b w:val="0"/>
          <w:bCs/>
          <w:szCs w:val="24"/>
        </w:rPr>
      </w:pPr>
      <w:r w:rsidRPr="000D51D5">
        <w:rPr>
          <w:color w:val="0D0D0D" w:themeColor="text1" w:themeTint="F2"/>
          <w:sz w:val="28"/>
          <w:szCs w:val="28"/>
        </w:rPr>
        <w:br w:type="page"/>
      </w:r>
      <w:r w:rsidR="003107D0" w:rsidRPr="00754981">
        <w:rPr>
          <w:sz w:val="28"/>
          <w:szCs w:val="28"/>
        </w:rPr>
        <w:lastRenderedPageBreak/>
        <w:t>Contents</w:t>
      </w:r>
    </w:p>
    <w:p w14:paraId="6EB6E867" w14:textId="77777777" w:rsidR="003107D0" w:rsidRPr="00754981" w:rsidRDefault="003107D0" w:rsidP="003107D0"/>
    <w:p w14:paraId="79FEB8D1" w14:textId="77777777" w:rsidR="003107D0" w:rsidRPr="007F437A" w:rsidRDefault="003107D0" w:rsidP="003107D0">
      <w:pPr>
        <w:rPr>
          <w:color w:val="0070C0"/>
        </w:rPr>
      </w:pPr>
    </w:p>
    <w:p w14:paraId="3C051E71" w14:textId="77777777" w:rsidR="003107D0" w:rsidRPr="00754981" w:rsidRDefault="003107D0" w:rsidP="003107D0">
      <w:pPr>
        <w:pStyle w:val="TOC1"/>
      </w:pPr>
      <w:r w:rsidRPr="00754981">
        <w:tab/>
      </w:r>
      <w:r w:rsidRPr="00754981">
        <w:tab/>
      </w:r>
      <w:r w:rsidRPr="00754981">
        <w:tab/>
        <w:t>Page</w:t>
      </w:r>
    </w:p>
    <w:p w14:paraId="2B6D99E9" w14:textId="77777777" w:rsidR="003107D0" w:rsidRPr="00754981" w:rsidRDefault="003107D0" w:rsidP="003107D0">
      <w:pPr>
        <w:pStyle w:val="TOC1"/>
      </w:pPr>
    </w:p>
    <w:p w14:paraId="26B656B7" w14:textId="77777777" w:rsidR="003107D0" w:rsidRPr="00754981" w:rsidRDefault="003107D0" w:rsidP="003107D0">
      <w:pPr>
        <w:pStyle w:val="TOC1"/>
        <w:tabs>
          <w:tab w:val="right" w:leader="dot" w:pos="9350"/>
        </w:tabs>
        <w:rPr>
          <w:b w:val="0"/>
        </w:rPr>
      </w:pPr>
      <w:bookmarkStart w:id="7" w:name="OLE_LINK8"/>
      <w:bookmarkStart w:id="8" w:name="OLE_LINK9"/>
      <w:r w:rsidRPr="00754981">
        <w:rPr>
          <w:b w:val="0"/>
        </w:rPr>
        <w:t>Acknowledgments</w:t>
      </w:r>
      <w:bookmarkEnd w:id="7"/>
      <w:bookmarkEnd w:id="8"/>
      <w:r w:rsidRPr="00754981">
        <w:rPr>
          <w:b w:val="0"/>
        </w:rPr>
        <w:t xml:space="preserve"> </w:t>
      </w:r>
      <w:r w:rsidRPr="00754981">
        <w:rPr>
          <w:b w:val="0"/>
        </w:rPr>
        <w:tab/>
        <w:t xml:space="preserve">iii </w:t>
      </w:r>
    </w:p>
    <w:p w14:paraId="3C296081" w14:textId="77777777" w:rsidR="003107D0" w:rsidRPr="00754981" w:rsidRDefault="003107D0" w:rsidP="003107D0">
      <w:pPr>
        <w:pStyle w:val="TOC1"/>
        <w:tabs>
          <w:tab w:val="right" w:leader="dot" w:pos="9350"/>
        </w:tabs>
        <w:rPr>
          <w:b w:val="0"/>
        </w:rPr>
      </w:pPr>
    </w:p>
    <w:p w14:paraId="1A680D48" w14:textId="77777777" w:rsidR="003107D0" w:rsidRPr="00754981" w:rsidRDefault="003107D0" w:rsidP="003107D0">
      <w:pPr>
        <w:pStyle w:val="TOC1"/>
        <w:tabs>
          <w:tab w:val="right" w:leader="dot" w:pos="9350"/>
        </w:tabs>
        <w:rPr>
          <w:b w:val="0"/>
        </w:rPr>
      </w:pPr>
      <w:r w:rsidRPr="00754981">
        <w:rPr>
          <w:b w:val="0"/>
        </w:rPr>
        <w:t>List of T</w:t>
      </w:r>
      <w:r w:rsidR="00386894">
        <w:rPr>
          <w:b w:val="0"/>
        </w:rPr>
        <w:t xml:space="preserve">ables </w:t>
      </w:r>
      <w:r w:rsidR="00386894">
        <w:rPr>
          <w:b w:val="0"/>
        </w:rPr>
        <w:tab/>
        <w:t>v</w:t>
      </w:r>
      <w:r w:rsidRPr="00754981">
        <w:rPr>
          <w:b w:val="0"/>
        </w:rPr>
        <w:t>i</w:t>
      </w:r>
    </w:p>
    <w:p w14:paraId="24D24386" w14:textId="77777777" w:rsidR="003107D0" w:rsidRPr="007F437A" w:rsidRDefault="003107D0" w:rsidP="003107D0">
      <w:pPr>
        <w:pStyle w:val="TOC1"/>
        <w:tabs>
          <w:tab w:val="right" w:leader="dot" w:pos="9350"/>
        </w:tabs>
        <w:rPr>
          <w:b w:val="0"/>
          <w:color w:val="0070C0"/>
        </w:rPr>
      </w:pPr>
    </w:p>
    <w:p w14:paraId="31752048" w14:textId="083BFCE4" w:rsidR="003107D0" w:rsidRPr="00310CA6" w:rsidRDefault="003107D0" w:rsidP="003107D0">
      <w:pPr>
        <w:pStyle w:val="TOC1"/>
        <w:tabs>
          <w:tab w:val="right" w:leader="dot" w:pos="9350"/>
        </w:tabs>
        <w:rPr>
          <w:b w:val="0"/>
          <w:color w:val="0D0D0D" w:themeColor="text1" w:themeTint="F2"/>
        </w:rPr>
      </w:pPr>
      <w:r w:rsidRPr="00310CA6">
        <w:rPr>
          <w:b w:val="0"/>
          <w:color w:val="0D0D0D" w:themeColor="text1" w:themeTint="F2"/>
        </w:rPr>
        <w:t xml:space="preserve">I.     Introduction to the NCES Common Core of Data School District Finance Survey (F-33), School Year </w:t>
      </w:r>
      <w:r w:rsidR="00AA77FD" w:rsidRPr="00B919D9">
        <w:rPr>
          <w:b w:val="0"/>
        </w:rPr>
        <w:t>20</w:t>
      </w:r>
      <w:r w:rsidR="00AA77FD">
        <w:rPr>
          <w:b w:val="0"/>
        </w:rPr>
        <w:t>14</w:t>
      </w:r>
      <w:r w:rsidR="00AA77FD" w:rsidRPr="00B919D9">
        <w:rPr>
          <w:b w:val="0"/>
        </w:rPr>
        <w:t>–</w:t>
      </w:r>
      <w:r w:rsidR="00AA77FD">
        <w:rPr>
          <w:b w:val="0"/>
        </w:rPr>
        <w:t xml:space="preserve">15 </w:t>
      </w:r>
      <w:r w:rsidR="00424FDE" w:rsidRPr="00310CA6">
        <w:rPr>
          <w:b w:val="0"/>
          <w:color w:val="0D0D0D" w:themeColor="text1" w:themeTint="F2"/>
        </w:rPr>
        <w:t xml:space="preserve">(Fiscal Year </w:t>
      </w:r>
      <w:r w:rsidR="00D21A11" w:rsidRPr="00310CA6">
        <w:rPr>
          <w:b w:val="0"/>
          <w:color w:val="0D0D0D" w:themeColor="text1" w:themeTint="F2"/>
        </w:rPr>
        <w:t>201</w:t>
      </w:r>
      <w:r w:rsidR="00AA77FD">
        <w:rPr>
          <w:b w:val="0"/>
          <w:color w:val="0D0D0D" w:themeColor="text1" w:themeTint="F2"/>
        </w:rPr>
        <w:t>5</w:t>
      </w:r>
      <w:r w:rsidR="00FC3BBF">
        <w:rPr>
          <w:b w:val="0"/>
          <w:color w:val="0D0D0D" w:themeColor="text1" w:themeTint="F2"/>
        </w:rPr>
        <w:t xml:space="preserve">) </w:t>
      </w:r>
      <w:r w:rsidR="009B3A92">
        <w:rPr>
          <w:b w:val="0"/>
        </w:rPr>
        <w:t>Provisional</w:t>
      </w:r>
      <w:r w:rsidRPr="00310CA6">
        <w:rPr>
          <w:b w:val="0"/>
          <w:color w:val="0D0D0D" w:themeColor="text1" w:themeTint="F2"/>
        </w:rPr>
        <w:t xml:space="preserve"> File Version 1a </w:t>
      </w:r>
      <w:r w:rsidRPr="00310CA6">
        <w:rPr>
          <w:b w:val="0"/>
          <w:color w:val="0D0D0D" w:themeColor="text1" w:themeTint="F2"/>
        </w:rPr>
        <w:tab/>
        <w:t>1</w:t>
      </w:r>
    </w:p>
    <w:p w14:paraId="75643143" w14:textId="77777777" w:rsidR="003107D0" w:rsidRPr="00310CA6" w:rsidRDefault="003107D0" w:rsidP="003107D0">
      <w:pPr>
        <w:rPr>
          <w:color w:val="0D0D0D" w:themeColor="text1" w:themeTint="F2"/>
        </w:rPr>
      </w:pPr>
    </w:p>
    <w:p w14:paraId="1FC2BFA4" w14:textId="77777777" w:rsidR="003107D0" w:rsidRPr="00310CA6" w:rsidRDefault="003107D0" w:rsidP="003107D0">
      <w:pPr>
        <w:pStyle w:val="TOC1"/>
        <w:tabs>
          <w:tab w:val="right" w:leader="dot" w:pos="9350"/>
        </w:tabs>
        <w:rPr>
          <w:b w:val="0"/>
          <w:color w:val="0D0D0D" w:themeColor="text1" w:themeTint="F2"/>
        </w:rPr>
      </w:pPr>
      <w:r w:rsidRPr="00310CA6">
        <w:rPr>
          <w:b w:val="0"/>
          <w:color w:val="0D0D0D" w:themeColor="text1" w:themeTint="F2"/>
        </w:rPr>
        <w:t>II.    User’s Guide</w:t>
      </w:r>
      <w:r w:rsidR="005730D8" w:rsidRPr="00310CA6">
        <w:rPr>
          <w:b w:val="0"/>
          <w:color w:val="0D0D0D" w:themeColor="text1" w:themeTint="F2"/>
        </w:rPr>
        <w:t xml:space="preserve"> </w:t>
      </w:r>
      <w:r w:rsidR="005730D8" w:rsidRPr="00310CA6">
        <w:rPr>
          <w:b w:val="0"/>
          <w:color w:val="0D0D0D" w:themeColor="text1" w:themeTint="F2"/>
        </w:rPr>
        <w:tab/>
        <w:t>3</w:t>
      </w:r>
    </w:p>
    <w:p w14:paraId="0D3ECA6D" w14:textId="77777777" w:rsidR="003107D0" w:rsidRPr="00310CA6" w:rsidRDefault="003107D0" w:rsidP="003107D0">
      <w:pPr>
        <w:rPr>
          <w:color w:val="0D0D0D" w:themeColor="text1" w:themeTint="F2"/>
        </w:rPr>
      </w:pPr>
    </w:p>
    <w:p w14:paraId="3CE874E4" w14:textId="77777777" w:rsidR="003107D0" w:rsidRPr="00310CA6" w:rsidRDefault="005730D8" w:rsidP="0084537C">
      <w:pPr>
        <w:pStyle w:val="TOC1"/>
        <w:numPr>
          <w:ilvl w:val="0"/>
          <w:numId w:val="3"/>
        </w:numPr>
        <w:tabs>
          <w:tab w:val="right" w:leader="dot" w:pos="9350"/>
        </w:tabs>
        <w:rPr>
          <w:b w:val="0"/>
          <w:color w:val="0D0D0D" w:themeColor="text1" w:themeTint="F2"/>
        </w:rPr>
      </w:pPr>
      <w:r w:rsidRPr="00310CA6">
        <w:rPr>
          <w:b w:val="0"/>
          <w:color w:val="0D0D0D" w:themeColor="text1" w:themeTint="F2"/>
        </w:rPr>
        <w:t xml:space="preserve">Methodology </w:t>
      </w:r>
      <w:r w:rsidRPr="00310CA6">
        <w:rPr>
          <w:b w:val="0"/>
          <w:color w:val="0D0D0D" w:themeColor="text1" w:themeTint="F2"/>
        </w:rPr>
        <w:tab/>
        <w:t>3</w:t>
      </w:r>
    </w:p>
    <w:p w14:paraId="3CD918A2" w14:textId="77777777" w:rsidR="003107D0" w:rsidRPr="00310CA6" w:rsidRDefault="003107D0" w:rsidP="003107D0">
      <w:pPr>
        <w:rPr>
          <w:color w:val="0D0D0D" w:themeColor="text1" w:themeTint="F2"/>
        </w:rPr>
      </w:pPr>
    </w:p>
    <w:p w14:paraId="6F92D577" w14:textId="77777777" w:rsidR="003107D0" w:rsidRPr="00310CA6" w:rsidRDefault="003107D0" w:rsidP="0084537C">
      <w:pPr>
        <w:pStyle w:val="TOC1"/>
        <w:numPr>
          <w:ilvl w:val="0"/>
          <w:numId w:val="3"/>
        </w:numPr>
        <w:tabs>
          <w:tab w:val="right" w:leader="dot" w:pos="9350"/>
        </w:tabs>
        <w:rPr>
          <w:b w:val="0"/>
          <w:color w:val="0D0D0D" w:themeColor="text1" w:themeTint="F2"/>
        </w:rPr>
      </w:pPr>
      <w:r w:rsidRPr="00310CA6">
        <w:rPr>
          <w:b w:val="0"/>
          <w:color w:val="0D0D0D" w:themeColor="text1" w:themeTint="F2"/>
        </w:rPr>
        <w:t>Acco</w:t>
      </w:r>
      <w:r w:rsidR="001E3AFF">
        <w:rPr>
          <w:b w:val="0"/>
          <w:color w:val="0D0D0D" w:themeColor="text1" w:themeTint="F2"/>
        </w:rPr>
        <w:t xml:space="preserve">unting and Collection Methods </w:t>
      </w:r>
      <w:r w:rsidR="001E3AFF">
        <w:rPr>
          <w:b w:val="0"/>
          <w:color w:val="0D0D0D" w:themeColor="text1" w:themeTint="F2"/>
        </w:rPr>
        <w:tab/>
      </w:r>
      <w:r w:rsidR="00AC3E03">
        <w:rPr>
          <w:b w:val="0"/>
          <w:color w:val="0D0D0D" w:themeColor="text1" w:themeTint="F2"/>
        </w:rPr>
        <w:t>4</w:t>
      </w:r>
    </w:p>
    <w:p w14:paraId="6F143588" w14:textId="77777777" w:rsidR="003107D0" w:rsidRPr="00310CA6" w:rsidRDefault="003107D0" w:rsidP="003107D0">
      <w:pPr>
        <w:rPr>
          <w:color w:val="0D0D0D" w:themeColor="text1" w:themeTint="F2"/>
        </w:rPr>
      </w:pPr>
    </w:p>
    <w:p w14:paraId="7556939F" w14:textId="77777777" w:rsidR="003107D0" w:rsidRPr="00310CA6" w:rsidRDefault="003107D0" w:rsidP="0084537C">
      <w:pPr>
        <w:pStyle w:val="TOC1"/>
        <w:numPr>
          <w:ilvl w:val="0"/>
          <w:numId w:val="3"/>
        </w:numPr>
        <w:tabs>
          <w:tab w:val="right" w:leader="dot" w:pos="9350"/>
        </w:tabs>
        <w:rPr>
          <w:b w:val="0"/>
          <w:color w:val="0D0D0D" w:themeColor="text1" w:themeTint="F2"/>
        </w:rPr>
      </w:pPr>
      <w:r w:rsidRPr="00310CA6">
        <w:rPr>
          <w:b w:val="0"/>
          <w:color w:val="0D0D0D" w:themeColor="text1" w:themeTint="F2"/>
        </w:rPr>
        <w:t xml:space="preserve">Unit Identifiers </w:t>
      </w:r>
      <w:r w:rsidRPr="00310CA6">
        <w:rPr>
          <w:b w:val="0"/>
          <w:color w:val="0D0D0D" w:themeColor="text1" w:themeTint="F2"/>
        </w:rPr>
        <w:tab/>
      </w:r>
      <w:r w:rsidR="006059FF">
        <w:rPr>
          <w:b w:val="0"/>
          <w:color w:val="0D0D0D" w:themeColor="text1" w:themeTint="F2"/>
        </w:rPr>
        <w:t>1</w:t>
      </w:r>
      <w:r w:rsidR="00AC3E03">
        <w:rPr>
          <w:b w:val="0"/>
          <w:color w:val="0D0D0D" w:themeColor="text1" w:themeTint="F2"/>
        </w:rPr>
        <w:t>0</w:t>
      </w:r>
    </w:p>
    <w:p w14:paraId="156A2649" w14:textId="77777777" w:rsidR="003107D0" w:rsidRPr="00310CA6" w:rsidRDefault="003107D0" w:rsidP="003107D0">
      <w:pPr>
        <w:rPr>
          <w:color w:val="0D0D0D" w:themeColor="text1" w:themeTint="F2"/>
        </w:rPr>
      </w:pPr>
    </w:p>
    <w:p w14:paraId="244B8B2C" w14:textId="77777777" w:rsidR="003107D0" w:rsidRPr="00310CA6" w:rsidRDefault="000D45AE" w:rsidP="003107D0">
      <w:pPr>
        <w:pStyle w:val="TOC1"/>
        <w:tabs>
          <w:tab w:val="clear" w:pos="400"/>
          <w:tab w:val="left" w:pos="900"/>
          <w:tab w:val="right" w:leader="dot" w:pos="9350"/>
        </w:tabs>
        <w:ind w:left="900" w:firstLine="0"/>
        <w:rPr>
          <w:b w:val="0"/>
          <w:color w:val="0D0D0D" w:themeColor="text1" w:themeTint="F2"/>
        </w:rPr>
      </w:pPr>
      <w:r w:rsidRPr="00310CA6">
        <w:rPr>
          <w:b w:val="0"/>
          <w:color w:val="0D0D0D" w:themeColor="text1" w:themeTint="F2"/>
        </w:rPr>
        <w:t>C.1.  Identification V</w:t>
      </w:r>
      <w:r w:rsidR="003107D0" w:rsidRPr="00310CA6">
        <w:rPr>
          <w:b w:val="0"/>
          <w:color w:val="0D0D0D" w:themeColor="text1" w:themeTint="F2"/>
        </w:rPr>
        <w:t xml:space="preserve">ariables </w:t>
      </w:r>
      <w:r w:rsidR="003107D0" w:rsidRPr="00310CA6">
        <w:rPr>
          <w:b w:val="0"/>
          <w:color w:val="0D0D0D" w:themeColor="text1" w:themeTint="F2"/>
        </w:rPr>
        <w:tab/>
      </w:r>
      <w:r w:rsidR="0067631C" w:rsidRPr="00310CA6">
        <w:rPr>
          <w:b w:val="0"/>
          <w:color w:val="0D0D0D" w:themeColor="text1" w:themeTint="F2"/>
        </w:rPr>
        <w:t>1</w:t>
      </w:r>
      <w:r w:rsidR="006059FF">
        <w:rPr>
          <w:b w:val="0"/>
          <w:color w:val="0D0D0D" w:themeColor="text1" w:themeTint="F2"/>
        </w:rPr>
        <w:t>1</w:t>
      </w:r>
    </w:p>
    <w:p w14:paraId="0126E9DC" w14:textId="77777777" w:rsidR="003107D0" w:rsidRPr="00310CA6" w:rsidRDefault="003107D0" w:rsidP="003107D0">
      <w:pPr>
        <w:tabs>
          <w:tab w:val="left" w:pos="900"/>
        </w:tabs>
        <w:ind w:left="900"/>
        <w:rPr>
          <w:noProof/>
          <w:color w:val="0D0D0D" w:themeColor="text1" w:themeTint="F2"/>
          <w:sz w:val="24"/>
        </w:rPr>
      </w:pPr>
    </w:p>
    <w:p w14:paraId="4CE64C5A" w14:textId="77777777" w:rsidR="003107D0" w:rsidRPr="00310CA6" w:rsidRDefault="000D45AE" w:rsidP="003107D0">
      <w:pPr>
        <w:pStyle w:val="TOC1"/>
        <w:tabs>
          <w:tab w:val="clear" w:pos="400"/>
          <w:tab w:val="left" w:pos="900"/>
          <w:tab w:val="right" w:leader="dot" w:pos="9350"/>
        </w:tabs>
        <w:ind w:left="900" w:firstLine="0"/>
        <w:rPr>
          <w:b w:val="0"/>
          <w:color w:val="0D0D0D" w:themeColor="text1" w:themeTint="F2"/>
        </w:rPr>
      </w:pPr>
      <w:r w:rsidRPr="00310CA6">
        <w:rPr>
          <w:b w:val="0"/>
          <w:bCs/>
          <w:iCs/>
          <w:color w:val="0D0D0D" w:themeColor="text1" w:themeTint="F2"/>
        </w:rPr>
        <w:t>C.2.  Other Unit Characterization C</w:t>
      </w:r>
      <w:r w:rsidR="003107D0" w:rsidRPr="00310CA6">
        <w:rPr>
          <w:b w:val="0"/>
          <w:bCs/>
          <w:iCs/>
          <w:color w:val="0D0D0D" w:themeColor="text1" w:themeTint="F2"/>
        </w:rPr>
        <w:t>odes</w:t>
      </w:r>
      <w:r w:rsidR="003107D0" w:rsidRPr="00310CA6">
        <w:rPr>
          <w:b w:val="0"/>
          <w:color w:val="0D0D0D" w:themeColor="text1" w:themeTint="F2"/>
        </w:rPr>
        <w:t xml:space="preserve"> </w:t>
      </w:r>
      <w:r w:rsidR="003107D0" w:rsidRPr="00310CA6">
        <w:rPr>
          <w:b w:val="0"/>
          <w:color w:val="0D0D0D" w:themeColor="text1" w:themeTint="F2"/>
        </w:rPr>
        <w:tab/>
      </w:r>
      <w:r w:rsidR="000D7723" w:rsidRPr="00310CA6">
        <w:rPr>
          <w:b w:val="0"/>
          <w:color w:val="0D0D0D" w:themeColor="text1" w:themeTint="F2"/>
        </w:rPr>
        <w:t>1</w:t>
      </w:r>
      <w:r w:rsidR="00AC3E03">
        <w:rPr>
          <w:b w:val="0"/>
          <w:color w:val="0D0D0D" w:themeColor="text1" w:themeTint="F2"/>
        </w:rPr>
        <w:t>6</w:t>
      </w:r>
    </w:p>
    <w:p w14:paraId="3A0BF1B6" w14:textId="77777777" w:rsidR="003107D0" w:rsidRPr="00310CA6" w:rsidRDefault="003107D0" w:rsidP="003107D0">
      <w:pPr>
        <w:tabs>
          <w:tab w:val="left" w:pos="900"/>
        </w:tabs>
        <w:ind w:left="900"/>
        <w:rPr>
          <w:noProof/>
          <w:color w:val="0D0D0D" w:themeColor="text1" w:themeTint="F2"/>
          <w:sz w:val="24"/>
        </w:rPr>
      </w:pPr>
    </w:p>
    <w:p w14:paraId="7744B053" w14:textId="77777777" w:rsidR="003107D0" w:rsidRPr="00310CA6" w:rsidRDefault="003107D0" w:rsidP="0084537C">
      <w:pPr>
        <w:pStyle w:val="TOC1"/>
        <w:numPr>
          <w:ilvl w:val="0"/>
          <w:numId w:val="3"/>
        </w:numPr>
        <w:tabs>
          <w:tab w:val="right" w:leader="dot" w:pos="9350"/>
        </w:tabs>
        <w:rPr>
          <w:b w:val="0"/>
          <w:color w:val="0D0D0D" w:themeColor="text1" w:themeTint="F2"/>
        </w:rPr>
      </w:pPr>
      <w:r w:rsidRPr="00310CA6">
        <w:rPr>
          <w:b w:val="0"/>
          <w:color w:val="0D0D0D" w:themeColor="text1" w:themeTint="F2"/>
        </w:rPr>
        <w:t xml:space="preserve">Weights </w:t>
      </w:r>
      <w:r w:rsidRPr="00310CA6">
        <w:rPr>
          <w:b w:val="0"/>
          <w:color w:val="0D0D0D" w:themeColor="text1" w:themeTint="F2"/>
        </w:rPr>
        <w:tab/>
      </w:r>
      <w:r w:rsidR="0067631C" w:rsidRPr="00310CA6">
        <w:rPr>
          <w:b w:val="0"/>
          <w:color w:val="0D0D0D" w:themeColor="text1" w:themeTint="F2"/>
        </w:rPr>
        <w:t>1</w:t>
      </w:r>
      <w:r w:rsidR="00AC3E03">
        <w:rPr>
          <w:b w:val="0"/>
          <w:color w:val="0D0D0D" w:themeColor="text1" w:themeTint="F2"/>
        </w:rPr>
        <w:t>8</w:t>
      </w:r>
    </w:p>
    <w:p w14:paraId="212D5EDC" w14:textId="77777777" w:rsidR="003107D0" w:rsidRPr="00310CA6" w:rsidRDefault="003107D0" w:rsidP="003107D0">
      <w:pPr>
        <w:rPr>
          <w:color w:val="0D0D0D" w:themeColor="text1" w:themeTint="F2"/>
        </w:rPr>
      </w:pPr>
    </w:p>
    <w:p w14:paraId="649CD764" w14:textId="00615CF9" w:rsidR="003107D0" w:rsidRPr="00310CA6" w:rsidRDefault="003107D0" w:rsidP="0084537C">
      <w:pPr>
        <w:pStyle w:val="TOC1"/>
        <w:numPr>
          <w:ilvl w:val="0"/>
          <w:numId w:val="3"/>
        </w:numPr>
        <w:tabs>
          <w:tab w:val="right" w:leader="dot" w:pos="9350"/>
        </w:tabs>
        <w:rPr>
          <w:b w:val="0"/>
          <w:color w:val="0D0D0D" w:themeColor="text1" w:themeTint="F2"/>
        </w:rPr>
      </w:pPr>
      <w:r w:rsidRPr="00310CA6">
        <w:rPr>
          <w:b w:val="0"/>
          <w:color w:val="0D0D0D" w:themeColor="text1" w:themeTint="F2"/>
        </w:rPr>
        <w:t xml:space="preserve">Changes to the F-33 Survey </w:t>
      </w:r>
      <w:r w:rsidRPr="00310CA6">
        <w:rPr>
          <w:b w:val="0"/>
          <w:color w:val="0D0D0D" w:themeColor="text1" w:themeTint="F2"/>
        </w:rPr>
        <w:tab/>
      </w:r>
      <w:r w:rsidR="000D7723" w:rsidRPr="00310CA6">
        <w:rPr>
          <w:b w:val="0"/>
          <w:color w:val="0D0D0D" w:themeColor="text1" w:themeTint="F2"/>
        </w:rPr>
        <w:t>1</w:t>
      </w:r>
      <w:r w:rsidR="00C27606">
        <w:rPr>
          <w:b w:val="0"/>
          <w:color w:val="0D0D0D" w:themeColor="text1" w:themeTint="F2"/>
        </w:rPr>
        <w:t>9</w:t>
      </w:r>
    </w:p>
    <w:p w14:paraId="6FFFFD61" w14:textId="77777777" w:rsidR="003107D0" w:rsidRPr="00310CA6" w:rsidRDefault="003107D0" w:rsidP="003107D0">
      <w:pPr>
        <w:rPr>
          <w:color w:val="0D0D0D" w:themeColor="text1" w:themeTint="F2"/>
        </w:rPr>
      </w:pPr>
    </w:p>
    <w:p w14:paraId="4AA85B36" w14:textId="77777777" w:rsidR="003107D0" w:rsidRPr="00310CA6" w:rsidRDefault="003107D0" w:rsidP="0084537C">
      <w:pPr>
        <w:pStyle w:val="TOC1"/>
        <w:numPr>
          <w:ilvl w:val="0"/>
          <w:numId w:val="3"/>
        </w:numPr>
        <w:tabs>
          <w:tab w:val="right" w:leader="dot" w:pos="9350"/>
        </w:tabs>
        <w:rPr>
          <w:b w:val="0"/>
          <w:color w:val="0D0D0D" w:themeColor="text1" w:themeTint="F2"/>
        </w:rPr>
      </w:pPr>
      <w:r w:rsidRPr="00310CA6">
        <w:rPr>
          <w:b w:val="0"/>
          <w:color w:val="0D0D0D" w:themeColor="text1" w:themeTint="F2"/>
        </w:rPr>
        <w:t xml:space="preserve">Data File Formats, Names, and Versions </w:t>
      </w:r>
      <w:r w:rsidRPr="00310CA6">
        <w:rPr>
          <w:b w:val="0"/>
          <w:color w:val="0D0D0D" w:themeColor="text1" w:themeTint="F2"/>
        </w:rPr>
        <w:tab/>
      </w:r>
      <w:r w:rsidR="003B5113">
        <w:rPr>
          <w:b w:val="0"/>
          <w:color w:val="0D0D0D" w:themeColor="text1" w:themeTint="F2"/>
        </w:rPr>
        <w:t>2</w:t>
      </w:r>
      <w:r w:rsidR="00BD75DA">
        <w:rPr>
          <w:b w:val="0"/>
          <w:color w:val="0D0D0D" w:themeColor="text1" w:themeTint="F2"/>
        </w:rPr>
        <w:t>1</w:t>
      </w:r>
    </w:p>
    <w:p w14:paraId="37C012E4" w14:textId="77777777" w:rsidR="003107D0" w:rsidRPr="00310CA6" w:rsidRDefault="003107D0" w:rsidP="003107D0">
      <w:pPr>
        <w:rPr>
          <w:color w:val="0D0D0D" w:themeColor="text1" w:themeTint="F2"/>
        </w:rPr>
      </w:pPr>
    </w:p>
    <w:p w14:paraId="5EA17A5C" w14:textId="77777777" w:rsidR="003107D0" w:rsidRPr="00310CA6" w:rsidRDefault="003107D0" w:rsidP="0084537C">
      <w:pPr>
        <w:pStyle w:val="TOC1"/>
        <w:numPr>
          <w:ilvl w:val="0"/>
          <w:numId w:val="3"/>
        </w:numPr>
        <w:tabs>
          <w:tab w:val="right" w:leader="dot" w:pos="9350"/>
        </w:tabs>
        <w:rPr>
          <w:b w:val="0"/>
          <w:color w:val="0D0D0D" w:themeColor="text1" w:themeTint="F2"/>
        </w:rPr>
      </w:pPr>
      <w:r w:rsidRPr="00310CA6">
        <w:rPr>
          <w:b w:val="0"/>
          <w:color w:val="0D0D0D" w:themeColor="text1" w:themeTint="F2"/>
        </w:rPr>
        <w:t xml:space="preserve">State Notes </w:t>
      </w:r>
      <w:r w:rsidRPr="00310CA6">
        <w:rPr>
          <w:b w:val="0"/>
          <w:color w:val="0D0D0D" w:themeColor="text1" w:themeTint="F2"/>
        </w:rPr>
        <w:tab/>
      </w:r>
      <w:r w:rsidR="007B2E04">
        <w:rPr>
          <w:b w:val="0"/>
          <w:color w:val="0D0D0D" w:themeColor="text1" w:themeTint="F2"/>
        </w:rPr>
        <w:t>2</w:t>
      </w:r>
      <w:r w:rsidR="00BD75DA">
        <w:rPr>
          <w:b w:val="0"/>
          <w:color w:val="0D0D0D" w:themeColor="text1" w:themeTint="F2"/>
        </w:rPr>
        <w:t>2</w:t>
      </w:r>
    </w:p>
    <w:p w14:paraId="73E00AD6" w14:textId="77777777" w:rsidR="003107D0" w:rsidRPr="00310CA6" w:rsidRDefault="003107D0" w:rsidP="003107D0">
      <w:pPr>
        <w:rPr>
          <w:color w:val="0D0D0D" w:themeColor="text1" w:themeTint="F2"/>
        </w:rPr>
      </w:pPr>
    </w:p>
    <w:p w14:paraId="750CB7C3" w14:textId="77777777" w:rsidR="003107D0" w:rsidRPr="00310CA6" w:rsidRDefault="001642BD" w:rsidP="0084537C">
      <w:pPr>
        <w:pStyle w:val="TOC1"/>
        <w:numPr>
          <w:ilvl w:val="0"/>
          <w:numId w:val="3"/>
        </w:numPr>
        <w:tabs>
          <w:tab w:val="right" w:leader="dot" w:pos="9350"/>
        </w:tabs>
        <w:rPr>
          <w:b w:val="0"/>
          <w:color w:val="0D0D0D" w:themeColor="text1" w:themeTint="F2"/>
        </w:rPr>
      </w:pPr>
      <w:r w:rsidRPr="00310CA6">
        <w:rPr>
          <w:b w:val="0"/>
          <w:color w:val="0D0D0D" w:themeColor="text1" w:themeTint="F2"/>
        </w:rPr>
        <w:t>Survey F</w:t>
      </w:r>
      <w:r w:rsidR="003107D0" w:rsidRPr="00310CA6">
        <w:rPr>
          <w:b w:val="0"/>
          <w:color w:val="0D0D0D" w:themeColor="text1" w:themeTint="F2"/>
        </w:rPr>
        <w:t xml:space="preserve">orm </w:t>
      </w:r>
      <w:r w:rsidR="003107D0" w:rsidRPr="00310CA6">
        <w:rPr>
          <w:b w:val="0"/>
          <w:color w:val="0D0D0D" w:themeColor="text1" w:themeTint="F2"/>
        </w:rPr>
        <w:tab/>
      </w:r>
      <w:r w:rsidR="00DC16E3">
        <w:rPr>
          <w:b w:val="0"/>
          <w:color w:val="0D0D0D" w:themeColor="text1" w:themeTint="F2"/>
        </w:rPr>
        <w:t>2</w:t>
      </w:r>
      <w:r w:rsidR="00AC3E03">
        <w:rPr>
          <w:b w:val="0"/>
          <w:color w:val="0D0D0D" w:themeColor="text1" w:themeTint="F2"/>
        </w:rPr>
        <w:t>2</w:t>
      </w:r>
    </w:p>
    <w:p w14:paraId="03F2B625" w14:textId="77777777" w:rsidR="003107D0" w:rsidRPr="00310CA6" w:rsidRDefault="003107D0" w:rsidP="003107D0">
      <w:pPr>
        <w:rPr>
          <w:color w:val="0D0D0D" w:themeColor="text1" w:themeTint="F2"/>
        </w:rPr>
      </w:pPr>
    </w:p>
    <w:p w14:paraId="11425820" w14:textId="32385B07" w:rsidR="003107D0" w:rsidRPr="00310CA6" w:rsidRDefault="003107D0" w:rsidP="003107D0">
      <w:pPr>
        <w:pStyle w:val="TOC1"/>
        <w:tabs>
          <w:tab w:val="right" w:leader="dot" w:pos="9350"/>
        </w:tabs>
        <w:rPr>
          <w:b w:val="0"/>
          <w:color w:val="0D0D0D" w:themeColor="text1" w:themeTint="F2"/>
        </w:rPr>
      </w:pPr>
      <w:r w:rsidRPr="00310CA6">
        <w:rPr>
          <w:b w:val="0"/>
          <w:color w:val="0D0D0D" w:themeColor="text1" w:themeTint="F2"/>
          <w:szCs w:val="24"/>
        </w:rPr>
        <w:t>References</w:t>
      </w:r>
      <w:r w:rsidRPr="00310CA6">
        <w:rPr>
          <w:b w:val="0"/>
          <w:color w:val="0D0D0D" w:themeColor="text1" w:themeTint="F2"/>
        </w:rPr>
        <w:tab/>
      </w:r>
      <w:r w:rsidR="00DC16E3">
        <w:rPr>
          <w:b w:val="0"/>
          <w:color w:val="0D0D0D" w:themeColor="text1" w:themeTint="F2"/>
        </w:rPr>
        <w:t>2</w:t>
      </w:r>
      <w:r w:rsidR="00C27606">
        <w:rPr>
          <w:b w:val="0"/>
          <w:color w:val="0D0D0D" w:themeColor="text1" w:themeTint="F2"/>
        </w:rPr>
        <w:t>4</w:t>
      </w:r>
    </w:p>
    <w:p w14:paraId="393B7D52" w14:textId="77777777" w:rsidR="003107D0" w:rsidRPr="00310CA6" w:rsidRDefault="003107D0" w:rsidP="003107D0">
      <w:pPr>
        <w:pStyle w:val="TOC3"/>
        <w:rPr>
          <w:color w:val="0D0D0D" w:themeColor="text1" w:themeTint="F2"/>
        </w:rPr>
      </w:pPr>
    </w:p>
    <w:p w14:paraId="3A438762" w14:textId="77777777" w:rsidR="003107D0" w:rsidRPr="004154D0" w:rsidRDefault="003107D0" w:rsidP="003107D0"/>
    <w:p w14:paraId="4BAD9736" w14:textId="77777777" w:rsidR="003107D0" w:rsidRPr="004154D0" w:rsidRDefault="003107D0" w:rsidP="003107D0">
      <w:pPr>
        <w:pStyle w:val="TOC2"/>
      </w:pPr>
    </w:p>
    <w:p w14:paraId="5D8EDFF0" w14:textId="77777777" w:rsidR="003107D0" w:rsidRPr="004154D0" w:rsidRDefault="003107D0" w:rsidP="003107D0">
      <w:pPr>
        <w:rPr>
          <w:b/>
          <w:sz w:val="28"/>
        </w:rPr>
      </w:pPr>
      <w:r w:rsidRPr="004154D0">
        <w:rPr>
          <w:b/>
          <w:bCs/>
          <w:sz w:val="28"/>
        </w:rPr>
        <w:t>Appendixes</w:t>
      </w:r>
    </w:p>
    <w:p w14:paraId="4D31D48D" w14:textId="77777777" w:rsidR="003107D0" w:rsidRPr="004154D0" w:rsidRDefault="003107D0" w:rsidP="003107D0">
      <w:pPr>
        <w:tabs>
          <w:tab w:val="left" w:pos="720"/>
          <w:tab w:val="right" w:leader="dot" w:pos="9360"/>
        </w:tabs>
      </w:pPr>
    </w:p>
    <w:p w14:paraId="0BB40150" w14:textId="77777777" w:rsidR="003107D0" w:rsidRPr="004154D0" w:rsidRDefault="003107D0" w:rsidP="003107D0">
      <w:pPr>
        <w:pStyle w:val="TOC1"/>
        <w:tabs>
          <w:tab w:val="right" w:leader="dot" w:pos="9350"/>
        </w:tabs>
        <w:rPr>
          <w:b w:val="0"/>
        </w:rPr>
      </w:pPr>
      <w:r w:rsidRPr="004154D0">
        <w:rPr>
          <w:b w:val="0"/>
        </w:rPr>
        <w:t xml:space="preserve">Appendix A—Record Layout and Descriptions of Data Items </w:t>
      </w:r>
      <w:r w:rsidRPr="004154D0">
        <w:rPr>
          <w:b w:val="0"/>
        </w:rPr>
        <w:tab/>
        <w:t>A-1</w:t>
      </w:r>
    </w:p>
    <w:p w14:paraId="13A3169C" w14:textId="77777777" w:rsidR="003107D0" w:rsidRPr="004154D0" w:rsidRDefault="003107D0" w:rsidP="003107D0">
      <w:pPr>
        <w:pStyle w:val="TOC1"/>
        <w:tabs>
          <w:tab w:val="right" w:leader="dot" w:pos="9350"/>
        </w:tabs>
        <w:rPr>
          <w:b w:val="0"/>
        </w:rPr>
      </w:pPr>
      <w:r w:rsidRPr="004154D0">
        <w:rPr>
          <w:b w:val="0"/>
        </w:rPr>
        <w:tab/>
      </w:r>
    </w:p>
    <w:p w14:paraId="72A70927" w14:textId="77777777" w:rsidR="003107D0" w:rsidRPr="004154D0" w:rsidRDefault="003107D0" w:rsidP="003107D0">
      <w:pPr>
        <w:pStyle w:val="TOC1"/>
        <w:tabs>
          <w:tab w:val="right" w:leader="dot" w:pos="9350"/>
        </w:tabs>
        <w:rPr>
          <w:b w:val="0"/>
        </w:rPr>
      </w:pPr>
      <w:r w:rsidRPr="004154D0">
        <w:rPr>
          <w:b w:val="0"/>
        </w:rPr>
        <w:t xml:space="preserve">Appendix B—Glossary </w:t>
      </w:r>
      <w:r w:rsidRPr="004154D0">
        <w:rPr>
          <w:b w:val="0"/>
        </w:rPr>
        <w:tab/>
        <w:t>B-1</w:t>
      </w:r>
    </w:p>
    <w:p w14:paraId="0D171D00" w14:textId="77777777" w:rsidR="003107D0" w:rsidRPr="004154D0" w:rsidRDefault="003107D0" w:rsidP="003107D0">
      <w:pPr>
        <w:pStyle w:val="TOC1"/>
        <w:tabs>
          <w:tab w:val="right" w:leader="dot" w:pos="9350"/>
        </w:tabs>
        <w:rPr>
          <w:b w:val="0"/>
        </w:rPr>
      </w:pPr>
      <w:r w:rsidRPr="004154D0">
        <w:rPr>
          <w:b w:val="0"/>
        </w:rPr>
        <w:tab/>
      </w:r>
    </w:p>
    <w:p w14:paraId="4AC037FB" w14:textId="77777777" w:rsidR="003107D0" w:rsidRPr="004154D0" w:rsidRDefault="003107D0" w:rsidP="003107D0">
      <w:pPr>
        <w:pStyle w:val="TOC1"/>
        <w:tabs>
          <w:tab w:val="right" w:leader="dot" w:pos="9350"/>
        </w:tabs>
        <w:rPr>
          <w:b w:val="0"/>
        </w:rPr>
      </w:pPr>
      <w:r w:rsidRPr="004154D0">
        <w:rPr>
          <w:b w:val="0"/>
        </w:rPr>
        <w:t xml:space="preserve">Appendix C—State Notes </w:t>
      </w:r>
      <w:r w:rsidRPr="004154D0">
        <w:rPr>
          <w:b w:val="0"/>
        </w:rPr>
        <w:tab/>
        <w:t>C-1</w:t>
      </w:r>
    </w:p>
    <w:p w14:paraId="4B306DC0" w14:textId="77777777" w:rsidR="003107D0" w:rsidRPr="004154D0" w:rsidRDefault="003107D0" w:rsidP="003107D0">
      <w:pPr>
        <w:pStyle w:val="TOC1"/>
        <w:tabs>
          <w:tab w:val="right" w:leader="dot" w:pos="9350"/>
        </w:tabs>
        <w:rPr>
          <w:b w:val="0"/>
        </w:rPr>
      </w:pPr>
    </w:p>
    <w:p w14:paraId="1BEF493A" w14:textId="77777777" w:rsidR="003107D0" w:rsidRPr="004154D0" w:rsidRDefault="003107D0" w:rsidP="003107D0">
      <w:pPr>
        <w:pStyle w:val="TOC1"/>
      </w:pPr>
      <w:r w:rsidRPr="004154D0">
        <w:rPr>
          <w:b w:val="0"/>
        </w:rPr>
        <w:br w:type="page"/>
      </w:r>
      <w:r w:rsidRPr="004154D0">
        <w:lastRenderedPageBreak/>
        <w:tab/>
      </w:r>
      <w:r w:rsidRPr="004154D0">
        <w:tab/>
      </w:r>
      <w:r w:rsidRPr="004154D0">
        <w:tab/>
        <w:t>Page</w:t>
      </w:r>
    </w:p>
    <w:p w14:paraId="45D8EDD1" w14:textId="77777777" w:rsidR="003107D0" w:rsidRPr="00616E8A" w:rsidRDefault="00616E8A" w:rsidP="003107D0">
      <w:pPr>
        <w:rPr>
          <w:b/>
          <w:bCs/>
          <w:sz w:val="28"/>
        </w:rPr>
      </w:pPr>
      <w:r w:rsidRPr="004154D0">
        <w:rPr>
          <w:b/>
          <w:bCs/>
          <w:sz w:val="28"/>
        </w:rPr>
        <w:t>Appendixes</w:t>
      </w:r>
      <w:r w:rsidRPr="00616E8A">
        <w:rPr>
          <w:b/>
          <w:bCs/>
          <w:sz w:val="28"/>
        </w:rPr>
        <w:t>—Continued</w:t>
      </w:r>
    </w:p>
    <w:p w14:paraId="2E284A29" w14:textId="77777777" w:rsidR="00616E8A" w:rsidRDefault="00616E8A" w:rsidP="003107D0"/>
    <w:p w14:paraId="5AB1DB90" w14:textId="77777777" w:rsidR="003107D0" w:rsidRPr="004154D0" w:rsidRDefault="003107D0" w:rsidP="003107D0">
      <w:pPr>
        <w:pStyle w:val="TOC1"/>
        <w:tabs>
          <w:tab w:val="right" w:leader="dot" w:pos="9350"/>
        </w:tabs>
        <w:rPr>
          <w:b w:val="0"/>
        </w:rPr>
      </w:pPr>
      <w:r w:rsidRPr="004154D0">
        <w:rPr>
          <w:b w:val="0"/>
        </w:rPr>
        <w:t>Appendix D—</w:t>
      </w:r>
      <w:bookmarkStart w:id="9" w:name="OLE_LINK4"/>
      <w:bookmarkStart w:id="10" w:name="OLE_LINK5"/>
      <w:r w:rsidRPr="004154D0">
        <w:rPr>
          <w:b w:val="0"/>
        </w:rPr>
        <w:t>Value Distribution and Field Frequencies</w:t>
      </w:r>
      <w:bookmarkEnd w:id="9"/>
      <w:bookmarkEnd w:id="10"/>
      <w:r w:rsidRPr="004154D0">
        <w:rPr>
          <w:b w:val="0"/>
        </w:rPr>
        <w:t xml:space="preserve"> </w:t>
      </w:r>
      <w:r w:rsidRPr="004154D0">
        <w:rPr>
          <w:b w:val="0"/>
        </w:rPr>
        <w:tab/>
        <w:t>D-1</w:t>
      </w:r>
    </w:p>
    <w:p w14:paraId="744106E4" w14:textId="77777777" w:rsidR="003107D0" w:rsidRPr="004154D0" w:rsidRDefault="003107D0" w:rsidP="003107D0">
      <w:pPr>
        <w:pStyle w:val="TOC1"/>
        <w:tabs>
          <w:tab w:val="right" w:leader="dot" w:pos="9350"/>
        </w:tabs>
        <w:rPr>
          <w:b w:val="0"/>
        </w:rPr>
      </w:pPr>
    </w:p>
    <w:p w14:paraId="7DB24206" w14:textId="77777777" w:rsidR="003107D0" w:rsidRPr="004154D0" w:rsidRDefault="003107D0" w:rsidP="003107D0">
      <w:pPr>
        <w:pStyle w:val="TOC1"/>
        <w:tabs>
          <w:tab w:val="right" w:leader="dot" w:pos="9350"/>
        </w:tabs>
        <w:rPr>
          <w:b w:val="0"/>
        </w:rPr>
      </w:pPr>
      <w:r w:rsidRPr="004154D0">
        <w:rPr>
          <w:b w:val="0"/>
        </w:rPr>
        <w:t xml:space="preserve">Appendix E—Survey Form </w:t>
      </w:r>
      <w:r w:rsidRPr="004154D0">
        <w:rPr>
          <w:b w:val="0"/>
        </w:rPr>
        <w:tab/>
        <w:t>E-1</w:t>
      </w:r>
    </w:p>
    <w:p w14:paraId="3A9BE148" w14:textId="77777777" w:rsidR="003107D0" w:rsidRPr="004154D0" w:rsidRDefault="004C7D8E" w:rsidP="00BA4830">
      <w:pPr>
        <w:pStyle w:val="Heading1"/>
        <w:jc w:val="center"/>
        <w:rPr>
          <w:bCs/>
        </w:rPr>
      </w:pPr>
      <w:r w:rsidRPr="007F437A">
        <w:rPr>
          <w:color w:val="0070C0"/>
          <w:sz w:val="28"/>
          <w:szCs w:val="28"/>
        </w:rPr>
        <w:br w:type="page"/>
      </w:r>
      <w:bookmarkEnd w:id="1"/>
      <w:bookmarkEnd w:id="2"/>
      <w:bookmarkEnd w:id="3"/>
      <w:bookmarkEnd w:id="4"/>
      <w:bookmarkEnd w:id="5"/>
      <w:bookmarkEnd w:id="6"/>
      <w:r w:rsidR="003107D0" w:rsidRPr="004154D0">
        <w:rPr>
          <w:bCs/>
          <w:sz w:val="28"/>
        </w:rPr>
        <w:lastRenderedPageBreak/>
        <w:t>List of Tables</w:t>
      </w:r>
    </w:p>
    <w:p w14:paraId="091E5FCD" w14:textId="77777777" w:rsidR="003107D0" w:rsidRPr="004154D0" w:rsidRDefault="003107D0" w:rsidP="003107D0">
      <w:pPr>
        <w:tabs>
          <w:tab w:val="left" w:pos="720"/>
          <w:tab w:val="right" w:leader="dot" w:pos="9360"/>
        </w:tabs>
        <w:jc w:val="center"/>
      </w:pPr>
    </w:p>
    <w:p w14:paraId="6D4DEA60" w14:textId="77777777" w:rsidR="003107D0" w:rsidRPr="00665193" w:rsidRDefault="003107D0" w:rsidP="003107D0">
      <w:pPr>
        <w:tabs>
          <w:tab w:val="left" w:pos="630"/>
          <w:tab w:val="right" w:pos="9360"/>
        </w:tabs>
        <w:ind w:left="630" w:hanging="630"/>
        <w:rPr>
          <w:b/>
          <w:sz w:val="24"/>
        </w:rPr>
      </w:pPr>
      <w:r w:rsidRPr="00665193">
        <w:rPr>
          <w:b/>
          <w:sz w:val="24"/>
        </w:rPr>
        <w:t>Table</w:t>
      </w:r>
      <w:r w:rsidRPr="00665193">
        <w:rPr>
          <w:b/>
          <w:sz w:val="24"/>
        </w:rPr>
        <w:tab/>
      </w:r>
      <w:r w:rsidRPr="00665193">
        <w:rPr>
          <w:b/>
          <w:sz w:val="24"/>
        </w:rPr>
        <w:tab/>
        <w:t>Page</w:t>
      </w:r>
    </w:p>
    <w:p w14:paraId="612559D6" w14:textId="77777777" w:rsidR="003107D0" w:rsidRPr="00665193" w:rsidRDefault="003107D0" w:rsidP="003107D0">
      <w:pPr>
        <w:tabs>
          <w:tab w:val="left" w:pos="630"/>
          <w:tab w:val="right" w:pos="9360"/>
        </w:tabs>
        <w:ind w:left="630" w:hanging="630"/>
        <w:rPr>
          <w:b/>
          <w:sz w:val="24"/>
        </w:rPr>
      </w:pPr>
    </w:p>
    <w:p w14:paraId="70F45569" w14:textId="238525B5" w:rsidR="003107D0" w:rsidRPr="00665193" w:rsidRDefault="003107D0" w:rsidP="003107D0">
      <w:pPr>
        <w:tabs>
          <w:tab w:val="left" w:pos="630"/>
          <w:tab w:val="right" w:leader="dot" w:pos="9360"/>
        </w:tabs>
        <w:ind w:left="630" w:hanging="630"/>
        <w:rPr>
          <w:sz w:val="24"/>
        </w:rPr>
      </w:pPr>
      <w:r w:rsidRPr="00665193">
        <w:rPr>
          <w:sz w:val="24"/>
        </w:rPr>
        <w:t>1.</w:t>
      </w:r>
      <w:r w:rsidRPr="00665193">
        <w:rPr>
          <w:sz w:val="24"/>
        </w:rPr>
        <w:tab/>
      </w:r>
      <w:r w:rsidRPr="00665193">
        <w:rPr>
          <w:bCs/>
          <w:sz w:val="24"/>
        </w:rPr>
        <w:t xml:space="preserve">Destination of state payments on behalf of the </w:t>
      </w:r>
      <w:r w:rsidR="001642BD" w:rsidRPr="00665193">
        <w:rPr>
          <w:bCs/>
          <w:sz w:val="24"/>
        </w:rPr>
        <w:t>Local Education Agency (</w:t>
      </w:r>
      <w:r w:rsidRPr="00665193">
        <w:rPr>
          <w:bCs/>
          <w:sz w:val="24"/>
        </w:rPr>
        <w:t>LEA</w:t>
      </w:r>
      <w:r w:rsidR="001642BD" w:rsidRPr="00665193">
        <w:rPr>
          <w:bCs/>
          <w:sz w:val="24"/>
        </w:rPr>
        <w:t>)</w:t>
      </w:r>
      <w:r w:rsidRPr="00665193">
        <w:rPr>
          <w:bCs/>
          <w:sz w:val="24"/>
        </w:rPr>
        <w:t xml:space="preserve">, by F-33 survey item: </w:t>
      </w:r>
      <w:r w:rsidR="00F1543A">
        <w:rPr>
          <w:bCs/>
          <w:sz w:val="24"/>
        </w:rPr>
        <w:t xml:space="preserve">Fiscal year </w:t>
      </w:r>
      <w:r w:rsidR="00D21A11">
        <w:rPr>
          <w:bCs/>
          <w:sz w:val="24"/>
        </w:rPr>
        <w:t>201</w:t>
      </w:r>
      <w:r w:rsidR="00AA77FD">
        <w:rPr>
          <w:bCs/>
          <w:sz w:val="24"/>
        </w:rPr>
        <w:t>5</w:t>
      </w:r>
      <w:r w:rsidRPr="00665193">
        <w:rPr>
          <w:bCs/>
          <w:sz w:val="24"/>
        </w:rPr>
        <w:t xml:space="preserve"> </w:t>
      </w:r>
      <w:r w:rsidRPr="00665193">
        <w:rPr>
          <w:sz w:val="24"/>
        </w:rPr>
        <w:t>……..</w:t>
      </w:r>
      <w:r w:rsidRPr="00665193">
        <w:rPr>
          <w:sz w:val="24"/>
        </w:rPr>
        <w:tab/>
      </w:r>
      <w:r w:rsidR="00E0553A">
        <w:rPr>
          <w:sz w:val="24"/>
        </w:rPr>
        <w:t>7</w:t>
      </w:r>
    </w:p>
    <w:p w14:paraId="687D81D9" w14:textId="77777777" w:rsidR="003107D0" w:rsidRPr="00665193" w:rsidRDefault="003107D0" w:rsidP="003107D0">
      <w:pPr>
        <w:tabs>
          <w:tab w:val="left" w:pos="630"/>
          <w:tab w:val="right" w:leader="dot" w:pos="9360"/>
        </w:tabs>
        <w:ind w:left="630" w:hanging="630"/>
        <w:rPr>
          <w:sz w:val="24"/>
        </w:rPr>
      </w:pPr>
    </w:p>
    <w:p w14:paraId="31EB4078" w14:textId="5EBC297D" w:rsidR="00B31ED4" w:rsidRPr="00665193" w:rsidRDefault="00B31ED4" w:rsidP="00B31ED4">
      <w:pPr>
        <w:tabs>
          <w:tab w:val="left" w:pos="630"/>
          <w:tab w:val="right" w:leader="dot" w:pos="9360"/>
        </w:tabs>
        <w:ind w:left="630" w:hanging="630"/>
        <w:rPr>
          <w:sz w:val="24"/>
        </w:rPr>
      </w:pPr>
      <w:r w:rsidRPr="00665193">
        <w:rPr>
          <w:sz w:val="24"/>
        </w:rPr>
        <w:t>2.</w:t>
      </w:r>
      <w:r w:rsidRPr="00665193">
        <w:rPr>
          <w:sz w:val="24"/>
        </w:rPr>
        <w:tab/>
      </w:r>
      <w:r w:rsidRPr="00665193">
        <w:rPr>
          <w:sz w:val="24"/>
          <w:szCs w:val="24"/>
        </w:rPr>
        <w:t xml:space="preserve">LEAs </w:t>
      </w:r>
      <w:r w:rsidR="00783E14" w:rsidRPr="00665193">
        <w:rPr>
          <w:sz w:val="24"/>
          <w:szCs w:val="24"/>
        </w:rPr>
        <w:t xml:space="preserve">on the </w:t>
      </w:r>
      <w:r w:rsidRPr="00665193">
        <w:rPr>
          <w:sz w:val="24"/>
          <w:szCs w:val="24"/>
        </w:rPr>
        <w:t xml:space="preserve">F-33 file that do not appear on the school year </w:t>
      </w:r>
      <w:r w:rsidR="00892ABD">
        <w:rPr>
          <w:sz w:val="24"/>
          <w:szCs w:val="24"/>
        </w:rPr>
        <w:t>201</w:t>
      </w:r>
      <w:r w:rsidR="00AA77FD">
        <w:rPr>
          <w:sz w:val="24"/>
          <w:szCs w:val="24"/>
        </w:rPr>
        <w:t>4</w:t>
      </w:r>
      <w:r w:rsidR="005E23A4">
        <w:rPr>
          <w:sz w:val="24"/>
          <w:szCs w:val="24"/>
        </w:rPr>
        <w:t>-</w:t>
      </w:r>
      <w:r w:rsidR="00892ABD">
        <w:rPr>
          <w:sz w:val="24"/>
          <w:szCs w:val="24"/>
        </w:rPr>
        <w:t>1</w:t>
      </w:r>
      <w:r w:rsidR="00AA77FD">
        <w:rPr>
          <w:sz w:val="24"/>
          <w:szCs w:val="24"/>
        </w:rPr>
        <w:t>5</w:t>
      </w:r>
      <w:r w:rsidR="00892ABD" w:rsidRPr="00665193">
        <w:rPr>
          <w:sz w:val="24"/>
          <w:szCs w:val="24"/>
        </w:rPr>
        <w:t xml:space="preserve"> </w:t>
      </w:r>
      <w:r w:rsidRPr="00665193">
        <w:rPr>
          <w:sz w:val="24"/>
          <w:szCs w:val="24"/>
        </w:rPr>
        <w:t xml:space="preserve">CCD LEA Universe Survey file, by state and LEAID: </w:t>
      </w:r>
      <w:r w:rsidR="00F1543A">
        <w:rPr>
          <w:sz w:val="24"/>
          <w:szCs w:val="24"/>
        </w:rPr>
        <w:t xml:space="preserve">Fiscal year </w:t>
      </w:r>
      <w:r w:rsidR="00D21A11">
        <w:rPr>
          <w:sz w:val="24"/>
          <w:szCs w:val="24"/>
        </w:rPr>
        <w:t>201</w:t>
      </w:r>
      <w:r w:rsidR="00AA77FD">
        <w:rPr>
          <w:sz w:val="24"/>
          <w:szCs w:val="24"/>
        </w:rPr>
        <w:t>5</w:t>
      </w:r>
      <w:r w:rsidRPr="00665193">
        <w:rPr>
          <w:sz w:val="24"/>
        </w:rPr>
        <w:tab/>
      </w:r>
      <w:r w:rsidR="004C0D58" w:rsidRPr="00665193">
        <w:rPr>
          <w:sz w:val="24"/>
        </w:rPr>
        <w:t>1</w:t>
      </w:r>
      <w:r w:rsidR="004C0D58">
        <w:rPr>
          <w:sz w:val="24"/>
        </w:rPr>
        <w:t>2</w:t>
      </w:r>
    </w:p>
    <w:p w14:paraId="2914FEE2" w14:textId="77777777" w:rsidR="001055F7" w:rsidRPr="00665193" w:rsidRDefault="001055F7" w:rsidP="003107D0">
      <w:pPr>
        <w:tabs>
          <w:tab w:val="left" w:pos="630"/>
          <w:tab w:val="right" w:leader="dot" w:pos="9360"/>
        </w:tabs>
        <w:ind w:left="630" w:hanging="630"/>
        <w:rPr>
          <w:sz w:val="24"/>
        </w:rPr>
      </w:pPr>
    </w:p>
    <w:p w14:paraId="2582DBED" w14:textId="77777777" w:rsidR="003107D0" w:rsidRPr="00665193" w:rsidRDefault="001055F7" w:rsidP="003107D0">
      <w:pPr>
        <w:tabs>
          <w:tab w:val="left" w:pos="630"/>
          <w:tab w:val="right" w:leader="dot" w:pos="9360"/>
        </w:tabs>
        <w:ind w:left="630" w:hanging="630"/>
        <w:rPr>
          <w:bCs/>
          <w:sz w:val="24"/>
        </w:rPr>
      </w:pPr>
      <w:r w:rsidRPr="00665193">
        <w:rPr>
          <w:sz w:val="24"/>
        </w:rPr>
        <w:t>3</w:t>
      </w:r>
      <w:r w:rsidR="003107D0" w:rsidRPr="00665193">
        <w:rPr>
          <w:sz w:val="24"/>
        </w:rPr>
        <w:t>.</w:t>
      </w:r>
      <w:r w:rsidR="003107D0" w:rsidRPr="00665193">
        <w:rPr>
          <w:sz w:val="24"/>
        </w:rPr>
        <w:tab/>
      </w:r>
      <w:r w:rsidR="003107D0" w:rsidRPr="00665193">
        <w:rPr>
          <w:bCs/>
          <w:sz w:val="24"/>
        </w:rPr>
        <w:t xml:space="preserve">Census Bureau state codes in the first two positions of CENSUSID, by state: Fiscal </w:t>
      </w:r>
    </w:p>
    <w:p w14:paraId="283BD2F0" w14:textId="73907693" w:rsidR="003107D0" w:rsidRPr="00665193" w:rsidRDefault="004154D0" w:rsidP="003107D0">
      <w:pPr>
        <w:tabs>
          <w:tab w:val="left" w:pos="540"/>
          <w:tab w:val="left" w:pos="630"/>
          <w:tab w:val="right" w:leader="dot" w:pos="9360"/>
        </w:tabs>
        <w:ind w:left="630"/>
        <w:rPr>
          <w:sz w:val="24"/>
        </w:rPr>
      </w:pPr>
      <w:r w:rsidRPr="00665193">
        <w:rPr>
          <w:bCs/>
          <w:sz w:val="24"/>
        </w:rPr>
        <w:t xml:space="preserve">year </w:t>
      </w:r>
      <w:r w:rsidR="00D21A11">
        <w:rPr>
          <w:bCs/>
          <w:sz w:val="24"/>
        </w:rPr>
        <w:t>201</w:t>
      </w:r>
      <w:r w:rsidR="00AA77FD">
        <w:rPr>
          <w:bCs/>
          <w:sz w:val="24"/>
        </w:rPr>
        <w:t>5</w:t>
      </w:r>
      <w:r w:rsidR="004C0D58" w:rsidRPr="00665193">
        <w:rPr>
          <w:bCs/>
          <w:sz w:val="24"/>
        </w:rPr>
        <w:t xml:space="preserve"> </w:t>
      </w:r>
      <w:r w:rsidR="003107D0" w:rsidRPr="00665193">
        <w:rPr>
          <w:sz w:val="24"/>
        </w:rPr>
        <w:t>……</w:t>
      </w:r>
      <w:r w:rsidR="0077522E">
        <w:rPr>
          <w:sz w:val="24"/>
        </w:rPr>
        <w:t>…</w:t>
      </w:r>
      <w:r w:rsidR="003107D0" w:rsidRPr="00665193">
        <w:rPr>
          <w:sz w:val="24"/>
        </w:rPr>
        <w:tab/>
      </w:r>
      <w:r w:rsidR="000A6662" w:rsidRPr="00665193">
        <w:rPr>
          <w:sz w:val="24"/>
        </w:rPr>
        <w:t>1</w:t>
      </w:r>
      <w:r w:rsidR="00080E4C">
        <w:rPr>
          <w:sz w:val="24"/>
        </w:rPr>
        <w:t>4</w:t>
      </w:r>
    </w:p>
    <w:p w14:paraId="1A1811BD" w14:textId="77777777" w:rsidR="003107D0" w:rsidRPr="00665193" w:rsidRDefault="003107D0" w:rsidP="003107D0">
      <w:pPr>
        <w:tabs>
          <w:tab w:val="left" w:pos="630"/>
          <w:tab w:val="right" w:leader="dot" w:pos="9360"/>
        </w:tabs>
        <w:ind w:left="630" w:hanging="630"/>
        <w:rPr>
          <w:sz w:val="24"/>
        </w:rPr>
      </w:pPr>
    </w:p>
    <w:p w14:paraId="286D3D41" w14:textId="0821E143" w:rsidR="001055F7" w:rsidRPr="00665193" w:rsidRDefault="001055F7" w:rsidP="001055F7">
      <w:pPr>
        <w:tabs>
          <w:tab w:val="left" w:pos="630"/>
          <w:tab w:val="right" w:leader="dot" w:pos="9360"/>
        </w:tabs>
        <w:ind w:left="630" w:hanging="630"/>
        <w:rPr>
          <w:sz w:val="24"/>
        </w:rPr>
      </w:pPr>
      <w:r w:rsidRPr="00665193">
        <w:rPr>
          <w:sz w:val="24"/>
        </w:rPr>
        <w:t>4</w:t>
      </w:r>
      <w:r w:rsidR="003107D0" w:rsidRPr="00665193">
        <w:rPr>
          <w:sz w:val="24"/>
        </w:rPr>
        <w:t xml:space="preserve">. </w:t>
      </w:r>
      <w:r w:rsidR="003107D0" w:rsidRPr="00665193">
        <w:rPr>
          <w:sz w:val="24"/>
        </w:rPr>
        <w:tab/>
        <w:t xml:space="preserve">State abbreviations and </w:t>
      </w:r>
      <w:r w:rsidR="001642BD" w:rsidRPr="00665193">
        <w:rPr>
          <w:sz w:val="24"/>
        </w:rPr>
        <w:t>American National Standards Institute (</w:t>
      </w:r>
      <w:r w:rsidR="00A66E7E" w:rsidRPr="00665193">
        <w:rPr>
          <w:sz w:val="24"/>
        </w:rPr>
        <w:t>ANSI</w:t>
      </w:r>
      <w:r w:rsidR="001642BD" w:rsidRPr="00665193">
        <w:rPr>
          <w:sz w:val="24"/>
        </w:rPr>
        <w:t>)</w:t>
      </w:r>
      <w:r w:rsidR="003107D0" w:rsidRPr="00665193">
        <w:rPr>
          <w:sz w:val="24"/>
        </w:rPr>
        <w:t xml:space="preserve"> state c</w:t>
      </w:r>
      <w:r w:rsidR="004154D0" w:rsidRPr="00665193">
        <w:rPr>
          <w:sz w:val="24"/>
        </w:rPr>
        <w:t xml:space="preserve">odes, by state: </w:t>
      </w:r>
      <w:r w:rsidR="00F1543A">
        <w:rPr>
          <w:sz w:val="24"/>
        </w:rPr>
        <w:t xml:space="preserve">Fiscal year </w:t>
      </w:r>
      <w:r w:rsidR="00D21A11">
        <w:rPr>
          <w:sz w:val="24"/>
        </w:rPr>
        <w:t>201</w:t>
      </w:r>
      <w:r w:rsidR="00AA77FD">
        <w:rPr>
          <w:sz w:val="24"/>
        </w:rPr>
        <w:t>5</w:t>
      </w:r>
      <w:r w:rsidR="003107D0" w:rsidRPr="00665193">
        <w:rPr>
          <w:sz w:val="24"/>
        </w:rPr>
        <w:t xml:space="preserve"> </w:t>
      </w:r>
      <w:r w:rsidR="003107D0" w:rsidRPr="00665193">
        <w:rPr>
          <w:sz w:val="24"/>
        </w:rPr>
        <w:tab/>
      </w:r>
      <w:r w:rsidR="000A6662" w:rsidRPr="00665193">
        <w:rPr>
          <w:sz w:val="24"/>
        </w:rPr>
        <w:t>1</w:t>
      </w:r>
      <w:r w:rsidR="00080E4C">
        <w:rPr>
          <w:sz w:val="24"/>
        </w:rPr>
        <w:t>6</w:t>
      </w:r>
    </w:p>
    <w:p w14:paraId="01D3A5EF" w14:textId="77777777" w:rsidR="003107D0" w:rsidRPr="000A6F9D" w:rsidRDefault="003107D0" w:rsidP="003107D0">
      <w:pPr>
        <w:tabs>
          <w:tab w:val="left" w:pos="630"/>
          <w:tab w:val="right" w:leader="dot" w:pos="9360"/>
        </w:tabs>
        <w:ind w:left="630" w:hanging="630"/>
        <w:rPr>
          <w:sz w:val="24"/>
        </w:rPr>
      </w:pPr>
    </w:p>
    <w:p w14:paraId="2F916198" w14:textId="16CB848F" w:rsidR="003107D0" w:rsidRPr="000A6F9D" w:rsidRDefault="003107D0" w:rsidP="003107D0">
      <w:pPr>
        <w:tabs>
          <w:tab w:val="left" w:pos="630"/>
          <w:tab w:val="right" w:pos="9360"/>
        </w:tabs>
        <w:ind w:left="630" w:hanging="630"/>
        <w:rPr>
          <w:b/>
          <w:sz w:val="24"/>
        </w:rPr>
      </w:pPr>
      <w:r w:rsidRPr="000A6F9D">
        <w:rPr>
          <w:b/>
          <w:sz w:val="24"/>
        </w:rPr>
        <w:t>Appendix C—State Notes</w:t>
      </w:r>
      <w:r w:rsidRPr="000A6F9D">
        <w:rPr>
          <w:b/>
          <w:sz w:val="24"/>
        </w:rPr>
        <w:softHyphen/>
      </w:r>
      <w:r w:rsidRPr="000A6F9D">
        <w:rPr>
          <w:b/>
          <w:sz w:val="24"/>
        </w:rPr>
        <w:tab/>
      </w:r>
    </w:p>
    <w:p w14:paraId="7759DEA8" w14:textId="77777777" w:rsidR="003107D0" w:rsidRPr="000A6F9D" w:rsidRDefault="003107D0" w:rsidP="003107D0">
      <w:pPr>
        <w:tabs>
          <w:tab w:val="left" w:pos="630"/>
          <w:tab w:val="right" w:leader="dot" w:pos="9360"/>
        </w:tabs>
        <w:ind w:left="630" w:hanging="630"/>
        <w:rPr>
          <w:sz w:val="24"/>
        </w:rPr>
      </w:pPr>
    </w:p>
    <w:p w14:paraId="522BC126" w14:textId="532B084C" w:rsidR="003107D0" w:rsidRPr="002C4B44" w:rsidRDefault="003107D0" w:rsidP="00630087">
      <w:pPr>
        <w:tabs>
          <w:tab w:val="left" w:pos="630"/>
          <w:tab w:val="right" w:leader="dot" w:pos="9360"/>
        </w:tabs>
        <w:ind w:left="630" w:hanging="630"/>
      </w:pPr>
      <w:r w:rsidRPr="000A6F9D">
        <w:rPr>
          <w:sz w:val="24"/>
        </w:rPr>
        <w:t>C-1.</w:t>
      </w:r>
      <w:r w:rsidRPr="000A6F9D">
        <w:rPr>
          <w:sz w:val="24"/>
        </w:rPr>
        <w:tab/>
        <w:t xml:space="preserve">California combined school districts in the F-33 </w:t>
      </w:r>
      <w:r w:rsidR="00602473">
        <w:rPr>
          <w:sz w:val="24"/>
        </w:rPr>
        <w:t>file and the corresponding component districts in the Common Core of Data (CCD) Local Education Agency (LEA) Universe Survey file</w:t>
      </w:r>
      <w:r w:rsidRPr="000A6F9D">
        <w:rPr>
          <w:sz w:val="24"/>
        </w:rPr>
        <w:t xml:space="preserve">: </w:t>
      </w:r>
      <w:r w:rsidR="00F1543A">
        <w:rPr>
          <w:sz w:val="24"/>
        </w:rPr>
        <w:t xml:space="preserve">Fiscal year </w:t>
      </w:r>
      <w:r w:rsidR="00AA77FD">
        <w:rPr>
          <w:sz w:val="24"/>
        </w:rPr>
        <w:t>2015</w:t>
      </w:r>
      <w:r w:rsidR="003229C4" w:rsidRPr="000A6F9D">
        <w:rPr>
          <w:sz w:val="24"/>
        </w:rPr>
        <w:t xml:space="preserve"> ……..</w:t>
      </w:r>
      <w:r w:rsidR="00602473">
        <w:rPr>
          <w:sz w:val="24"/>
        </w:rPr>
        <w:t>.</w:t>
      </w:r>
      <w:r w:rsidR="0077522E">
        <w:rPr>
          <w:sz w:val="24"/>
        </w:rPr>
        <w:t>..</w:t>
      </w:r>
      <w:r w:rsidR="003229C4" w:rsidRPr="002C4B44">
        <w:rPr>
          <w:sz w:val="24"/>
        </w:rPr>
        <w:tab/>
        <w:t>C-</w:t>
      </w:r>
      <w:r w:rsidR="00630087">
        <w:rPr>
          <w:sz w:val="24"/>
        </w:rPr>
        <w:t>3</w:t>
      </w:r>
    </w:p>
    <w:p w14:paraId="023BF50A" w14:textId="77777777" w:rsidR="003107D0" w:rsidRPr="00892843" w:rsidRDefault="003107D0" w:rsidP="00630087">
      <w:pPr>
        <w:tabs>
          <w:tab w:val="left" w:pos="630"/>
          <w:tab w:val="right" w:leader="dot" w:pos="9360"/>
        </w:tabs>
        <w:rPr>
          <w:sz w:val="24"/>
        </w:rPr>
      </w:pPr>
    </w:p>
    <w:p w14:paraId="51343AB4" w14:textId="77777777" w:rsidR="003107D0" w:rsidRPr="004154D0" w:rsidRDefault="003107D0" w:rsidP="003107D0">
      <w:pPr>
        <w:tabs>
          <w:tab w:val="left" w:pos="630"/>
          <w:tab w:val="right" w:leader="dot" w:pos="9360"/>
        </w:tabs>
        <w:ind w:left="634" w:hanging="634"/>
        <w:rPr>
          <w:b/>
          <w:sz w:val="24"/>
        </w:rPr>
      </w:pPr>
      <w:r w:rsidRPr="004154D0">
        <w:rPr>
          <w:b/>
          <w:sz w:val="24"/>
        </w:rPr>
        <w:t>Appendix D—Value Distribution and Field Frequencies</w:t>
      </w:r>
    </w:p>
    <w:p w14:paraId="5BBCDC77" w14:textId="77777777" w:rsidR="003107D0" w:rsidRPr="004154D0" w:rsidRDefault="003107D0" w:rsidP="003107D0">
      <w:pPr>
        <w:tabs>
          <w:tab w:val="left" w:pos="630"/>
          <w:tab w:val="right" w:leader="dot" w:pos="9360"/>
        </w:tabs>
        <w:ind w:left="630" w:hanging="630"/>
        <w:rPr>
          <w:sz w:val="24"/>
        </w:rPr>
      </w:pPr>
    </w:p>
    <w:p w14:paraId="7762A03D" w14:textId="54CFA1BC" w:rsidR="003107D0" w:rsidRPr="00310CA6" w:rsidDel="00BD4936" w:rsidRDefault="003107D0" w:rsidP="003107D0">
      <w:pPr>
        <w:tabs>
          <w:tab w:val="left" w:pos="630"/>
          <w:tab w:val="right" w:leader="dot" w:pos="9360"/>
        </w:tabs>
        <w:ind w:left="630" w:hanging="630"/>
        <w:rPr>
          <w:del w:id="11" w:author="Osei L Ampadu (CENSUS/ERD FED)" w:date="2018-06-21T18:35:00Z"/>
          <w:color w:val="0D0D0D" w:themeColor="text1" w:themeTint="F2"/>
          <w:sz w:val="24"/>
        </w:rPr>
      </w:pPr>
      <w:r w:rsidRPr="004154D0">
        <w:rPr>
          <w:sz w:val="24"/>
        </w:rPr>
        <w:t>D-1.</w:t>
      </w:r>
      <w:r w:rsidRPr="004154D0">
        <w:rPr>
          <w:sz w:val="24"/>
        </w:rPr>
        <w:tab/>
      </w:r>
      <w:r w:rsidRPr="00310CA6">
        <w:rPr>
          <w:color w:val="0D0D0D" w:themeColor="text1" w:themeTint="F2"/>
          <w:sz w:val="24"/>
        </w:rPr>
        <w:t xml:space="preserve">Frequencies of categorical variables: </w:t>
      </w:r>
      <w:r w:rsidR="00F1543A">
        <w:rPr>
          <w:bCs/>
          <w:color w:val="0D0D0D" w:themeColor="text1" w:themeTint="F2"/>
          <w:sz w:val="24"/>
        </w:rPr>
        <w:t xml:space="preserve">Fiscal year </w:t>
      </w:r>
      <w:r w:rsidR="00AA77FD">
        <w:rPr>
          <w:bCs/>
          <w:color w:val="0D0D0D" w:themeColor="text1" w:themeTint="F2"/>
          <w:sz w:val="24"/>
        </w:rPr>
        <w:t>2015</w:t>
      </w:r>
      <w:r w:rsidRPr="00310CA6">
        <w:rPr>
          <w:bCs/>
          <w:color w:val="0D0D0D" w:themeColor="text1" w:themeTint="F2"/>
          <w:sz w:val="24"/>
        </w:rPr>
        <w:t xml:space="preserve"> </w:t>
      </w:r>
      <w:r w:rsidR="003229C4" w:rsidRPr="00310CA6">
        <w:rPr>
          <w:color w:val="0D0D0D" w:themeColor="text1" w:themeTint="F2"/>
          <w:sz w:val="24"/>
        </w:rPr>
        <w:tab/>
        <w:t>D-2</w:t>
      </w:r>
    </w:p>
    <w:p w14:paraId="1DAA2A4A" w14:textId="77777777" w:rsidR="003107D0" w:rsidRPr="00310CA6" w:rsidRDefault="003107D0" w:rsidP="00BD4936">
      <w:pPr>
        <w:tabs>
          <w:tab w:val="left" w:pos="630"/>
          <w:tab w:val="right" w:leader="dot" w:pos="9360"/>
        </w:tabs>
        <w:ind w:left="630" w:hanging="630"/>
      </w:pPr>
    </w:p>
    <w:p w14:paraId="6F6738E2" w14:textId="77777777" w:rsidR="00BD4936" w:rsidRPr="00310CA6" w:rsidRDefault="00BD4936" w:rsidP="00BD4936">
      <w:pPr>
        <w:tabs>
          <w:tab w:val="left" w:pos="630"/>
          <w:tab w:val="right" w:leader="dot" w:pos="9360"/>
        </w:tabs>
        <w:ind w:left="630" w:hanging="630"/>
        <w:rPr>
          <w:ins w:id="12" w:author="Osei L Ampadu (CENSUS/ERD FED)" w:date="2018-06-21T18:34:00Z"/>
          <w:color w:val="0D0D0D" w:themeColor="text1" w:themeTint="F2"/>
          <w:sz w:val="24"/>
        </w:rPr>
      </w:pPr>
    </w:p>
    <w:p w14:paraId="65FE21C6" w14:textId="537F1EE3" w:rsidR="00BD4936" w:rsidRPr="00310CA6" w:rsidRDefault="00BD4936" w:rsidP="00BD4936">
      <w:pPr>
        <w:tabs>
          <w:tab w:val="left" w:pos="630"/>
          <w:tab w:val="right" w:leader="dot" w:pos="9360"/>
        </w:tabs>
        <w:ind w:left="630" w:hanging="630"/>
        <w:rPr>
          <w:ins w:id="13" w:author="Osei L Ampadu (CENSUS/ERD FED)" w:date="2018-06-21T18:34:00Z"/>
          <w:color w:val="0D0D0D" w:themeColor="text1" w:themeTint="F2"/>
          <w:sz w:val="24"/>
        </w:rPr>
      </w:pPr>
      <w:ins w:id="14" w:author="Osei L Ampadu (CENSUS/ERD FED)" w:date="2018-06-21T18:34:00Z">
        <w:r w:rsidRPr="00310CA6">
          <w:rPr>
            <w:color w:val="0D0D0D" w:themeColor="text1" w:themeTint="F2"/>
            <w:sz w:val="24"/>
          </w:rPr>
          <w:t>D-</w:t>
        </w:r>
        <w:r>
          <w:rPr>
            <w:color w:val="0D0D0D" w:themeColor="text1" w:themeTint="F2"/>
            <w:sz w:val="24"/>
          </w:rPr>
          <w:t xml:space="preserve">2. </w:t>
        </w:r>
        <w:r>
          <w:rPr>
            <w:color w:val="0D0D0D" w:themeColor="text1" w:themeTint="F2"/>
            <w:sz w:val="24"/>
          </w:rPr>
          <w:tab/>
          <w:t>M</w:t>
        </w:r>
        <w:r w:rsidR="009D33F7">
          <w:rPr>
            <w:color w:val="0D0D0D" w:themeColor="text1" w:themeTint="F2"/>
            <w:sz w:val="24"/>
          </w:rPr>
          <w:t>inimum, maximum, and mean for</w:t>
        </w:r>
        <w:r w:rsidRPr="00310CA6">
          <w:rPr>
            <w:color w:val="0D0D0D" w:themeColor="text1" w:themeTint="F2"/>
            <w:sz w:val="24"/>
          </w:rPr>
          <w:t xml:space="preserve"> continuous variables</w:t>
        </w:r>
      </w:ins>
      <w:ins w:id="15" w:author="Osei L Ampadu (CENSUS/ERD FED)" w:date="2018-06-21T18:37:00Z">
        <w:r>
          <w:rPr>
            <w:color w:val="0D0D0D" w:themeColor="text1" w:themeTint="F2"/>
            <w:sz w:val="24"/>
          </w:rPr>
          <w:t>, by variable</w:t>
        </w:r>
      </w:ins>
      <w:ins w:id="16" w:author="Osei L Ampadu (CENSUS/ERD FED)" w:date="2018-06-21T18:34:00Z">
        <w:r w:rsidRPr="00310CA6">
          <w:rPr>
            <w:color w:val="0D0D0D" w:themeColor="text1" w:themeTint="F2"/>
            <w:sz w:val="24"/>
          </w:rPr>
          <w:t xml:space="preserve">: </w:t>
        </w:r>
      </w:ins>
    </w:p>
    <w:p w14:paraId="15F781DA" w14:textId="4E59BE73" w:rsidR="00BD4936" w:rsidRDefault="00BD4936" w:rsidP="00BD4936">
      <w:pPr>
        <w:pStyle w:val="BodyTextIndent3"/>
        <w:tabs>
          <w:tab w:val="clear" w:pos="2160"/>
          <w:tab w:val="left" w:pos="630"/>
          <w:tab w:val="right" w:leader="dot" w:pos="9360"/>
        </w:tabs>
        <w:ind w:left="630" w:hanging="630"/>
        <w:rPr>
          <w:ins w:id="17" w:author="Osei L Ampadu (CENSUS/ERD FED)" w:date="2018-06-21T18:34:00Z"/>
          <w:color w:val="0D0D0D" w:themeColor="text1" w:themeTint="F2"/>
        </w:rPr>
      </w:pPr>
      <w:ins w:id="18" w:author="Osei L Ampadu (CENSUS/ERD FED)" w:date="2018-06-21T18:35:00Z">
        <w:r>
          <w:rPr>
            <w:bCs/>
            <w:color w:val="0D0D0D" w:themeColor="text1" w:themeTint="F2"/>
          </w:rPr>
          <w:t xml:space="preserve">           </w:t>
        </w:r>
      </w:ins>
      <w:ins w:id="19" w:author="Osei L Ampadu (CENSUS/ERD FED)" w:date="2018-06-21T18:34:00Z">
        <w:r>
          <w:rPr>
            <w:bCs/>
            <w:color w:val="0D0D0D" w:themeColor="text1" w:themeTint="F2"/>
          </w:rPr>
          <w:t>Fiscal year 2015</w:t>
        </w:r>
        <w:r w:rsidRPr="00310CA6">
          <w:rPr>
            <w:bCs/>
            <w:color w:val="0D0D0D" w:themeColor="text1" w:themeTint="F2"/>
          </w:rPr>
          <w:t xml:space="preserve"> </w:t>
        </w:r>
        <w:r w:rsidRPr="00310CA6">
          <w:rPr>
            <w:color w:val="0D0D0D" w:themeColor="text1" w:themeTint="F2"/>
          </w:rPr>
          <w:tab/>
          <w:t>D-</w:t>
        </w:r>
        <w:r w:rsidR="006F2987">
          <w:rPr>
            <w:color w:val="0D0D0D" w:themeColor="text1" w:themeTint="F2"/>
          </w:rPr>
          <w:t>14</w:t>
        </w:r>
      </w:ins>
    </w:p>
    <w:p w14:paraId="1A6D34C7" w14:textId="77777777" w:rsidR="00BD4936" w:rsidRDefault="00BD4936" w:rsidP="00BD4936">
      <w:pPr>
        <w:pStyle w:val="BodyTextIndent3"/>
        <w:tabs>
          <w:tab w:val="clear" w:pos="2160"/>
          <w:tab w:val="left" w:pos="630"/>
          <w:tab w:val="right" w:leader="dot" w:pos="9360"/>
        </w:tabs>
        <w:ind w:left="630" w:hanging="630"/>
        <w:rPr>
          <w:ins w:id="20" w:author="Osei L Ampadu (CENSUS/ERD FED)" w:date="2018-06-21T18:35:00Z"/>
          <w:color w:val="0D0D0D" w:themeColor="text1" w:themeTint="F2"/>
        </w:rPr>
      </w:pPr>
    </w:p>
    <w:p w14:paraId="2425228A" w14:textId="5B6DB2B2" w:rsidR="003107D0" w:rsidRPr="00310CA6" w:rsidRDefault="003107D0" w:rsidP="00BD4936">
      <w:pPr>
        <w:pStyle w:val="BodyTextIndent3"/>
        <w:tabs>
          <w:tab w:val="clear" w:pos="2160"/>
          <w:tab w:val="left" w:pos="630"/>
          <w:tab w:val="right" w:leader="dot" w:pos="9360"/>
        </w:tabs>
        <w:ind w:left="630" w:hanging="630"/>
        <w:rPr>
          <w:rFonts w:ascii="Times New Roman" w:hAnsi="Times New Roman"/>
          <w:color w:val="0D0D0D" w:themeColor="text1" w:themeTint="F2"/>
        </w:rPr>
      </w:pPr>
      <w:r w:rsidRPr="00310CA6">
        <w:rPr>
          <w:rFonts w:ascii="Times New Roman" w:hAnsi="Times New Roman"/>
          <w:color w:val="0D0D0D" w:themeColor="text1" w:themeTint="F2"/>
        </w:rPr>
        <w:t>D-</w:t>
      </w:r>
      <w:ins w:id="21" w:author="Osei L Ampadu (CENSUS/ERD FED)" w:date="2018-06-21T18:33:00Z">
        <w:r w:rsidR="00BD4936">
          <w:rPr>
            <w:rFonts w:ascii="Times New Roman" w:hAnsi="Times New Roman"/>
            <w:color w:val="0D0D0D" w:themeColor="text1" w:themeTint="F2"/>
          </w:rPr>
          <w:t>3</w:t>
        </w:r>
      </w:ins>
      <w:del w:id="22" w:author="Osei L Ampadu (CENSUS/ERD FED)" w:date="2018-06-21T18:33:00Z">
        <w:r w:rsidRPr="00310CA6" w:rsidDel="00BD4936">
          <w:rPr>
            <w:rFonts w:ascii="Times New Roman" w:hAnsi="Times New Roman"/>
            <w:color w:val="0D0D0D" w:themeColor="text1" w:themeTint="F2"/>
          </w:rPr>
          <w:delText>2</w:delText>
        </w:r>
      </w:del>
      <w:r w:rsidRPr="00310CA6">
        <w:rPr>
          <w:rFonts w:ascii="Times New Roman" w:hAnsi="Times New Roman"/>
          <w:color w:val="0D0D0D" w:themeColor="text1" w:themeTint="F2"/>
        </w:rPr>
        <w:t>.</w:t>
      </w:r>
      <w:r w:rsidRPr="00310CA6">
        <w:rPr>
          <w:rFonts w:ascii="Times New Roman" w:hAnsi="Times New Roman"/>
          <w:color w:val="0D0D0D" w:themeColor="text1" w:themeTint="F2"/>
        </w:rPr>
        <w:tab/>
      </w:r>
      <w:r w:rsidRPr="00310CA6">
        <w:rPr>
          <w:color w:val="0D0D0D" w:themeColor="text1" w:themeTint="F2"/>
        </w:rPr>
        <w:t>Number</w:t>
      </w:r>
      <w:r w:rsidRPr="00310CA6">
        <w:rPr>
          <w:rFonts w:ascii="Times New Roman" w:hAnsi="Times New Roman"/>
          <w:color w:val="0D0D0D" w:themeColor="text1" w:themeTint="F2"/>
        </w:rPr>
        <w:t xml:space="preserve"> of districts with zero and </w:t>
      </w:r>
      <w:r w:rsidR="00AA0039">
        <w:rPr>
          <w:rFonts w:ascii="Times New Roman" w:hAnsi="Times New Roman"/>
          <w:color w:val="0D0D0D" w:themeColor="text1" w:themeTint="F2"/>
        </w:rPr>
        <w:t xml:space="preserve">positive </w:t>
      </w:r>
      <w:r w:rsidRPr="00310CA6">
        <w:rPr>
          <w:rFonts w:ascii="Times New Roman" w:hAnsi="Times New Roman"/>
          <w:color w:val="0D0D0D" w:themeColor="text1" w:themeTint="F2"/>
        </w:rPr>
        <w:t>values for revenues, by revenue source</w:t>
      </w:r>
    </w:p>
    <w:p w14:paraId="3FAAD0D0" w14:textId="3E00099B" w:rsidR="003107D0" w:rsidRPr="00310CA6" w:rsidRDefault="003107D0" w:rsidP="003107D0">
      <w:pPr>
        <w:pStyle w:val="BodyTextIndent3"/>
        <w:tabs>
          <w:tab w:val="clear" w:pos="2160"/>
          <w:tab w:val="left" w:pos="630"/>
          <w:tab w:val="right" w:leader="dot" w:pos="9360"/>
        </w:tabs>
        <w:ind w:left="630" w:hanging="630"/>
        <w:rPr>
          <w:rFonts w:ascii="Times New Roman" w:hAnsi="Times New Roman"/>
          <w:color w:val="0D0D0D" w:themeColor="text1" w:themeTint="F2"/>
        </w:rPr>
      </w:pPr>
      <w:r w:rsidRPr="00310CA6">
        <w:rPr>
          <w:rFonts w:ascii="Times New Roman" w:hAnsi="Times New Roman"/>
          <w:color w:val="0D0D0D" w:themeColor="text1" w:themeTint="F2"/>
        </w:rPr>
        <w:tab/>
      </w:r>
      <w:proofErr w:type="gramStart"/>
      <w:r w:rsidRPr="00310CA6">
        <w:rPr>
          <w:rFonts w:ascii="Times New Roman" w:hAnsi="Times New Roman"/>
          <w:color w:val="0D0D0D" w:themeColor="text1" w:themeTint="F2"/>
        </w:rPr>
        <w:t>and</w:t>
      </w:r>
      <w:proofErr w:type="gramEnd"/>
      <w:r w:rsidRPr="00310CA6">
        <w:rPr>
          <w:rFonts w:ascii="Times New Roman" w:hAnsi="Times New Roman"/>
          <w:color w:val="0D0D0D" w:themeColor="text1" w:themeTint="F2"/>
        </w:rPr>
        <w:t xml:space="preserve"> state: </w:t>
      </w:r>
      <w:r w:rsidR="00F1543A">
        <w:rPr>
          <w:rFonts w:ascii="Times New Roman" w:hAnsi="Times New Roman"/>
          <w:bCs/>
          <w:color w:val="0D0D0D" w:themeColor="text1" w:themeTint="F2"/>
        </w:rPr>
        <w:t xml:space="preserve">Fiscal year </w:t>
      </w:r>
      <w:r w:rsidR="00AA77FD">
        <w:rPr>
          <w:rFonts w:ascii="Times New Roman" w:hAnsi="Times New Roman"/>
          <w:bCs/>
          <w:color w:val="0D0D0D" w:themeColor="text1" w:themeTint="F2"/>
        </w:rPr>
        <w:t>2015</w:t>
      </w:r>
      <w:r w:rsidRPr="00310CA6">
        <w:rPr>
          <w:rFonts w:ascii="Times New Roman" w:hAnsi="Times New Roman"/>
          <w:bCs/>
          <w:color w:val="0D0D0D" w:themeColor="text1" w:themeTint="F2"/>
        </w:rPr>
        <w:t xml:space="preserve"> </w:t>
      </w:r>
      <w:r w:rsidR="003229C4" w:rsidRPr="00310CA6">
        <w:rPr>
          <w:rFonts w:ascii="Times New Roman" w:hAnsi="Times New Roman"/>
          <w:color w:val="0D0D0D" w:themeColor="text1" w:themeTint="F2"/>
        </w:rPr>
        <w:tab/>
        <w:t>D-</w:t>
      </w:r>
      <w:r w:rsidR="00950738" w:rsidRPr="00310CA6">
        <w:rPr>
          <w:rFonts w:ascii="Times New Roman" w:hAnsi="Times New Roman"/>
          <w:color w:val="0D0D0D" w:themeColor="text1" w:themeTint="F2"/>
        </w:rPr>
        <w:t>1</w:t>
      </w:r>
      <w:ins w:id="23" w:author="Osei L Ampadu (CENSUS/ERD FED)" w:date="2018-06-21T18:41:00Z">
        <w:r w:rsidR="006F2987">
          <w:rPr>
            <w:rFonts w:ascii="Times New Roman" w:hAnsi="Times New Roman"/>
            <w:color w:val="0D0D0D" w:themeColor="text1" w:themeTint="F2"/>
          </w:rPr>
          <w:t>7</w:t>
        </w:r>
      </w:ins>
      <w:del w:id="24" w:author="Osei L Ampadu (CENSUS/ERD FED)" w:date="2018-06-21T18:41:00Z">
        <w:r w:rsidR="00950738" w:rsidDel="006F2987">
          <w:rPr>
            <w:rFonts w:ascii="Times New Roman" w:hAnsi="Times New Roman"/>
            <w:color w:val="0D0D0D" w:themeColor="text1" w:themeTint="F2"/>
          </w:rPr>
          <w:delText>3</w:delText>
        </w:r>
      </w:del>
    </w:p>
    <w:p w14:paraId="17199CBF" w14:textId="77777777" w:rsidR="003107D0" w:rsidRPr="00310CA6" w:rsidRDefault="003107D0" w:rsidP="003107D0">
      <w:pPr>
        <w:pStyle w:val="BodyTextIndent3"/>
        <w:tabs>
          <w:tab w:val="clear" w:pos="2160"/>
          <w:tab w:val="left" w:pos="630"/>
          <w:tab w:val="right" w:leader="dot" w:pos="9360"/>
        </w:tabs>
        <w:ind w:left="630" w:hanging="630"/>
        <w:rPr>
          <w:rFonts w:ascii="Times New Roman" w:hAnsi="Times New Roman"/>
          <w:color w:val="0D0D0D" w:themeColor="text1" w:themeTint="F2"/>
        </w:rPr>
      </w:pPr>
    </w:p>
    <w:p w14:paraId="4C9F156A" w14:textId="74D60818" w:rsidR="003107D0" w:rsidRPr="00310CA6" w:rsidRDefault="003107D0" w:rsidP="003107D0">
      <w:pPr>
        <w:pStyle w:val="BodyTextIndent2"/>
        <w:tabs>
          <w:tab w:val="clear" w:pos="2160"/>
          <w:tab w:val="left" w:pos="630"/>
          <w:tab w:val="right" w:leader="dot" w:pos="9360"/>
        </w:tabs>
        <w:ind w:left="630" w:hanging="630"/>
        <w:rPr>
          <w:rFonts w:ascii="Times New Roman" w:hAnsi="Times New Roman"/>
          <w:color w:val="0D0D0D" w:themeColor="text1" w:themeTint="F2"/>
        </w:rPr>
      </w:pPr>
      <w:r w:rsidRPr="00310CA6">
        <w:rPr>
          <w:rFonts w:ascii="Times New Roman" w:hAnsi="Times New Roman"/>
          <w:color w:val="0D0D0D" w:themeColor="text1" w:themeTint="F2"/>
        </w:rPr>
        <w:t>D-</w:t>
      </w:r>
      <w:ins w:id="25" w:author="Osei L Ampadu (CENSUS/ERD FED)" w:date="2018-06-21T18:33:00Z">
        <w:r w:rsidR="00BD4936">
          <w:rPr>
            <w:rFonts w:ascii="Times New Roman" w:hAnsi="Times New Roman"/>
            <w:color w:val="0D0D0D" w:themeColor="text1" w:themeTint="F2"/>
          </w:rPr>
          <w:t>4</w:t>
        </w:r>
      </w:ins>
      <w:del w:id="26" w:author="Osei L Ampadu (CENSUS/ERD FED)" w:date="2018-06-21T18:33:00Z">
        <w:r w:rsidRPr="00310CA6" w:rsidDel="00BD4936">
          <w:rPr>
            <w:rFonts w:ascii="Times New Roman" w:hAnsi="Times New Roman"/>
            <w:color w:val="0D0D0D" w:themeColor="text1" w:themeTint="F2"/>
          </w:rPr>
          <w:delText>3</w:delText>
        </w:r>
      </w:del>
      <w:r w:rsidRPr="00310CA6">
        <w:rPr>
          <w:rFonts w:ascii="Times New Roman" w:hAnsi="Times New Roman"/>
          <w:color w:val="0D0D0D" w:themeColor="text1" w:themeTint="F2"/>
        </w:rPr>
        <w:t>.</w:t>
      </w:r>
      <w:r w:rsidRPr="00310CA6">
        <w:rPr>
          <w:rFonts w:ascii="Times New Roman" w:hAnsi="Times New Roman"/>
          <w:color w:val="0D0D0D" w:themeColor="text1" w:themeTint="F2"/>
        </w:rPr>
        <w:tab/>
      </w:r>
      <w:r w:rsidRPr="00310CA6">
        <w:rPr>
          <w:color w:val="0D0D0D" w:themeColor="text1" w:themeTint="F2"/>
        </w:rPr>
        <w:t>Number</w:t>
      </w:r>
      <w:r w:rsidRPr="00310CA6">
        <w:rPr>
          <w:rFonts w:ascii="Times New Roman" w:hAnsi="Times New Roman"/>
          <w:color w:val="0D0D0D" w:themeColor="text1" w:themeTint="F2"/>
        </w:rPr>
        <w:t xml:space="preserve"> of districts with zero and </w:t>
      </w:r>
      <w:r w:rsidR="00AA0039">
        <w:rPr>
          <w:rFonts w:ascii="Times New Roman" w:hAnsi="Times New Roman"/>
          <w:color w:val="0D0D0D" w:themeColor="text1" w:themeTint="F2"/>
        </w:rPr>
        <w:t xml:space="preserve">positive </w:t>
      </w:r>
      <w:r w:rsidRPr="00310CA6">
        <w:rPr>
          <w:rFonts w:ascii="Times New Roman" w:hAnsi="Times New Roman"/>
          <w:color w:val="0D0D0D" w:themeColor="text1" w:themeTint="F2"/>
        </w:rPr>
        <w:t xml:space="preserve">values for current elementary/secondary expenditures, by type of expenditure and state: </w:t>
      </w:r>
      <w:r w:rsidR="00F1543A">
        <w:rPr>
          <w:rFonts w:ascii="Times New Roman" w:hAnsi="Times New Roman"/>
          <w:bCs/>
          <w:color w:val="0D0D0D" w:themeColor="text1" w:themeTint="F2"/>
        </w:rPr>
        <w:t xml:space="preserve">Fiscal year </w:t>
      </w:r>
      <w:r w:rsidR="00AA77FD">
        <w:rPr>
          <w:rFonts w:ascii="Times New Roman" w:hAnsi="Times New Roman"/>
          <w:bCs/>
          <w:color w:val="0D0D0D" w:themeColor="text1" w:themeTint="F2"/>
        </w:rPr>
        <w:t>2015</w:t>
      </w:r>
      <w:r w:rsidRPr="00310CA6">
        <w:rPr>
          <w:rFonts w:ascii="Times New Roman" w:hAnsi="Times New Roman"/>
          <w:bCs/>
          <w:color w:val="0D0D0D" w:themeColor="text1" w:themeTint="F2"/>
        </w:rPr>
        <w:t xml:space="preserve"> </w:t>
      </w:r>
      <w:r w:rsidR="003229C4" w:rsidRPr="00310CA6">
        <w:rPr>
          <w:rFonts w:ascii="Times New Roman" w:hAnsi="Times New Roman"/>
          <w:color w:val="0D0D0D" w:themeColor="text1" w:themeTint="F2"/>
        </w:rPr>
        <w:tab/>
        <w:t>D-</w:t>
      </w:r>
      <w:r w:rsidR="00950738" w:rsidRPr="00310CA6">
        <w:rPr>
          <w:rFonts w:ascii="Times New Roman" w:hAnsi="Times New Roman"/>
          <w:color w:val="0D0D0D" w:themeColor="text1" w:themeTint="F2"/>
        </w:rPr>
        <w:t>1</w:t>
      </w:r>
      <w:ins w:id="27" w:author="Osei L Ampadu (CENSUS/ERD FED)" w:date="2018-06-21T18:41:00Z">
        <w:r w:rsidR="006F2987">
          <w:rPr>
            <w:rFonts w:ascii="Times New Roman" w:hAnsi="Times New Roman"/>
            <w:color w:val="0D0D0D" w:themeColor="text1" w:themeTint="F2"/>
          </w:rPr>
          <w:t>8</w:t>
        </w:r>
      </w:ins>
      <w:del w:id="28" w:author="Osei L Ampadu (CENSUS/ERD FED)" w:date="2018-06-21T18:41:00Z">
        <w:r w:rsidR="00950738" w:rsidDel="006F2987">
          <w:rPr>
            <w:rFonts w:ascii="Times New Roman" w:hAnsi="Times New Roman"/>
            <w:color w:val="0D0D0D" w:themeColor="text1" w:themeTint="F2"/>
          </w:rPr>
          <w:delText>4</w:delText>
        </w:r>
      </w:del>
    </w:p>
    <w:p w14:paraId="0E056F09" w14:textId="77777777" w:rsidR="003107D0" w:rsidRPr="00310CA6" w:rsidRDefault="003107D0" w:rsidP="003107D0">
      <w:pPr>
        <w:pStyle w:val="BodyTextIndent2"/>
        <w:tabs>
          <w:tab w:val="clear" w:pos="2160"/>
          <w:tab w:val="left" w:pos="630"/>
          <w:tab w:val="right" w:leader="dot" w:pos="9360"/>
        </w:tabs>
        <w:ind w:left="630" w:hanging="630"/>
        <w:rPr>
          <w:rFonts w:ascii="Times New Roman" w:hAnsi="Times New Roman"/>
          <w:color w:val="0D0D0D" w:themeColor="text1" w:themeTint="F2"/>
        </w:rPr>
      </w:pPr>
    </w:p>
    <w:p w14:paraId="0181527D" w14:textId="72D43F7D"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D-</w:t>
      </w:r>
      <w:ins w:id="29" w:author="Osei L Ampadu (CENSUS/ERD FED)" w:date="2018-06-21T18:33:00Z">
        <w:r w:rsidR="00BD4936">
          <w:rPr>
            <w:color w:val="0D0D0D" w:themeColor="text1" w:themeTint="F2"/>
            <w:sz w:val="24"/>
          </w:rPr>
          <w:t>5</w:t>
        </w:r>
      </w:ins>
      <w:del w:id="30" w:author="Osei L Ampadu (CENSUS/ERD FED)" w:date="2018-06-21T18:33:00Z">
        <w:r w:rsidRPr="00310CA6" w:rsidDel="00BD4936">
          <w:rPr>
            <w:color w:val="0D0D0D" w:themeColor="text1" w:themeTint="F2"/>
            <w:sz w:val="24"/>
          </w:rPr>
          <w:delText>4</w:delText>
        </w:r>
      </w:del>
      <w:r w:rsidRPr="00310CA6">
        <w:rPr>
          <w:color w:val="0D0D0D" w:themeColor="text1" w:themeTint="F2"/>
          <w:sz w:val="24"/>
        </w:rPr>
        <w:t>.</w:t>
      </w:r>
      <w:r w:rsidRPr="00310CA6">
        <w:rPr>
          <w:color w:val="0D0D0D" w:themeColor="text1" w:themeTint="F2"/>
          <w:sz w:val="24"/>
        </w:rPr>
        <w:tab/>
        <w:t xml:space="preserve">Number of districts with zero and </w:t>
      </w:r>
      <w:r w:rsidR="00AA0039">
        <w:rPr>
          <w:color w:val="0D0D0D" w:themeColor="text1" w:themeTint="F2"/>
          <w:sz w:val="24"/>
        </w:rPr>
        <w:t xml:space="preserve">positive </w:t>
      </w:r>
      <w:r w:rsidRPr="00310CA6">
        <w:rPr>
          <w:color w:val="0D0D0D" w:themeColor="text1" w:themeTint="F2"/>
          <w:sz w:val="24"/>
        </w:rPr>
        <w:t>values for expenditures and membership,</w:t>
      </w:r>
    </w:p>
    <w:p w14:paraId="59462AF3" w14:textId="708916E7"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ab/>
      </w:r>
      <w:proofErr w:type="gramStart"/>
      <w:r w:rsidRPr="00310CA6">
        <w:rPr>
          <w:color w:val="0D0D0D" w:themeColor="text1" w:themeTint="F2"/>
          <w:sz w:val="24"/>
        </w:rPr>
        <w:t>by</w:t>
      </w:r>
      <w:proofErr w:type="gramEnd"/>
      <w:r w:rsidRPr="00310CA6">
        <w:rPr>
          <w:color w:val="0D0D0D" w:themeColor="text1" w:themeTint="F2"/>
          <w:sz w:val="24"/>
        </w:rPr>
        <w:t xml:space="preserve"> type of expendi</w:t>
      </w:r>
      <w:r w:rsidR="004154D0" w:rsidRPr="00310CA6">
        <w:rPr>
          <w:color w:val="0D0D0D" w:themeColor="text1" w:themeTint="F2"/>
          <w:sz w:val="24"/>
        </w:rPr>
        <w:t xml:space="preserve">ture and state: </w:t>
      </w:r>
      <w:r w:rsidR="00F1543A">
        <w:rPr>
          <w:color w:val="0D0D0D" w:themeColor="text1" w:themeTint="F2"/>
          <w:sz w:val="24"/>
        </w:rPr>
        <w:t xml:space="preserve">Fiscal year </w:t>
      </w:r>
      <w:r w:rsidR="00AA77FD">
        <w:rPr>
          <w:color w:val="0D0D0D" w:themeColor="text1" w:themeTint="F2"/>
          <w:sz w:val="24"/>
        </w:rPr>
        <w:t>2015</w:t>
      </w:r>
      <w:r w:rsidRPr="00310CA6">
        <w:rPr>
          <w:bCs/>
          <w:color w:val="0D0D0D" w:themeColor="text1" w:themeTint="F2"/>
          <w:sz w:val="24"/>
        </w:rPr>
        <w:t xml:space="preserve"> </w:t>
      </w:r>
      <w:r w:rsidR="003229C4" w:rsidRPr="00310CA6">
        <w:rPr>
          <w:color w:val="0D0D0D" w:themeColor="text1" w:themeTint="F2"/>
          <w:sz w:val="24"/>
        </w:rPr>
        <w:tab/>
        <w:t>D-</w:t>
      </w:r>
      <w:r w:rsidR="00950738" w:rsidRPr="00310CA6">
        <w:rPr>
          <w:color w:val="0D0D0D" w:themeColor="text1" w:themeTint="F2"/>
          <w:sz w:val="24"/>
        </w:rPr>
        <w:t>1</w:t>
      </w:r>
      <w:ins w:id="31" w:author="Osei L Ampadu (CENSUS/ERD FED)" w:date="2018-06-21T18:41:00Z">
        <w:r w:rsidR="006F2987">
          <w:rPr>
            <w:color w:val="0D0D0D" w:themeColor="text1" w:themeTint="F2"/>
            <w:sz w:val="24"/>
          </w:rPr>
          <w:t>9</w:t>
        </w:r>
      </w:ins>
      <w:del w:id="32" w:author="Osei L Ampadu (CENSUS/ERD FED)" w:date="2018-06-21T18:41:00Z">
        <w:r w:rsidR="00950738" w:rsidDel="006F2987">
          <w:rPr>
            <w:color w:val="0D0D0D" w:themeColor="text1" w:themeTint="F2"/>
            <w:sz w:val="24"/>
          </w:rPr>
          <w:delText>5</w:delText>
        </w:r>
      </w:del>
    </w:p>
    <w:p w14:paraId="73EA8631" w14:textId="77777777" w:rsidR="003107D0" w:rsidRPr="00310CA6" w:rsidRDefault="003107D0" w:rsidP="003107D0">
      <w:pPr>
        <w:tabs>
          <w:tab w:val="left" w:pos="630"/>
          <w:tab w:val="right" w:leader="dot" w:pos="9360"/>
        </w:tabs>
        <w:ind w:left="630" w:hanging="630"/>
        <w:rPr>
          <w:color w:val="0D0D0D" w:themeColor="text1" w:themeTint="F2"/>
          <w:sz w:val="24"/>
        </w:rPr>
      </w:pPr>
    </w:p>
    <w:p w14:paraId="072AE9E9" w14:textId="379EE051" w:rsidR="003107D0" w:rsidRPr="00310CA6" w:rsidRDefault="003107D0" w:rsidP="003107D0">
      <w:pPr>
        <w:pStyle w:val="Heading8"/>
        <w:tabs>
          <w:tab w:val="left" w:pos="630"/>
          <w:tab w:val="right" w:leader="dot" w:pos="9360"/>
        </w:tabs>
        <w:ind w:left="630" w:hanging="630"/>
        <w:rPr>
          <w:color w:val="0D0D0D" w:themeColor="text1" w:themeTint="F2"/>
        </w:rPr>
      </w:pPr>
      <w:r w:rsidRPr="00310CA6">
        <w:rPr>
          <w:color w:val="0D0D0D" w:themeColor="text1" w:themeTint="F2"/>
        </w:rPr>
        <w:t>D-</w:t>
      </w:r>
      <w:ins w:id="33" w:author="Osei L Ampadu (CENSUS/ERD FED)" w:date="2018-06-21T18:33:00Z">
        <w:r w:rsidR="00BD4936">
          <w:rPr>
            <w:color w:val="0D0D0D" w:themeColor="text1" w:themeTint="F2"/>
          </w:rPr>
          <w:t>6</w:t>
        </w:r>
      </w:ins>
      <w:del w:id="34" w:author="Osei L Ampadu (CENSUS/ERD FED)" w:date="2018-06-21T18:33:00Z">
        <w:r w:rsidRPr="00310CA6" w:rsidDel="00BD4936">
          <w:rPr>
            <w:color w:val="0D0D0D" w:themeColor="text1" w:themeTint="F2"/>
          </w:rPr>
          <w:delText>5</w:delText>
        </w:r>
      </w:del>
      <w:r w:rsidRPr="00310CA6">
        <w:rPr>
          <w:color w:val="0D0D0D" w:themeColor="text1" w:themeTint="F2"/>
        </w:rPr>
        <w:t>.</w:t>
      </w:r>
      <w:r w:rsidRPr="00310CA6">
        <w:rPr>
          <w:color w:val="0D0D0D" w:themeColor="text1" w:themeTint="F2"/>
        </w:rPr>
        <w:tab/>
        <w:t xml:space="preserve">Number of districts and minimum, maximum, and mean of districts’ local revenues, </w:t>
      </w:r>
    </w:p>
    <w:p w14:paraId="145C3689" w14:textId="5C7894B0" w:rsidR="003107D0" w:rsidRPr="00310CA6" w:rsidRDefault="003107D0" w:rsidP="003107D0">
      <w:pPr>
        <w:pStyle w:val="Heading8"/>
        <w:tabs>
          <w:tab w:val="left" w:pos="630"/>
          <w:tab w:val="right" w:leader="dot" w:pos="9360"/>
        </w:tabs>
        <w:ind w:left="630"/>
        <w:rPr>
          <w:color w:val="0D0D0D" w:themeColor="text1" w:themeTint="F2"/>
        </w:rPr>
      </w:pPr>
      <w:proofErr w:type="gramStart"/>
      <w:r w:rsidRPr="00310CA6">
        <w:rPr>
          <w:color w:val="0D0D0D" w:themeColor="text1" w:themeTint="F2"/>
        </w:rPr>
        <w:t>by</w:t>
      </w:r>
      <w:proofErr w:type="gramEnd"/>
      <w:r w:rsidRPr="00310CA6">
        <w:rPr>
          <w:color w:val="0D0D0D" w:themeColor="text1" w:themeTint="F2"/>
        </w:rPr>
        <w:t xml:space="preserve"> state: </w:t>
      </w:r>
      <w:r w:rsidR="00F1543A">
        <w:rPr>
          <w:bCs/>
          <w:color w:val="0D0D0D" w:themeColor="text1" w:themeTint="F2"/>
        </w:rPr>
        <w:t xml:space="preserve">Fiscal year </w:t>
      </w:r>
      <w:r w:rsidR="00AA77FD">
        <w:rPr>
          <w:bCs/>
          <w:color w:val="0D0D0D" w:themeColor="text1" w:themeTint="F2"/>
        </w:rPr>
        <w:t>2015</w:t>
      </w:r>
      <w:r w:rsidRPr="00310CA6">
        <w:rPr>
          <w:bCs/>
          <w:color w:val="0D0D0D" w:themeColor="text1" w:themeTint="F2"/>
        </w:rPr>
        <w:t xml:space="preserve"> </w:t>
      </w:r>
      <w:r w:rsidR="003229C4" w:rsidRPr="00310CA6">
        <w:rPr>
          <w:color w:val="0D0D0D" w:themeColor="text1" w:themeTint="F2"/>
        </w:rPr>
        <w:tab/>
        <w:t>D-</w:t>
      </w:r>
      <w:ins w:id="35" w:author="Osei L Ampadu (CENSUS/ERD FED)" w:date="2018-06-21T18:41:00Z">
        <w:r w:rsidR="006F2987">
          <w:rPr>
            <w:color w:val="0D0D0D" w:themeColor="text1" w:themeTint="F2"/>
          </w:rPr>
          <w:t>20</w:t>
        </w:r>
      </w:ins>
      <w:del w:id="36" w:author="Osei L Ampadu (CENSUS/ERD FED)" w:date="2018-06-21T18:41:00Z">
        <w:r w:rsidR="00950738" w:rsidRPr="00310CA6" w:rsidDel="006F2987">
          <w:rPr>
            <w:color w:val="0D0D0D" w:themeColor="text1" w:themeTint="F2"/>
          </w:rPr>
          <w:delText>1</w:delText>
        </w:r>
        <w:r w:rsidR="00950738" w:rsidDel="006F2987">
          <w:rPr>
            <w:color w:val="0D0D0D" w:themeColor="text1" w:themeTint="F2"/>
          </w:rPr>
          <w:delText>6</w:delText>
        </w:r>
      </w:del>
    </w:p>
    <w:p w14:paraId="30A4E3A9" w14:textId="77777777" w:rsidR="003107D0" w:rsidRPr="00310CA6" w:rsidRDefault="003107D0" w:rsidP="003107D0">
      <w:pPr>
        <w:tabs>
          <w:tab w:val="left" w:pos="630"/>
          <w:tab w:val="right" w:leader="dot" w:pos="9360"/>
        </w:tabs>
        <w:ind w:left="630" w:hanging="630"/>
        <w:rPr>
          <w:color w:val="0D0D0D" w:themeColor="text1" w:themeTint="F2"/>
        </w:rPr>
      </w:pPr>
    </w:p>
    <w:p w14:paraId="40BEA595" w14:textId="0A4F8DEC"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D-</w:t>
      </w:r>
      <w:ins w:id="37" w:author="Osei L Ampadu (CENSUS/ERD FED)" w:date="2018-06-21T18:33:00Z">
        <w:r w:rsidR="00BD4936">
          <w:rPr>
            <w:color w:val="0D0D0D" w:themeColor="text1" w:themeTint="F2"/>
            <w:sz w:val="24"/>
          </w:rPr>
          <w:t>7</w:t>
        </w:r>
      </w:ins>
      <w:del w:id="38" w:author="Osei L Ampadu (CENSUS/ERD FED)" w:date="2018-06-21T18:33:00Z">
        <w:r w:rsidRPr="00310CA6" w:rsidDel="00BD4936">
          <w:rPr>
            <w:color w:val="0D0D0D" w:themeColor="text1" w:themeTint="F2"/>
            <w:sz w:val="24"/>
          </w:rPr>
          <w:delText>6</w:delText>
        </w:r>
      </w:del>
      <w:r w:rsidRPr="00310CA6">
        <w:rPr>
          <w:color w:val="0D0D0D" w:themeColor="text1" w:themeTint="F2"/>
          <w:sz w:val="24"/>
        </w:rPr>
        <w:t>.</w:t>
      </w:r>
      <w:r w:rsidRPr="00310CA6">
        <w:rPr>
          <w:color w:val="0D0D0D" w:themeColor="text1" w:themeTint="F2"/>
          <w:sz w:val="24"/>
        </w:rPr>
        <w:tab/>
        <w:t xml:space="preserve">Number of districts and minimum, maximum, and mean of districts’ state revenues, </w:t>
      </w:r>
    </w:p>
    <w:p w14:paraId="6CE32123" w14:textId="4BC035D8" w:rsidR="003107D0" w:rsidRPr="00310CA6" w:rsidRDefault="003107D0" w:rsidP="003107D0">
      <w:pPr>
        <w:tabs>
          <w:tab w:val="left" w:pos="630"/>
          <w:tab w:val="right" w:leader="dot" w:pos="9360"/>
        </w:tabs>
        <w:ind w:left="630"/>
        <w:rPr>
          <w:color w:val="0D0D0D" w:themeColor="text1" w:themeTint="F2"/>
          <w:sz w:val="24"/>
        </w:rPr>
      </w:pPr>
      <w:proofErr w:type="gramStart"/>
      <w:r w:rsidRPr="00310CA6">
        <w:rPr>
          <w:color w:val="0D0D0D" w:themeColor="text1" w:themeTint="F2"/>
          <w:sz w:val="24"/>
        </w:rPr>
        <w:t>by</w:t>
      </w:r>
      <w:proofErr w:type="gramEnd"/>
      <w:r w:rsidRPr="00310CA6">
        <w:rPr>
          <w:color w:val="0D0D0D" w:themeColor="text1" w:themeTint="F2"/>
          <w:sz w:val="24"/>
        </w:rPr>
        <w:t xml:space="preserve"> state: </w:t>
      </w:r>
      <w:r w:rsidR="00F1543A">
        <w:rPr>
          <w:bCs/>
          <w:color w:val="0D0D0D" w:themeColor="text1" w:themeTint="F2"/>
          <w:sz w:val="24"/>
        </w:rPr>
        <w:t xml:space="preserve">Fiscal year </w:t>
      </w:r>
      <w:r w:rsidR="00AA77FD">
        <w:rPr>
          <w:bCs/>
          <w:color w:val="0D0D0D" w:themeColor="text1" w:themeTint="F2"/>
          <w:sz w:val="24"/>
        </w:rPr>
        <w:t>2015</w:t>
      </w:r>
      <w:r w:rsidR="003229C4" w:rsidRPr="00310CA6">
        <w:rPr>
          <w:color w:val="0D0D0D" w:themeColor="text1" w:themeTint="F2"/>
          <w:sz w:val="24"/>
        </w:rPr>
        <w:tab/>
        <w:t>D-</w:t>
      </w:r>
      <w:ins w:id="39" w:author="Osei L Ampadu (CENSUS/ERD FED)" w:date="2018-06-21T18:41:00Z">
        <w:r w:rsidR="006F2987">
          <w:rPr>
            <w:color w:val="0D0D0D" w:themeColor="text1" w:themeTint="F2"/>
            <w:sz w:val="24"/>
          </w:rPr>
          <w:t>21</w:t>
        </w:r>
      </w:ins>
      <w:del w:id="40" w:author="Osei L Ampadu (CENSUS/ERD FED)" w:date="2018-06-21T18:41:00Z">
        <w:r w:rsidR="00950738" w:rsidRPr="00310CA6" w:rsidDel="006F2987">
          <w:rPr>
            <w:color w:val="0D0D0D" w:themeColor="text1" w:themeTint="F2"/>
            <w:sz w:val="24"/>
          </w:rPr>
          <w:delText>1</w:delText>
        </w:r>
        <w:r w:rsidR="00950738" w:rsidDel="006F2987">
          <w:rPr>
            <w:color w:val="0D0D0D" w:themeColor="text1" w:themeTint="F2"/>
            <w:sz w:val="24"/>
          </w:rPr>
          <w:delText>7</w:delText>
        </w:r>
      </w:del>
    </w:p>
    <w:p w14:paraId="607B3E03" w14:textId="77777777" w:rsidR="00783E14" w:rsidRDefault="00783E14" w:rsidP="003107D0">
      <w:pPr>
        <w:tabs>
          <w:tab w:val="left" w:pos="630"/>
          <w:tab w:val="right" w:leader="dot" w:pos="9360"/>
        </w:tabs>
        <w:ind w:left="630" w:hanging="630"/>
        <w:rPr>
          <w:color w:val="0D0D0D" w:themeColor="text1" w:themeTint="F2"/>
          <w:sz w:val="24"/>
        </w:rPr>
      </w:pPr>
    </w:p>
    <w:p w14:paraId="7306F47E" w14:textId="525890A7"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D-</w:t>
      </w:r>
      <w:ins w:id="41" w:author="Osei L Ampadu (CENSUS/ERD FED)" w:date="2018-06-21T18:33:00Z">
        <w:r w:rsidR="00BD4936">
          <w:rPr>
            <w:color w:val="0D0D0D" w:themeColor="text1" w:themeTint="F2"/>
            <w:sz w:val="24"/>
          </w:rPr>
          <w:t>8</w:t>
        </w:r>
      </w:ins>
      <w:del w:id="42" w:author="Osei L Ampadu (CENSUS/ERD FED)" w:date="2018-06-21T18:33:00Z">
        <w:r w:rsidRPr="00310CA6" w:rsidDel="00BD4936">
          <w:rPr>
            <w:color w:val="0D0D0D" w:themeColor="text1" w:themeTint="F2"/>
            <w:sz w:val="24"/>
          </w:rPr>
          <w:delText>7</w:delText>
        </w:r>
      </w:del>
      <w:r w:rsidRPr="00310CA6">
        <w:rPr>
          <w:color w:val="0D0D0D" w:themeColor="text1" w:themeTint="F2"/>
          <w:sz w:val="24"/>
        </w:rPr>
        <w:t>.</w:t>
      </w:r>
      <w:r w:rsidRPr="00310CA6">
        <w:rPr>
          <w:color w:val="0D0D0D" w:themeColor="text1" w:themeTint="F2"/>
          <w:sz w:val="24"/>
        </w:rPr>
        <w:tab/>
        <w:t xml:space="preserve">Number of districts and minimum, maximum, and mean of districts’ federal </w:t>
      </w:r>
    </w:p>
    <w:p w14:paraId="6CDE8C31" w14:textId="13DCF5E8" w:rsidR="003107D0" w:rsidRPr="00310CA6" w:rsidRDefault="003107D0" w:rsidP="003107D0">
      <w:pPr>
        <w:tabs>
          <w:tab w:val="left" w:pos="630"/>
          <w:tab w:val="right" w:leader="dot" w:pos="9360"/>
        </w:tabs>
        <w:ind w:left="630"/>
        <w:rPr>
          <w:color w:val="0D0D0D" w:themeColor="text1" w:themeTint="F2"/>
          <w:sz w:val="24"/>
        </w:rPr>
      </w:pPr>
      <w:proofErr w:type="gramStart"/>
      <w:r w:rsidRPr="00310CA6">
        <w:rPr>
          <w:color w:val="0D0D0D" w:themeColor="text1" w:themeTint="F2"/>
          <w:sz w:val="24"/>
        </w:rPr>
        <w:lastRenderedPageBreak/>
        <w:t>revenues</w:t>
      </w:r>
      <w:proofErr w:type="gramEnd"/>
      <w:r w:rsidRPr="00310CA6">
        <w:rPr>
          <w:color w:val="0D0D0D" w:themeColor="text1" w:themeTint="F2"/>
          <w:sz w:val="24"/>
        </w:rPr>
        <w:t xml:space="preserve">, by state: </w:t>
      </w:r>
      <w:r w:rsidR="00F1543A">
        <w:rPr>
          <w:bCs/>
          <w:color w:val="0D0D0D" w:themeColor="text1" w:themeTint="F2"/>
          <w:sz w:val="24"/>
        </w:rPr>
        <w:t xml:space="preserve">Fiscal year </w:t>
      </w:r>
      <w:r w:rsidR="00AA77FD">
        <w:rPr>
          <w:bCs/>
          <w:color w:val="0D0D0D" w:themeColor="text1" w:themeTint="F2"/>
          <w:sz w:val="24"/>
        </w:rPr>
        <w:t>2015</w:t>
      </w:r>
      <w:r w:rsidRPr="00310CA6">
        <w:rPr>
          <w:bCs/>
          <w:color w:val="0D0D0D" w:themeColor="text1" w:themeTint="F2"/>
          <w:sz w:val="24"/>
        </w:rPr>
        <w:t xml:space="preserve"> </w:t>
      </w:r>
      <w:r w:rsidR="003229C4" w:rsidRPr="00310CA6">
        <w:rPr>
          <w:color w:val="0D0D0D" w:themeColor="text1" w:themeTint="F2"/>
          <w:sz w:val="24"/>
        </w:rPr>
        <w:tab/>
        <w:t>D-</w:t>
      </w:r>
      <w:ins w:id="43" w:author="Osei L Ampadu (CENSUS/ERD FED)" w:date="2018-06-21T18:41:00Z">
        <w:r w:rsidR="006F2987">
          <w:rPr>
            <w:color w:val="0D0D0D" w:themeColor="text1" w:themeTint="F2"/>
            <w:sz w:val="24"/>
          </w:rPr>
          <w:t>22</w:t>
        </w:r>
      </w:ins>
      <w:del w:id="44" w:author="Osei L Ampadu (CENSUS/ERD FED)" w:date="2018-06-21T18:41:00Z">
        <w:r w:rsidR="00950738" w:rsidDel="006F2987">
          <w:rPr>
            <w:color w:val="0D0D0D" w:themeColor="text1" w:themeTint="F2"/>
            <w:sz w:val="24"/>
          </w:rPr>
          <w:delText>18</w:delText>
        </w:r>
      </w:del>
    </w:p>
    <w:p w14:paraId="517798DC" w14:textId="77777777" w:rsidR="00630087" w:rsidRDefault="00630087" w:rsidP="003107D0">
      <w:pPr>
        <w:tabs>
          <w:tab w:val="left" w:pos="630"/>
          <w:tab w:val="right" w:leader="dot" w:pos="9360"/>
        </w:tabs>
        <w:ind w:left="630" w:hanging="630"/>
        <w:jc w:val="center"/>
        <w:rPr>
          <w:b/>
          <w:bCs/>
          <w:color w:val="0D0D0D" w:themeColor="text1" w:themeTint="F2"/>
          <w:sz w:val="28"/>
          <w:szCs w:val="28"/>
        </w:rPr>
      </w:pPr>
    </w:p>
    <w:p w14:paraId="1964EDA5" w14:textId="77777777" w:rsidR="00630087" w:rsidRDefault="00630087" w:rsidP="003107D0">
      <w:pPr>
        <w:tabs>
          <w:tab w:val="left" w:pos="630"/>
          <w:tab w:val="right" w:leader="dot" w:pos="9360"/>
        </w:tabs>
        <w:ind w:left="630" w:hanging="630"/>
        <w:jc w:val="center"/>
        <w:rPr>
          <w:b/>
          <w:bCs/>
          <w:color w:val="0D0D0D" w:themeColor="text1" w:themeTint="F2"/>
          <w:sz w:val="28"/>
          <w:szCs w:val="28"/>
        </w:rPr>
      </w:pPr>
    </w:p>
    <w:p w14:paraId="30B52EE9" w14:textId="0247D938" w:rsidR="003107D0" w:rsidRPr="00310CA6" w:rsidRDefault="003107D0" w:rsidP="003107D0">
      <w:pPr>
        <w:tabs>
          <w:tab w:val="left" w:pos="630"/>
          <w:tab w:val="right" w:leader="dot" w:pos="9360"/>
        </w:tabs>
        <w:ind w:left="630" w:hanging="630"/>
        <w:jc w:val="center"/>
        <w:rPr>
          <w:b/>
          <w:bCs/>
          <w:color w:val="0D0D0D" w:themeColor="text1" w:themeTint="F2"/>
          <w:sz w:val="28"/>
          <w:szCs w:val="28"/>
        </w:rPr>
      </w:pPr>
      <w:r w:rsidRPr="00310CA6">
        <w:rPr>
          <w:b/>
          <w:bCs/>
          <w:color w:val="0D0D0D" w:themeColor="text1" w:themeTint="F2"/>
          <w:sz w:val="28"/>
          <w:szCs w:val="28"/>
        </w:rPr>
        <w:t>List of Tables</w:t>
      </w:r>
      <w:r w:rsidRPr="00310CA6">
        <w:rPr>
          <w:b/>
          <w:bCs/>
          <w:color w:val="0D0D0D" w:themeColor="text1" w:themeTint="F2"/>
          <w:sz w:val="28"/>
          <w:szCs w:val="28"/>
        </w:rPr>
        <w:sym w:font="Symbol" w:char="F0BE"/>
      </w:r>
      <w:r w:rsidRPr="00310CA6">
        <w:rPr>
          <w:b/>
          <w:bCs/>
          <w:color w:val="0D0D0D" w:themeColor="text1" w:themeTint="F2"/>
          <w:sz w:val="28"/>
          <w:szCs w:val="28"/>
        </w:rPr>
        <w:t>Continued</w:t>
      </w:r>
    </w:p>
    <w:p w14:paraId="31D564E8" w14:textId="77777777" w:rsidR="003107D0" w:rsidRPr="00310CA6" w:rsidRDefault="003107D0" w:rsidP="003107D0">
      <w:pPr>
        <w:tabs>
          <w:tab w:val="left" w:pos="630"/>
          <w:tab w:val="right" w:leader="dot" w:pos="9360"/>
        </w:tabs>
        <w:ind w:left="630" w:hanging="630"/>
        <w:jc w:val="center"/>
        <w:rPr>
          <w:color w:val="0D0D0D" w:themeColor="text1" w:themeTint="F2"/>
          <w:sz w:val="28"/>
          <w:szCs w:val="28"/>
        </w:rPr>
      </w:pPr>
    </w:p>
    <w:p w14:paraId="628CDDF6" w14:textId="77777777" w:rsidR="003107D0" w:rsidRPr="00310CA6" w:rsidRDefault="003107D0" w:rsidP="003107D0">
      <w:pPr>
        <w:tabs>
          <w:tab w:val="left" w:pos="630"/>
          <w:tab w:val="right" w:pos="9360"/>
        </w:tabs>
        <w:rPr>
          <w:b/>
          <w:color w:val="0D0D0D" w:themeColor="text1" w:themeTint="F2"/>
          <w:sz w:val="24"/>
        </w:rPr>
      </w:pPr>
      <w:r w:rsidRPr="00310CA6">
        <w:rPr>
          <w:b/>
          <w:color w:val="0D0D0D" w:themeColor="text1" w:themeTint="F2"/>
          <w:sz w:val="24"/>
        </w:rPr>
        <w:tab/>
      </w:r>
      <w:r w:rsidRPr="00310CA6">
        <w:rPr>
          <w:color w:val="0D0D0D" w:themeColor="text1" w:themeTint="F2"/>
          <w:sz w:val="24"/>
        </w:rPr>
        <w:tab/>
      </w:r>
      <w:r w:rsidRPr="00310CA6">
        <w:rPr>
          <w:b/>
          <w:color w:val="0D0D0D" w:themeColor="text1" w:themeTint="F2"/>
          <w:sz w:val="24"/>
        </w:rPr>
        <w:t>Page</w:t>
      </w:r>
    </w:p>
    <w:p w14:paraId="512C23B9" w14:textId="35FA4D25" w:rsidR="00CE00E7" w:rsidRPr="00310CA6" w:rsidRDefault="00CE00E7" w:rsidP="00CE00E7">
      <w:pPr>
        <w:tabs>
          <w:tab w:val="left" w:pos="630"/>
          <w:tab w:val="right" w:leader="dot" w:pos="9360"/>
        </w:tabs>
        <w:ind w:left="630" w:hanging="630"/>
        <w:rPr>
          <w:color w:val="0D0D0D" w:themeColor="text1" w:themeTint="F2"/>
          <w:sz w:val="24"/>
        </w:rPr>
      </w:pPr>
      <w:r w:rsidRPr="00310CA6">
        <w:rPr>
          <w:color w:val="0D0D0D" w:themeColor="text1" w:themeTint="F2"/>
          <w:sz w:val="24"/>
        </w:rPr>
        <w:t>D-</w:t>
      </w:r>
      <w:ins w:id="45" w:author="Osei L Ampadu (CENSUS/ERD FED)" w:date="2018-06-21T18:33:00Z">
        <w:r w:rsidR="00BD4936">
          <w:rPr>
            <w:color w:val="0D0D0D" w:themeColor="text1" w:themeTint="F2"/>
            <w:sz w:val="24"/>
          </w:rPr>
          <w:t>9</w:t>
        </w:r>
      </w:ins>
      <w:del w:id="46" w:author="Osei L Ampadu (CENSUS/ERD FED)" w:date="2018-06-21T18:33:00Z">
        <w:r w:rsidRPr="00310CA6" w:rsidDel="00BD4936">
          <w:rPr>
            <w:color w:val="0D0D0D" w:themeColor="text1" w:themeTint="F2"/>
            <w:sz w:val="24"/>
          </w:rPr>
          <w:delText>8</w:delText>
        </w:r>
      </w:del>
      <w:r w:rsidRPr="00310CA6">
        <w:rPr>
          <w:color w:val="0D0D0D" w:themeColor="text1" w:themeTint="F2"/>
          <w:sz w:val="24"/>
        </w:rPr>
        <w:t>.</w:t>
      </w:r>
      <w:r w:rsidRPr="00310CA6">
        <w:rPr>
          <w:color w:val="0D0D0D" w:themeColor="text1" w:themeTint="F2"/>
          <w:sz w:val="24"/>
        </w:rPr>
        <w:tab/>
        <w:t xml:space="preserve">Number of districts and minimum, maximum, and mean of districts’ total revenues, </w:t>
      </w:r>
    </w:p>
    <w:p w14:paraId="256345A1" w14:textId="4EF78A95" w:rsidR="00CE00E7" w:rsidRPr="00310CA6" w:rsidRDefault="00CE00E7" w:rsidP="00CE00E7">
      <w:pPr>
        <w:tabs>
          <w:tab w:val="left" w:pos="630"/>
          <w:tab w:val="right" w:leader="dot" w:pos="9360"/>
        </w:tabs>
        <w:ind w:left="630"/>
        <w:rPr>
          <w:color w:val="0D0D0D" w:themeColor="text1" w:themeTint="F2"/>
          <w:sz w:val="24"/>
        </w:rPr>
      </w:pPr>
      <w:proofErr w:type="gramStart"/>
      <w:r w:rsidRPr="00310CA6">
        <w:rPr>
          <w:color w:val="0D0D0D" w:themeColor="text1" w:themeTint="F2"/>
          <w:sz w:val="24"/>
        </w:rPr>
        <w:t>by</w:t>
      </w:r>
      <w:proofErr w:type="gramEnd"/>
      <w:r w:rsidRPr="00310CA6">
        <w:rPr>
          <w:color w:val="0D0D0D" w:themeColor="text1" w:themeTint="F2"/>
          <w:sz w:val="24"/>
        </w:rPr>
        <w:t xml:space="preserve"> state: </w:t>
      </w:r>
      <w:r w:rsidR="00F1543A">
        <w:rPr>
          <w:bCs/>
          <w:color w:val="0D0D0D" w:themeColor="text1" w:themeTint="F2"/>
          <w:sz w:val="24"/>
        </w:rPr>
        <w:t xml:space="preserve">Fiscal year </w:t>
      </w:r>
      <w:r w:rsidR="00AA77FD">
        <w:rPr>
          <w:bCs/>
          <w:color w:val="0D0D0D" w:themeColor="text1" w:themeTint="F2"/>
          <w:sz w:val="24"/>
        </w:rPr>
        <w:t>2015</w:t>
      </w:r>
      <w:r w:rsidRPr="00310CA6">
        <w:rPr>
          <w:bCs/>
          <w:color w:val="0D0D0D" w:themeColor="text1" w:themeTint="F2"/>
          <w:sz w:val="24"/>
        </w:rPr>
        <w:t xml:space="preserve"> </w:t>
      </w:r>
      <w:r w:rsidRPr="00310CA6">
        <w:rPr>
          <w:color w:val="0D0D0D" w:themeColor="text1" w:themeTint="F2"/>
          <w:sz w:val="24"/>
        </w:rPr>
        <w:tab/>
        <w:t>D-</w:t>
      </w:r>
      <w:ins w:id="47" w:author="Osei L Ampadu (CENSUS/ERD FED)" w:date="2018-06-21T18:42:00Z">
        <w:r w:rsidR="006F2987">
          <w:rPr>
            <w:color w:val="0D0D0D" w:themeColor="text1" w:themeTint="F2"/>
            <w:sz w:val="24"/>
          </w:rPr>
          <w:t>23</w:t>
        </w:r>
      </w:ins>
      <w:del w:id="48" w:author="Osei L Ampadu (CENSUS/ERD FED)" w:date="2018-06-21T18:42:00Z">
        <w:r w:rsidR="00950738" w:rsidDel="006F2987">
          <w:rPr>
            <w:color w:val="0D0D0D" w:themeColor="text1" w:themeTint="F2"/>
            <w:sz w:val="24"/>
          </w:rPr>
          <w:delText>19</w:delText>
        </w:r>
      </w:del>
    </w:p>
    <w:p w14:paraId="6C72E7A9" w14:textId="77777777" w:rsidR="00CE00E7" w:rsidRPr="00310CA6" w:rsidRDefault="00CE00E7" w:rsidP="00CE00E7">
      <w:pPr>
        <w:tabs>
          <w:tab w:val="left" w:pos="630"/>
          <w:tab w:val="right" w:leader="dot" w:pos="9360"/>
        </w:tabs>
        <w:ind w:left="630" w:hanging="630"/>
        <w:rPr>
          <w:color w:val="0D0D0D" w:themeColor="text1" w:themeTint="F2"/>
          <w:sz w:val="24"/>
        </w:rPr>
      </w:pPr>
    </w:p>
    <w:p w14:paraId="0F2E24C0" w14:textId="4E2EF8B7"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D-</w:t>
      </w:r>
      <w:ins w:id="49" w:author="Osei L Ampadu (CENSUS/ERD FED)" w:date="2018-06-21T18:34:00Z">
        <w:r w:rsidR="00BD4936">
          <w:rPr>
            <w:color w:val="0D0D0D" w:themeColor="text1" w:themeTint="F2"/>
            <w:sz w:val="24"/>
          </w:rPr>
          <w:t>10</w:t>
        </w:r>
      </w:ins>
      <w:del w:id="50" w:author="Osei L Ampadu (CENSUS/ERD FED)" w:date="2018-06-21T18:34:00Z">
        <w:r w:rsidRPr="00310CA6" w:rsidDel="00BD4936">
          <w:rPr>
            <w:color w:val="0D0D0D" w:themeColor="text1" w:themeTint="F2"/>
            <w:sz w:val="24"/>
          </w:rPr>
          <w:delText>9</w:delText>
        </w:r>
      </w:del>
      <w:r w:rsidRPr="00310CA6">
        <w:rPr>
          <w:color w:val="0D0D0D" w:themeColor="text1" w:themeTint="F2"/>
          <w:sz w:val="24"/>
        </w:rPr>
        <w:t>.</w:t>
      </w:r>
      <w:r w:rsidRPr="00310CA6">
        <w:rPr>
          <w:color w:val="0D0D0D" w:themeColor="text1" w:themeTint="F2"/>
          <w:sz w:val="24"/>
        </w:rPr>
        <w:tab/>
        <w:t xml:space="preserve">Number of districts and minimum, maximum, and mean of districts’ current </w:t>
      </w:r>
    </w:p>
    <w:p w14:paraId="78449205" w14:textId="20269624" w:rsidR="003107D0" w:rsidRPr="00310CA6" w:rsidRDefault="003107D0" w:rsidP="003107D0">
      <w:pPr>
        <w:tabs>
          <w:tab w:val="left" w:pos="630"/>
          <w:tab w:val="right" w:leader="dot" w:pos="9360"/>
        </w:tabs>
        <w:ind w:left="630"/>
        <w:rPr>
          <w:color w:val="0D0D0D" w:themeColor="text1" w:themeTint="F2"/>
          <w:sz w:val="24"/>
        </w:rPr>
      </w:pPr>
      <w:proofErr w:type="gramStart"/>
      <w:r w:rsidRPr="00310CA6">
        <w:rPr>
          <w:color w:val="0D0D0D" w:themeColor="text1" w:themeTint="F2"/>
          <w:sz w:val="24"/>
        </w:rPr>
        <w:t>expenditures</w:t>
      </w:r>
      <w:proofErr w:type="gramEnd"/>
      <w:r w:rsidRPr="00310CA6">
        <w:rPr>
          <w:color w:val="0D0D0D" w:themeColor="text1" w:themeTint="F2"/>
          <w:sz w:val="24"/>
        </w:rPr>
        <w:t xml:space="preserve"> for instruction, by state: </w:t>
      </w:r>
      <w:r w:rsidR="00F1543A">
        <w:rPr>
          <w:bCs/>
          <w:color w:val="0D0D0D" w:themeColor="text1" w:themeTint="F2"/>
          <w:sz w:val="24"/>
        </w:rPr>
        <w:t xml:space="preserve">Fiscal year </w:t>
      </w:r>
      <w:r w:rsidR="00AA77FD">
        <w:rPr>
          <w:bCs/>
          <w:color w:val="0D0D0D" w:themeColor="text1" w:themeTint="F2"/>
          <w:sz w:val="24"/>
        </w:rPr>
        <w:t>2015</w:t>
      </w:r>
      <w:r w:rsidRPr="00310CA6">
        <w:rPr>
          <w:bCs/>
          <w:color w:val="0D0D0D" w:themeColor="text1" w:themeTint="F2"/>
          <w:sz w:val="24"/>
        </w:rPr>
        <w:t xml:space="preserve"> </w:t>
      </w:r>
      <w:r w:rsidR="003229C4" w:rsidRPr="00310CA6">
        <w:rPr>
          <w:color w:val="0D0D0D" w:themeColor="text1" w:themeTint="F2"/>
          <w:sz w:val="24"/>
        </w:rPr>
        <w:tab/>
        <w:t>D-</w:t>
      </w:r>
      <w:r w:rsidR="00950738">
        <w:rPr>
          <w:color w:val="0D0D0D" w:themeColor="text1" w:themeTint="F2"/>
          <w:sz w:val="24"/>
        </w:rPr>
        <w:t>2</w:t>
      </w:r>
      <w:ins w:id="51" w:author="Osei L Ampadu (CENSUS/ERD FED)" w:date="2018-06-21T18:42:00Z">
        <w:r w:rsidR="006F2987">
          <w:rPr>
            <w:color w:val="0D0D0D" w:themeColor="text1" w:themeTint="F2"/>
            <w:sz w:val="24"/>
          </w:rPr>
          <w:t>4</w:t>
        </w:r>
      </w:ins>
      <w:del w:id="52" w:author="Osei L Ampadu (CENSUS/ERD FED)" w:date="2018-06-21T18:42:00Z">
        <w:r w:rsidR="00950738" w:rsidDel="006F2987">
          <w:rPr>
            <w:color w:val="0D0D0D" w:themeColor="text1" w:themeTint="F2"/>
            <w:sz w:val="24"/>
          </w:rPr>
          <w:delText>0</w:delText>
        </w:r>
      </w:del>
    </w:p>
    <w:p w14:paraId="79A2B376" w14:textId="77777777" w:rsidR="003107D0" w:rsidRPr="00310CA6" w:rsidRDefault="003107D0" w:rsidP="003107D0">
      <w:pPr>
        <w:tabs>
          <w:tab w:val="left" w:pos="630"/>
          <w:tab w:val="right" w:leader="dot" w:pos="9360"/>
        </w:tabs>
        <w:ind w:left="630" w:hanging="630"/>
        <w:rPr>
          <w:color w:val="0D0D0D" w:themeColor="text1" w:themeTint="F2"/>
          <w:sz w:val="24"/>
        </w:rPr>
      </w:pPr>
    </w:p>
    <w:p w14:paraId="71CBBA90" w14:textId="6D88C06F"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D-1</w:t>
      </w:r>
      <w:ins w:id="53" w:author="Osei L Ampadu (CENSUS/ERD FED)" w:date="2018-06-21T18:34:00Z">
        <w:r w:rsidR="00BD4936">
          <w:rPr>
            <w:color w:val="0D0D0D" w:themeColor="text1" w:themeTint="F2"/>
            <w:sz w:val="24"/>
          </w:rPr>
          <w:t>1</w:t>
        </w:r>
      </w:ins>
      <w:del w:id="54" w:author="Osei L Ampadu (CENSUS/ERD FED)" w:date="2018-06-21T18:34:00Z">
        <w:r w:rsidRPr="00310CA6" w:rsidDel="00BD4936">
          <w:rPr>
            <w:color w:val="0D0D0D" w:themeColor="text1" w:themeTint="F2"/>
            <w:sz w:val="24"/>
          </w:rPr>
          <w:delText>0</w:delText>
        </w:r>
      </w:del>
      <w:r w:rsidRPr="00310CA6">
        <w:rPr>
          <w:color w:val="0D0D0D" w:themeColor="text1" w:themeTint="F2"/>
          <w:sz w:val="24"/>
        </w:rPr>
        <w:t>.</w:t>
      </w:r>
      <w:r w:rsidRPr="00310CA6">
        <w:rPr>
          <w:color w:val="0D0D0D" w:themeColor="text1" w:themeTint="F2"/>
          <w:sz w:val="24"/>
        </w:rPr>
        <w:tab/>
        <w:t xml:space="preserve">Number of districts and minimum, maximum, and mean of districts’ current </w:t>
      </w:r>
    </w:p>
    <w:p w14:paraId="2FC11A87" w14:textId="5B0C5605" w:rsidR="003107D0" w:rsidRPr="00310CA6" w:rsidRDefault="003107D0" w:rsidP="003107D0">
      <w:pPr>
        <w:tabs>
          <w:tab w:val="left" w:pos="630"/>
          <w:tab w:val="right" w:leader="dot" w:pos="9360"/>
        </w:tabs>
        <w:ind w:left="630"/>
        <w:rPr>
          <w:color w:val="0D0D0D" w:themeColor="text1" w:themeTint="F2"/>
          <w:sz w:val="24"/>
        </w:rPr>
      </w:pPr>
      <w:proofErr w:type="gramStart"/>
      <w:r w:rsidRPr="00310CA6">
        <w:rPr>
          <w:color w:val="0D0D0D" w:themeColor="text1" w:themeTint="F2"/>
          <w:sz w:val="24"/>
        </w:rPr>
        <w:t>expenditures</w:t>
      </w:r>
      <w:proofErr w:type="gramEnd"/>
      <w:r w:rsidRPr="00310CA6">
        <w:rPr>
          <w:color w:val="0D0D0D" w:themeColor="text1" w:themeTint="F2"/>
          <w:sz w:val="24"/>
        </w:rPr>
        <w:t xml:space="preserve"> for support services, by state: </w:t>
      </w:r>
      <w:r w:rsidR="00F1543A">
        <w:rPr>
          <w:bCs/>
          <w:color w:val="0D0D0D" w:themeColor="text1" w:themeTint="F2"/>
          <w:sz w:val="24"/>
        </w:rPr>
        <w:t xml:space="preserve">Fiscal year </w:t>
      </w:r>
      <w:r w:rsidR="00AA77FD">
        <w:rPr>
          <w:bCs/>
          <w:color w:val="0D0D0D" w:themeColor="text1" w:themeTint="F2"/>
          <w:sz w:val="24"/>
        </w:rPr>
        <w:t>2015</w:t>
      </w:r>
      <w:r w:rsidRPr="00310CA6">
        <w:rPr>
          <w:bCs/>
          <w:color w:val="0D0D0D" w:themeColor="text1" w:themeTint="F2"/>
          <w:sz w:val="24"/>
        </w:rPr>
        <w:t xml:space="preserve"> </w:t>
      </w:r>
      <w:r w:rsidR="003229C4" w:rsidRPr="00310CA6">
        <w:rPr>
          <w:color w:val="0D0D0D" w:themeColor="text1" w:themeTint="F2"/>
          <w:sz w:val="24"/>
        </w:rPr>
        <w:tab/>
        <w:t>D-</w:t>
      </w:r>
      <w:r w:rsidR="00950738">
        <w:rPr>
          <w:color w:val="0D0D0D" w:themeColor="text1" w:themeTint="F2"/>
          <w:sz w:val="24"/>
        </w:rPr>
        <w:t>2</w:t>
      </w:r>
      <w:ins w:id="55" w:author="Osei L Ampadu (CENSUS/ERD FED)" w:date="2018-06-21T18:42:00Z">
        <w:r w:rsidR="006F2987">
          <w:rPr>
            <w:color w:val="0D0D0D" w:themeColor="text1" w:themeTint="F2"/>
            <w:sz w:val="24"/>
          </w:rPr>
          <w:t>5</w:t>
        </w:r>
      </w:ins>
      <w:del w:id="56" w:author="Osei L Ampadu (CENSUS/ERD FED)" w:date="2018-06-21T18:42:00Z">
        <w:r w:rsidR="00950738" w:rsidDel="006F2987">
          <w:rPr>
            <w:color w:val="0D0D0D" w:themeColor="text1" w:themeTint="F2"/>
            <w:sz w:val="24"/>
          </w:rPr>
          <w:delText>1</w:delText>
        </w:r>
      </w:del>
    </w:p>
    <w:p w14:paraId="1E237C65" w14:textId="77777777" w:rsidR="003107D0" w:rsidRPr="00310CA6" w:rsidRDefault="003107D0" w:rsidP="003107D0">
      <w:pPr>
        <w:tabs>
          <w:tab w:val="left" w:pos="630"/>
          <w:tab w:val="right" w:leader="dot" w:pos="9360"/>
        </w:tabs>
        <w:ind w:left="630" w:hanging="630"/>
        <w:rPr>
          <w:color w:val="0D0D0D" w:themeColor="text1" w:themeTint="F2"/>
          <w:sz w:val="24"/>
        </w:rPr>
      </w:pPr>
    </w:p>
    <w:p w14:paraId="5267EFE1" w14:textId="214D89F8"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D-1</w:t>
      </w:r>
      <w:ins w:id="57" w:author="Osei L Ampadu (CENSUS/ERD FED)" w:date="2018-06-21T18:34:00Z">
        <w:r w:rsidR="00BD4936">
          <w:rPr>
            <w:color w:val="0D0D0D" w:themeColor="text1" w:themeTint="F2"/>
            <w:sz w:val="24"/>
          </w:rPr>
          <w:t>2</w:t>
        </w:r>
      </w:ins>
      <w:del w:id="58" w:author="Osei L Ampadu (CENSUS/ERD FED)" w:date="2018-06-21T18:34:00Z">
        <w:r w:rsidRPr="00310CA6" w:rsidDel="00BD4936">
          <w:rPr>
            <w:color w:val="0D0D0D" w:themeColor="text1" w:themeTint="F2"/>
            <w:sz w:val="24"/>
          </w:rPr>
          <w:delText>1</w:delText>
        </w:r>
      </w:del>
      <w:r w:rsidRPr="00310CA6">
        <w:rPr>
          <w:color w:val="0D0D0D" w:themeColor="text1" w:themeTint="F2"/>
          <w:sz w:val="24"/>
        </w:rPr>
        <w:t>.</w:t>
      </w:r>
      <w:r w:rsidRPr="00310CA6">
        <w:rPr>
          <w:color w:val="0D0D0D" w:themeColor="text1" w:themeTint="F2"/>
          <w:sz w:val="24"/>
        </w:rPr>
        <w:tab/>
        <w:t xml:space="preserve">Number of districts and minimum, maximum, and mean of districts’ other current expenditures, by state: </w:t>
      </w:r>
      <w:r w:rsidR="00F1543A">
        <w:rPr>
          <w:bCs/>
          <w:color w:val="0D0D0D" w:themeColor="text1" w:themeTint="F2"/>
          <w:sz w:val="24"/>
        </w:rPr>
        <w:t xml:space="preserve">Fiscal year </w:t>
      </w:r>
      <w:r w:rsidR="00AA77FD">
        <w:rPr>
          <w:bCs/>
          <w:color w:val="0D0D0D" w:themeColor="text1" w:themeTint="F2"/>
          <w:sz w:val="24"/>
        </w:rPr>
        <w:t>2015</w:t>
      </w:r>
      <w:r w:rsidRPr="00310CA6">
        <w:rPr>
          <w:bCs/>
          <w:color w:val="0D0D0D" w:themeColor="text1" w:themeTint="F2"/>
          <w:sz w:val="24"/>
        </w:rPr>
        <w:t xml:space="preserve"> </w:t>
      </w:r>
      <w:r w:rsidR="003229C4" w:rsidRPr="00310CA6">
        <w:rPr>
          <w:color w:val="0D0D0D" w:themeColor="text1" w:themeTint="F2"/>
          <w:sz w:val="24"/>
        </w:rPr>
        <w:tab/>
        <w:t>D-</w:t>
      </w:r>
      <w:r w:rsidR="00950738">
        <w:rPr>
          <w:color w:val="0D0D0D" w:themeColor="text1" w:themeTint="F2"/>
          <w:sz w:val="24"/>
        </w:rPr>
        <w:t>2</w:t>
      </w:r>
      <w:ins w:id="59" w:author="Osei L Ampadu (CENSUS/ERD FED)" w:date="2018-06-21T18:42:00Z">
        <w:r w:rsidR="006F2987">
          <w:rPr>
            <w:color w:val="0D0D0D" w:themeColor="text1" w:themeTint="F2"/>
            <w:sz w:val="24"/>
          </w:rPr>
          <w:t>6</w:t>
        </w:r>
      </w:ins>
      <w:del w:id="60" w:author="Osei L Ampadu (CENSUS/ERD FED)" w:date="2018-06-21T18:42:00Z">
        <w:r w:rsidR="00950738" w:rsidDel="006F2987">
          <w:rPr>
            <w:color w:val="0D0D0D" w:themeColor="text1" w:themeTint="F2"/>
            <w:sz w:val="24"/>
          </w:rPr>
          <w:delText>2</w:delText>
        </w:r>
      </w:del>
    </w:p>
    <w:p w14:paraId="786A65A0" w14:textId="77777777" w:rsidR="003107D0" w:rsidRPr="00310CA6" w:rsidRDefault="003107D0" w:rsidP="003107D0">
      <w:pPr>
        <w:tabs>
          <w:tab w:val="left" w:pos="630"/>
          <w:tab w:val="right" w:leader="dot" w:pos="9360"/>
        </w:tabs>
        <w:ind w:left="630" w:hanging="630"/>
        <w:rPr>
          <w:color w:val="0D0D0D" w:themeColor="text1" w:themeTint="F2"/>
          <w:sz w:val="24"/>
        </w:rPr>
      </w:pPr>
    </w:p>
    <w:p w14:paraId="24C991A1" w14:textId="61CDB8E1"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D-1</w:t>
      </w:r>
      <w:ins w:id="61" w:author="Osei L Ampadu (CENSUS/ERD FED)" w:date="2018-06-21T18:34:00Z">
        <w:r w:rsidR="00BD4936">
          <w:rPr>
            <w:color w:val="0D0D0D" w:themeColor="text1" w:themeTint="F2"/>
            <w:sz w:val="24"/>
          </w:rPr>
          <w:t>3</w:t>
        </w:r>
      </w:ins>
      <w:del w:id="62" w:author="Osei L Ampadu (CENSUS/ERD FED)" w:date="2018-06-21T18:34:00Z">
        <w:r w:rsidRPr="00310CA6" w:rsidDel="00BD4936">
          <w:rPr>
            <w:color w:val="0D0D0D" w:themeColor="text1" w:themeTint="F2"/>
            <w:sz w:val="24"/>
          </w:rPr>
          <w:delText>2</w:delText>
        </w:r>
      </w:del>
      <w:r w:rsidRPr="00310CA6">
        <w:rPr>
          <w:color w:val="0D0D0D" w:themeColor="text1" w:themeTint="F2"/>
          <w:sz w:val="24"/>
        </w:rPr>
        <w:t>.</w:t>
      </w:r>
      <w:r w:rsidRPr="00310CA6">
        <w:rPr>
          <w:color w:val="0D0D0D" w:themeColor="text1" w:themeTint="F2"/>
          <w:sz w:val="24"/>
        </w:rPr>
        <w:tab/>
        <w:t>Number of districts and minimum, maximum, and mean of districts’ total current expenditures</w:t>
      </w:r>
      <w:r w:rsidR="00503EFA" w:rsidRPr="00310CA6">
        <w:rPr>
          <w:color w:val="0D0D0D" w:themeColor="text1" w:themeTint="F2"/>
          <w:sz w:val="24"/>
        </w:rPr>
        <w:t xml:space="preserve"> for elementary/secondary education</w:t>
      </w:r>
      <w:r w:rsidRPr="00310CA6">
        <w:rPr>
          <w:color w:val="0D0D0D" w:themeColor="text1" w:themeTint="F2"/>
          <w:sz w:val="24"/>
        </w:rPr>
        <w:t xml:space="preserve">, by state: </w:t>
      </w:r>
      <w:r w:rsidR="00F1543A">
        <w:rPr>
          <w:bCs/>
          <w:color w:val="0D0D0D" w:themeColor="text1" w:themeTint="F2"/>
          <w:sz w:val="24"/>
        </w:rPr>
        <w:t xml:space="preserve">Fiscal year </w:t>
      </w:r>
      <w:r w:rsidR="00AA77FD">
        <w:rPr>
          <w:bCs/>
          <w:color w:val="0D0D0D" w:themeColor="text1" w:themeTint="F2"/>
          <w:sz w:val="24"/>
        </w:rPr>
        <w:t>2015</w:t>
      </w:r>
      <w:r w:rsidRPr="00310CA6">
        <w:rPr>
          <w:bCs/>
          <w:color w:val="0D0D0D" w:themeColor="text1" w:themeTint="F2"/>
          <w:sz w:val="24"/>
        </w:rPr>
        <w:t xml:space="preserve"> </w:t>
      </w:r>
      <w:r w:rsidR="003229C4" w:rsidRPr="00310CA6">
        <w:rPr>
          <w:color w:val="0D0D0D" w:themeColor="text1" w:themeTint="F2"/>
          <w:sz w:val="24"/>
        </w:rPr>
        <w:tab/>
        <w:t>D-</w:t>
      </w:r>
      <w:r w:rsidR="00950738" w:rsidRPr="00310CA6">
        <w:rPr>
          <w:color w:val="0D0D0D" w:themeColor="text1" w:themeTint="F2"/>
          <w:sz w:val="24"/>
        </w:rPr>
        <w:t>2</w:t>
      </w:r>
      <w:ins w:id="63" w:author="Osei L Ampadu (CENSUS/ERD FED)" w:date="2018-06-21T18:42:00Z">
        <w:r w:rsidR="006F2987">
          <w:rPr>
            <w:color w:val="0D0D0D" w:themeColor="text1" w:themeTint="F2"/>
            <w:sz w:val="24"/>
          </w:rPr>
          <w:t>7</w:t>
        </w:r>
      </w:ins>
      <w:del w:id="64" w:author="Osei L Ampadu (CENSUS/ERD FED)" w:date="2018-06-21T18:42:00Z">
        <w:r w:rsidR="00950738" w:rsidDel="006F2987">
          <w:rPr>
            <w:color w:val="0D0D0D" w:themeColor="text1" w:themeTint="F2"/>
            <w:sz w:val="24"/>
          </w:rPr>
          <w:delText>3</w:delText>
        </w:r>
      </w:del>
    </w:p>
    <w:p w14:paraId="63E4938B" w14:textId="77777777" w:rsidR="003107D0" w:rsidRPr="00310CA6" w:rsidRDefault="003107D0" w:rsidP="003107D0">
      <w:pPr>
        <w:tabs>
          <w:tab w:val="left" w:pos="630"/>
          <w:tab w:val="right" w:leader="dot" w:pos="9360"/>
        </w:tabs>
        <w:ind w:left="630" w:hanging="630"/>
        <w:rPr>
          <w:color w:val="0D0D0D" w:themeColor="text1" w:themeTint="F2"/>
          <w:sz w:val="24"/>
        </w:rPr>
      </w:pPr>
    </w:p>
    <w:p w14:paraId="52FD3554" w14:textId="596579AF"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D-1</w:t>
      </w:r>
      <w:ins w:id="65" w:author="Osei L Ampadu (CENSUS/ERD FED)" w:date="2018-06-21T18:34:00Z">
        <w:r w:rsidR="00BD4936">
          <w:rPr>
            <w:color w:val="0D0D0D" w:themeColor="text1" w:themeTint="F2"/>
            <w:sz w:val="24"/>
          </w:rPr>
          <w:t>4</w:t>
        </w:r>
      </w:ins>
      <w:del w:id="66" w:author="Osei L Ampadu (CENSUS/ERD FED)" w:date="2018-06-21T18:34:00Z">
        <w:r w:rsidRPr="00310CA6" w:rsidDel="00BD4936">
          <w:rPr>
            <w:color w:val="0D0D0D" w:themeColor="text1" w:themeTint="F2"/>
            <w:sz w:val="24"/>
          </w:rPr>
          <w:delText>3</w:delText>
        </w:r>
      </w:del>
      <w:r w:rsidRPr="00310CA6">
        <w:rPr>
          <w:color w:val="0D0D0D" w:themeColor="text1" w:themeTint="F2"/>
          <w:sz w:val="24"/>
        </w:rPr>
        <w:t>.</w:t>
      </w:r>
      <w:r w:rsidRPr="00310CA6">
        <w:rPr>
          <w:color w:val="0D0D0D" w:themeColor="text1" w:themeTint="F2"/>
          <w:sz w:val="24"/>
        </w:rPr>
        <w:tab/>
        <w:t xml:space="preserve">Number of districts and minimum, maximum, and mean of districts’ capital outlays, </w:t>
      </w:r>
    </w:p>
    <w:p w14:paraId="56F3BEB1" w14:textId="4E05FA85" w:rsidR="003107D0" w:rsidRPr="00310CA6" w:rsidRDefault="003107D0" w:rsidP="003107D0">
      <w:pPr>
        <w:tabs>
          <w:tab w:val="left" w:pos="630"/>
          <w:tab w:val="right" w:leader="dot" w:pos="9360"/>
        </w:tabs>
        <w:ind w:left="630"/>
        <w:rPr>
          <w:color w:val="0D0D0D" w:themeColor="text1" w:themeTint="F2"/>
          <w:sz w:val="24"/>
        </w:rPr>
      </w:pPr>
      <w:proofErr w:type="gramStart"/>
      <w:r w:rsidRPr="00310CA6">
        <w:rPr>
          <w:color w:val="0D0D0D" w:themeColor="text1" w:themeTint="F2"/>
          <w:sz w:val="24"/>
        </w:rPr>
        <w:t>by</w:t>
      </w:r>
      <w:proofErr w:type="gramEnd"/>
      <w:r w:rsidRPr="00310CA6">
        <w:rPr>
          <w:color w:val="0D0D0D" w:themeColor="text1" w:themeTint="F2"/>
          <w:sz w:val="24"/>
        </w:rPr>
        <w:t xml:space="preserve"> state: </w:t>
      </w:r>
      <w:r w:rsidR="00F1543A">
        <w:rPr>
          <w:bCs/>
          <w:color w:val="0D0D0D" w:themeColor="text1" w:themeTint="F2"/>
          <w:sz w:val="24"/>
        </w:rPr>
        <w:t xml:space="preserve">Fiscal year </w:t>
      </w:r>
      <w:r w:rsidR="00AA77FD">
        <w:rPr>
          <w:bCs/>
          <w:color w:val="0D0D0D" w:themeColor="text1" w:themeTint="F2"/>
          <w:sz w:val="24"/>
        </w:rPr>
        <w:t>2015</w:t>
      </w:r>
      <w:r w:rsidRPr="00310CA6">
        <w:rPr>
          <w:bCs/>
          <w:color w:val="0D0D0D" w:themeColor="text1" w:themeTint="F2"/>
          <w:sz w:val="24"/>
        </w:rPr>
        <w:t xml:space="preserve"> </w:t>
      </w:r>
      <w:r w:rsidR="003229C4" w:rsidRPr="00310CA6">
        <w:rPr>
          <w:color w:val="0D0D0D" w:themeColor="text1" w:themeTint="F2"/>
          <w:sz w:val="24"/>
        </w:rPr>
        <w:tab/>
        <w:t>D-</w:t>
      </w:r>
      <w:r w:rsidR="00950738" w:rsidRPr="00310CA6">
        <w:rPr>
          <w:color w:val="0D0D0D" w:themeColor="text1" w:themeTint="F2"/>
          <w:sz w:val="24"/>
        </w:rPr>
        <w:t>2</w:t>
      </w:r>
      <w:ins w:id="67" w:author="Osei L Ampadu (CENSUS/ERD FED)" w:date="2018-06-21T18:42:00Z">
        <w:r w:rsidR="006F2987">
          <w:rPr>
            <w:color w:val="0D0D0D" w:themeColor="text1" w:themeTint="F2"/>
            <w:sz w:val="24"/>
          </w:rPr>
          <w:t>8</w:t>
        </w:r>
      </w:ins>
      <w:del w:id="68" w:author="Osei L Ampadu (CENSUS/ERD FED)" w:date="2018-06-21T18:42:00Z">
        <w:r w:rsidR="00950738" w:rsidDel="006F2987">
          <w:rPr>
            <w:color w:val="0D0D0D" w:themeColor="text1" w:themeTint="F2"/>
            <w:sz w:val="24"/>
          </w:rPr>
          <w:delText>4</w:delText>
        </w:r>
      </w:del>
    </w:p>
    <w:p w14:paraId="5FE76AB5" w14:textId="77777777" w:rsidR="003107D0" w:rsidRPr="00310CA6" w:rsidRDefault="003107D0" w:rsidP="003107D0">
      <w:pPr>
        <w:tabs>
          <w:tab w:val="left" w:pos="630"/>
          <w:tab w:val="right" w:leader="dot" w:pos="9360"/>
        </w:tabs>
        <w:ind w:left="630" w:hanging="630"/>
        <w:rPr>
          <w:color w:val="0D0D0D" w:themeColor="text1" w:themeTint="F2"/>
          <w:sz w:val="24"/>
        </w:rPr>
      </w:pPr>
    </w:p>
    <w:p w14:paraId="4BF59CDC" w14:textId="4FB0A3A2"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D-1</w:t>
      </w:r>
      <w:ins w:id="69" w:author="Osei L Ampadu (CENSUS/ERD FED)" w:date="2018-06-21T18:34:00Z">
        <w:r w:rsidR="00BD4936">
          <w:rPr>
            <w:color w:val="0D0D0D" w:themeColor="text1" w:themeTint="F2"/>
            <w:sz w:val="24"/>
          </w:rPr>
          <w:t>5</w:t>
        </w:r>
      </w:ins>
      <w:del w:id="70" w:author="Osei L Ampadu (CENSUS/ERD FED)" w:date="2018-06-21T18:34:00Z">
        <w:r w:rsidRPr="00310CA6" w:rsidDel="00BD4936">
          <w:rPr>
            <w:color w:val="0D0D0D" w:themeColor="text1" w:themeTint="F2"/>
            <w:sz w:val="24"/>
          </w:rPr>
          <w:delText>4</w:delText>
        </w:r>
      </w:del>
      <w:r w:rsidRPr="00310CA6">
        <w:rPr>
          <w:color w:val="0D0D0D" w:themeColor="text1" w:themeTint="F2"/>
          <w:sz w:val="24"/>
        </w:rPr>
        <w:t>.</w:t>
      </w:r>
      <w:r w:rsidRPr="00310CA6">
        <w:rPr>
          <w:color w:val="0D0D0D" w:themeColor="text1" w:themeTint="F2"/>
          <w:sz w:val="24"/>
        </w:rPr>
        <w:tab/>
        <w:t xml:space="preserve">Number of districts and minimum, maximum, and mean of districts’ non-elementary/secondary expenditures, by state: </w:t>
      </w:r>
      <w:r w:rsidR="00F1543A">
        <w:rPr>
          <w:bCs/>
          <w:color w:val="0D0D0D" w:themeColor="text1" w:themeTint="F2"/>
          <w:sz w:val="24"/>
        </w:rPr>
        <w:t xml:space="preserve">Fiscal year </w:t>
      </w:r>
      <w:r w:rsidR="00AA77FD">
        <w:rPr>
          <w:bCs/>
          <w:color w:val="0D0D0D" w:themeColor="text1" w:themeTint="F2"/>
          <w:sz w:val="24"/>
        </w:rPr>
        <w:t>2015</w:t>
      </w:r>
      <w:r w:rsidRPr="00310CA6">
        <w:rPr>
          <w:bCs/>
          <w:color w:val="0D0D0D" w:themeColor="text1" w:themeTint="F2"/>
          <w:sz w:val="24"/>
        </w:rPr>
        <w:t xml:space="preserve"> </w:t>
      </w:r>
      <w:r w:rsidR="003229C4" w:rsidRPr="00310CA6">
        <w:rPr>
          <w:color w:val="0D0D0D" w:themeColor="text1" w:themeTint="F2"/>
          <w:sz w:val="24"/>
        </w:rPr>
        <w:tab/>
        <w:t>D-</w:t>
      </w:r>
      <w:r w:rsidR="00950738" w:rsidRPr="00310CA6">
        <w:rPr>
          <w:color w:val="0D0D0D" w:themeColor="text1" w:themeTint="F2"/>
          <w:sz w:val="24"/>
        </w:rPr>
        <w:t>2</w:t>
      </w:r>
      <w:ins w:id="71" w:author="Osei L Ampadu (CENSUS/ERD FED)" w:date="2018-06-21T18:42:00Z">
        <w:r w:rsidR="006F2987">
          <w:rPr>
            <w:color w:val="0D0D0D" w:themeColor="text1" w:themeTint="F2"/>
            <w:sz w:val="24"/>
          </w:rPr>
          <w:t>9</w:t>
        </w:r>
      </w:ins>
      <w:del w:id="72" w:author="Osei L Ampadu (CENSUS/ERD FED)" w:date="2018-06-21T18:42:00Z">
        <w:r w:rsidR="00950738" w:rsidDel="006F2987">
          <w:rPr>
            <w:color w:val="0D0D0D" w:themeColor="text1" w:themeTint="F2"/>
            <w:sz w:val="24"/>
          </w:rPr>
          <w:delText>5</w:delText>
        </w:r>
      </w:del>
    </w:p>
    <w:p w14:paraId="288F8E79" w14:textId="77777777" w:rsidR="003107D0" w:rsidRPr="00310CA6" w:rsidRDefault="003107D0" w:rsidP="003107D0">
      <w:pPr>
        <w:tabs>
          <w:tab w:val="left" w:pos="630"/>
          <w:tab w:val="right" w:leader="dot" w:pos="9360"/>
        </w:tabs>
        <w:ind w:left="630" w:hanging="630"/>
        <w:rPr>
          <w:color w:val="0D0D0D" w:themeColor="text1" w:themeTint="F2"/>
          <w:sz w:val="24"/>
        </w:rPr>
      </w:pPr>
    </w:p>
    <w:p w14:paraId="265976AD" w14:textId="56C50D22" w:rsidR="003107D0" w:rsidRPr="00310CA6" w:rsidRDefault="003107D0" w:rsidP="003107D0">
      <w:pPr>
        <w:tabs>
          <w:tab w:val="left" w:pos="630"/>
          <w:tab w:val="right" w:leader="dot" w:pos="9360"/>
        </w:tabs>
        <w:ind w:left="630" w:hanging="630"/>
        <w:rPr>
          <w:color w:val="0D0D0D" w:themeColor="text1" w:themeTint="F2"/>
          <w:sz w:val="24"/>
        </w:rPr>
      </w:pPr>
      <w:r w:rsidRPr="00310CA6">
        <w:rPr>
          <w:color w:val="0D0D0D" w:themeColor="text1" w:themeTint="F2"/>
          <w:sz w:val="24"/>
        </w:rPr>
        <w:t>D-1</w:t>
      </w:r>
      <w:ins w:id="73" w:author="Osei L Ampadu (CENSUS/ERD FED)" w:date="2018-06-21T18:34:00Z">
        <w:r w:rsidR="00BD4936">
          <w:rPr>
            <w:color w:val="0D0D0D" w:themeColor="text1" w:themeTint="F2"/>
            <w:sz w:val="24"/>
          </w:rPr>
          <w:t>6</w:t>
        </w:r>
      </w:ins>
      <w:del w:id="74" w:author="Osei L Ampadu (CENSUS/ERD FED)" w:date="2018-06-21T18:34:00Z">
        <w:r w:rsidRPr="00310CA6" w:rsidDel="00BD4936">
          <w:rPr>
            <w:color w:val="0D0D0D" w:themeColor="text1" w:themeTint="F2"/>
            <w:sz w:val="24"/>
          </w:rPr>
          <w:delText>5</w:delText>
        </w:r>
      </w:del>
      <w:r w:rsidRPr="00310CA6">
        <w:rPr>
          <w:color w:val="0D0D0D" w:themeColor="text1" w:themeTint="F2"/>
          <w:sz w:val="24"/>
        </w:rPr>
        <w:t xml:space="preserve">. </w:t>
      </w:r>
      <w:r w:rsidRPr="00310CA6">
        <w:rPr>
          <w:color w:val="0D0D0D" w:themeColor="text1" w:themeTint="F2"/>
          <w:sz w:val="24"/>
        </w:rPr>
        <w:tab/>
        <w:t xml:space="preserve">Number of districts and minimum, maximum, and mean of districts’ total </w:t>
      </w:r>
    </w:p>
    <w:p w14:paraId="512A7F99" w14:textId="7CAB2492" w:rsidR="003107D0" w:rsidRPr="00310CA6" w:rsidRDefault="003107D0" w:rsidP="003107D0">
      <w:pPr>
        <w:tabs>
          <w:tab w:val="left" w:pos="630"/>
          <w:tab w:val="right" w:leader="dot" w:pos="9360"/>
        </w:tabs>
        <w:ind w:left="630"/>
        <w:rPr>
          <w:color w:val="0D0D0D" w:themeColor="text1" w:themeTint="F2"/>
          <w:sz w:val="24"/>
        </w:rPr>
      </w:pPr>
      <w:proofErr w:type="gramStart"/>
      <w:r w:rsidRPr="00310CA6">
        <w:rPr>
          <w:color w:val="0D0D0D" w:themeColor="text1" w:themeTint="F2"/>
          <w:sz w:val="24"/>
        </w:rPr>
        <w:t>expenditures</w:t>
      </w:r>
      <w:proofErr w:type="gramEnd"/>
      <w:r w:rsidRPr="00310CA6">
        <w:rPr>
          <w:color w:val="0D0D0D" w:themeColor="text1" w:themeTint="F2"/>
          <w:sz w:val="24"/>
        </w:rPr>
        <w:t xml:space="preserve">, by state: </w:t>
      </w:r>
      <w:r w:rsidR="00F1543A">
        <w:rPr>
          <w:bCs/>
          <w:color w:val="0D0D0D" w:themeColor="text1" w:themeTint="F2"/>
          <w:sz w:val="24"/>
        </w:rPr>
        <w:t xml:space="preserve">Fiscal year </w:t>
      </w:r>
      <w:r w:rsidR="00AA77FD">
        <w:rPr>
          <w:bCs/>
          <w:color w:val="0D0D0D" w:themeColor="text1" w:themeTint="F2"/>
          <w:sz w:val="24"/>
        </w:rPr>
        <w:t>2015</w:t>
      </w:r>
      <w:r w:rsidRPr="00310CA6">
        <w:rPr>
          <w:bCs/>
          <w:color w:val="0D0D0D" w:themeColor="text1" w:themeTint="F2"/>
          <w:sz w:val="24"/>
        </w:rPr>
        <w:t xml:space="preserve"> </w:t>
      </w:r>
      <w:r w:rsidR="003229C4" w:rsidRPr="00310CA6">
        <w:rPr>
          <w:color w:val="0D0D0D" w:themeColor="text1" w:themeTint="F2"/>
          <w:sz w:val="24"/>
        </w:rPr>
        <w:tab/>
        <w:t>D-</w:t>
      </w:r>
      <w:ins w:id="75" w:author="Osei L Ampadu (CENSUS/ERD FED)" w:date="2018-06-21T18:42:00Z">
        <w:r w:rsidR="006F2987">
          <w:rPr>
            <w:color w:val="0D0D0D" w:themeColor="text1" w:themeTint="F2"/>
            <w:sz w:val="24"/>
          </w:rPr>
          <w:t>30</w:t>
        </w:r>
      </w:ins>
      <w:del w:id="76" w:author="Osei L Ampadu (CENSUS/ERD FED)" w:date="2018-06-21T18:42:00Z">
        <w:r w:rsidR="00950738" w:rsidRPr="00310CA6" w:rsidDel="006F2987">
          <w:rPr>
            <w:color w:val="0D0D0D" w:themeColor="text1" w:themeTint="F2"/>
            <w:sz w:val="24"/>
          </w:rPr>
          <w:delText>2</w:delText>
        </w:r>
        <w:r w:rsidR="00950738" w:rsidDel="006F2987">
          <w:rPr>
            <w:color w:val="0D0D0D" w:themeColor="text1" w:themeTint="F2"/>
            <w:sz w:val="24"/>
          </w:rPr>
          <w:delText>6</w:delText>
        </w:r>
      </w:del>
    </w:p>
    <w:p w14:paraId="666DE5A0" w14:textId="2AF53F9C" w:rsidR="003107D0" w:rsidRPr="00310CA6" w:rsidDel="00BD4936" w:rsidRDefault="003107D0" w:rsidP="003107D0">
      <w:pPr>
        <w:tabs>
          <w:tab w:val="left" w:pos="630"/>
          <w:tab w:val="right" w:leader="dot" w:pos="9360"/>
        </w:tabs>
        <w:ind w:left="630" w:hanging="630"/>
        <w:rPr>
          <w:del w:id="77" w:author="Osei L Ampadu (CENSUS/ERD FED)" w:date="2018-06-21T18:34:00Z"/>
          <w:color w:val="0D0D0D" w:themeColor="text1" w:themeTint="F2"/>
          <w:sz w:val="24"/>
        </w:rPr>
      </w:pPr>
    </w:p>
    <w:p w14:paraId="210F0B2F" w14:textId="5BFE2BEA" w:rsidR="003107D0" w:rsidRPr="00310CA6" w:rsidDel="00BD4936" w:rsidRDefault="003107D0" w:rsidP="003107D0">
      <w:pPr>
        <w:tabs>
          <w:tab w:val="left" w:pos="630"/>
          <w:tab w:val="right" w:leader="dot" w:pos="9360"/>
        </w:tabs>
        <w:ind w:left="630" w:hanging="630"/>
        <w:rPr>
          <w:del w:id="78" w:author="Osei L Ampadu (CENSUS/ERD FED)" w:date="2018-06-21T18:34:00Z"/>
          <w:color w:val="0D0D0D" w:themeColor="text1" w:themeTint="F2"/>
          <w:sz w:val="24"/>
        </w:rPr>
      </w:pPr>
      <w:del w:id="79" w:author="Osei L Ampadu (CENSUS/ERD FED)" w:date="2018-06-21T18:34:00Z">
        <w:r w:rsidRPr="00310CA6" w:rsidDel="00BD4936">
          <w:rPr>
            <w:color w:val="0D0D0D" w:themeColor="text1" w:themeTint="F2"/>
            <w:sz w:val="24"/>
          </w:rPr>
          <w:delText xml:space="preserve">D-16. </w:delText>
        </w:r>
        <w:r w:rsidRPr="00310CA6" w:rsidDel="00BD4936">
          <w:rPr>
            <w:color w:val="0D0D0D" w:themeColor="text1" w:themeTint="F2"/>
            <w:sz w:val="24"/>
          </w:rPr>
          <w:tab/>
          <w:delText xml:space="preserve">Number of districts and minimum, maximum, and mean of continuous variables: </w:delText>
        </w:r>
      </w:del>
    </w:p>
    <w:p w14:paraId="592CDEAB" w14:textId="7E98EAC9" w:rsidR="003107D0" w:rsidRPr="00310CA6" w:rsidRDefault="00F1543A" w:rsidP="003107D0">
      <w:pPr>
        <w:tabs>
          <w:tab w:val="left" w:pos="630"/>
          <w:tab w:val="right" w:leader="dot" w:pos="9360"/>
        </w:tabs>
        <w:ind w:left="630"/>
        <w:rPr>
          <w:color w:val="0D0D0D" w:themeColor="text1" w:themeTint="F2"/>
          <w:sz w:val="24"/>
        </w:rPr>
      </w:pPr>
      <w:del w:id="80" w:author="Osei L Ampadu (CENSUS/ERD FED)" w:date="2018-06-21T18:34:00Z">
        <w:r w:rsidDel="00BD4936">
          <w:rPr>
            <w:bCs/>
            <w:color w:val="0D0D0D" w:themeColor="text1" w:themeTint="F2"/>
            <w:sz w:val="24"/>
          </w:rPr>
          <w:delText xml:space="preserve">Fiscal year </w:delText>
        </w:r>
        <w:r w:rsidR="00AA77FD" w:rsidDel="00BD4936">
          <w:rPr>
            <w:bCs/>
            <w:color w:val="0D0D0D" w:themeColor="text1" w:themeTint="F2"/>
            <w:sz w:val="24"/>
          </w:rPr>
          <w:delText>2015</w:delText>
        </w:r>
        <w:r w:rsidR="003107D0" w:rsidRPr="00310CA6" w:rsidDel="00BD4936">
          <w:rPr>
            <w:bCs/>
            <w:color w:val="0D0D0D" w:themeColor="text1" w:themeTint="F2"/>
            <w:sz w:val="24"/>
          </w:rPr>
          <w:delText xml:space="preserve"> </w:delText>
        </w:r>
        <w:r w:rsidR="003229C4" w:rsidRPr="00310CA6" w:rsidDel="00BD4936">
          <w:rPr>
            <w:color w:val="0D0D0D" w:themeColor="text1" w:themeTint="F2"/>
            <w:sz w:val="24"/>
          </w:rPr>
          <w:tab/>
          <w:delText>D-</w:delText>
        </w:r>
        <w:r w:rsidR="00950738" w:rsidRPr="00310CA6" w:rsidDel="00BD4936">
          <w:rPr>
            <w:color w:val="0D0D0D" w:themeColor="text1" w:themeTint="F2"/>
            <w:sz w:val="24"/>
          </w:rPr>
          <w:delText>2</w:delText>
        </w:r>
        <w:r w:rsidR="00950738" w:rsidDel="00BD4936">
          <w:rPr>
            <w:color w:val="0D0D0D" w:themeColor="text1" w:themeTint="F2"/>
            <w:sz w:val="24"/>
          </w:rPr>
          <w:delText>7</w:delText>
        </w:r>
      </w:del>
    </w:p>
    <w:p w14:paraId="296722BC" w14:textId="77777777" w:rsidR="004C7D8E" w:rsidRPr="004154D0" w:rsidRDefault="004C7D8E">
      <w:pPr>
        <w:tabs>
          <w:tab w:val="left" w:pos="630"/>
          <w:tab w:val="left" w:pos="720"/>
          <w:tab w:val="right" w:leader="dot" w:pos="9360"/>
        </w:tabs>
        <w:jc w:val="center"/>
        <w:rPr>
          <w:b/>
          <w:bCs/>
          <w:sz w:val="28"/>
        </w:rPr>
      </w:pPr>
    </w:p>
    <w:p w14:paraId="74AC4D40" w14:textId="77777777" w:rsidR="004C7D8E" w:rsidRPr="007F437A" w:rsidRDefault="004C7D8E">
      <w:pPr>
        <w:tabs>
          <w:tab w:val="left" w:pos="630"/>
          <w:tab w:val="left" w:pos="720"/>
          <w:tab w:val="right" w:leader="dot" w:pos="9360"/>
        </w:tabs>
        <w:jc w:val="center"/>
        <w:rPr>
          <w:b/>
          <w:bCs/>
          <w:color w:val="0070C0"/>
          <w:sz w:val="28"/>
        </w:rPr>
      </w:pPr>
    </w:p>
    <w:p w14:paraId="111C90FB" w14:textId="77777777" w:rsidR="004C7D8E" w:rsidRPr="007F437A" w:rsidRDefault="004C7D8E">
      <w:pPr>
        <w:tabs>
          <w:tab w:val="right" w:leader="dot" w:pos="9360"/>
        </w:tabs>
        <w:jc w:val="both"/>
        <w:rPr>
          <w:color w:val="0070C0"/>
          <w:sz w:val="24"/>
        </w:rPr>
      </w:pPr>
    </w:p>
    <w:p w14:paraId="0FF2A30F" w14:textId="77777777" w:rsidR="004C7D8E" w:rsidRPr="007F437A" w:rsidRDefault="004C7D8E">
      <w:pPr>
        <w:jc w:val="both"/>
        <w:rPr>
          <w:color w:val="0070C0"/>
          <w:sz w:val="24"/>
        </w:rPr>
      </w:pPr>
    </w:p>
    <w:p w14:paraId="6A6640ED" w14:textId="77777777" w:rsidR="004C7D8E" w:rsidRPr="007F437A" w:rsidRDefault="004C7D8E">
      <w:pPr>
        <w:jc w:val="both"/>
        <w:rPr>
          <w:color w:val="0070C0"/>
          <w:sz w:val="24"/>
        </w:rPr>
        <w:sectPr w:rsidR="004C7D8E" w:rsidRPr="007F437A" w:rsidSect="00386894">
          <w:footerReference w:type="default" r:id="rId16"/>
          <w:pgSz w:w="12240" w:h="15840" w:code="1"/>
          <w:pgMar w:top="1440" w:right="1440" w:bottom="1440" w:left="1440" w:header="720" w:footer="720" w:gutter="0"/>
          <w:pgNumType w:fmt="lowerRoman" w:start="3"/>
          <w:cols w:space="720"/>
        </w:sectPr>
      </w:pPr>
    </w:p>
    <w:p w14:paraId="6FD5B310" w14:textId="77777777" w:rsidR="005953D6" w:rsidRDefault="005953D6">
      <w:pPr>
        <w:rPr>
          <w:color w:val="0070C0"/>
        </w:rPr>
      </w:pPr>
    </w:p>
    <w:p w14:paraId="74436D63" w14:textId="77777777" w:rsidR="00FD03EF" w:rsidRDefault="00FD03EF">
      <w:pPr>
        <w:rPr>
          <w:color w:val="0070C0"/>
        </w:rPr>
      </w:pPr>
    </w:p>
    <w:p w14:paraId="59C8637A" w14:textId="77777777" w:rsidR="00FD03EF" w:rsidRDefault="00FD03EF">
      <w:pPr>
        <w:rPr>
          <w:color w:val="0070C0"/>
        </w:rPr>
      </w:pPr>
    </w:p>
    <w:p w14:paraId="779D2A8A" w14:textId="77777777" w:rsidR="00FD03EF" w:rsidRDefault="00FD03EF">
      <w:pPr>
        <w:rPr>
          <w:color w:val="0070C0"/>
        </w:rPr>
      </w:pPr>
    </w:p>
    <w:p w14:paraId="6375ED90" w14:textId="77777777" w:rsidR="00FD03EF" w:rsidRDefault="00FD03EF">
      <w:pPr>
        <w:rPr>
          <w:color w:val="0070C0"/>
        </w:rPr>
      </w:pPr>
    </w:p>
    <w:p w14:paraId="3E2789D9" w14:textId="77777777" w:rsidR="00FD03EF" w:rsidRDefault="00FD03EF">
      <w:pPr>
        <w:rPr>
          <w:color w:val="0070C0"/>
        </w:rPr>
      </w:pPr>
    </w:p>
    <w:p w14:paraId="0DE03030" w14:textId="77777777" w:rsidR="00444FAB" w:rsidRDefault="00444FAB">
      <w:pPr>
        <w:rPr>
          <w:color w:val="0070C0"/>
        </w:rPr>
      </w:pPr>
    </w:p>
    <w:p w14:paraId="6CA5598E" w14:textId="77777777" w:rsidR="00444FAB" w:rsidRDefault="00444FAB">
      <w:pPr>
        <w:rPr>
          <w:color w:val="0070C0"/>
        </w:rPr>
      </w:pPr>
    </w:p>
    <w:p w14:paraId="1E699EAA" w14:textId="77777777" w:rsidR="00444FAB" w:rsidRDefault="00444FAB">
      <w:pPr>
        <w:rPr>
          <w:color w:val="0070C0"/>
        </w:rPr>
      </w:pPr>
    </w:p>
    <w:p w14:paraId="54F89FD2" w14:textId="77777777" w:rsidR="00444FAB" w:rsidRDefault="00444FAB">
      <w:pPr>
        <w:rPr>
          <w:color w:val="0070C0"/>
        </w:rPr>
      </w:pPr>
    </w:p>
    <w:p w14:paraId="611820BE" w14:textId="77777777" w:rsidR="00444FAB" w:rsidRDefault="00444FAB">
      <w:pPr>
        <w:rPr>
          <w:color w:val="0070C0"/>
        </w:rPr>
      </w:pPr>
    </w:p>
    <w:p w14:paraId="75ACF09D" w14:textId="77777777" w:rsidR="00444FAB" w:rsidRDefault="00444FAB">
      <w:pPr>
        <w:rPr>
          <w:color w:val="0070C0"/>
        </w:rPr>
      </w:pPr>
    </w:p>
    <w:p w14:paraId="06979DD7" w14:textId="0D2B9FF0" w:rsidR="004C7D8E" w:rsidRPr="00665193" w:rsidRDefault="004C7D8E" w:rsidP="00D101DA">
      <w:pPr>
        <w:pStyle w:val="Heading1"/>
        <w:numPr>
          <w:ilvl w:val="0"/>
          <w:numId w:val="1"/>
        </w:numPr>
        <w:tabs>
          <w:tab w:val="clear" w:pos="576"/>
          <w:tab w:val="num" w:pos="540"/>
        </w:tabs>
        <w:ind w:left="0" w:firstLine="0"/>
        <w:jc w:val="both"/>
        <w:rPr>
          <w:szCs w:val="24"/>
        </w:rPr>
      </w:pPr>
      <w:bookmarkStart w:id="81" w:name="_Toc22354739"/>
      <w:bookmarkStart w:id="82" w:name="_Toc71341120"/>
      <w:bookmarkStart w:id="83" w:name="_Toc76966086"/>
      <w:r w:rsidRPr="00665193">
        <w:rPr>
          <w:w w:val="97"/>
          <w:szCs w:val="24"/>
        </w:rPr>
        <w:lastRenderedPageBreak/>
        <w:t>Introduction</w:t>
      </w:r>
      <w:r w:rsidR="00D101DA">
        <w:rPr>
          <w:w w:val="97"/>
          <w:szCs w:val="24"/>
        </w:rPr>
        <w:t xml:space="preserve"> </w:t>
      </w:r>
      <w:r w:rsidRPr="00665193">
        <w:rPr>
          <w:w w:val="97"/>
          <w:szCs w:val="24"/>
        </w:rPr>
        <w:t>to the NCES School District Finance Survey</w:t>
      </w:r>
      <w:r w:rsidR="00346C66">
        <w:rPr>
          <w:w w:val="97"/>
          <w:szCs w:val="24"/>
        </w:rPr>
        <w:t xml:space="preserve"> </w:t>
      </w:r>
      <w:r w:rsidRPr="00665193">
        <w:rPr>
          <w:w w:val="97"/>
          <w:szCs w:val="24"/>
        </w:rPr>
        <w:t>(F-33),</w:t>
      </w:r>
      <w:r w:rsidRPr="00665193">
        <w:rPr>
          <w:szCs w:val="24"/>
        </w:rPr>
        <w:t xml:space="preserve"> School Year </w:t>
      </w:r>
      <w:r w:rsidR="00D21A11" w:rsidRPr="00665193">
        <w:rPr>
          <w:szCs w:val="24"/>
        </w:rPr>
        <w:t>20</w:t>
      </w:r>
      <w:r w:rsidR="00D21A11">
        <w:rPr>
          <w:szCs w:val="24"/>
        </w:rPr>
        <w:t>1</w:t>
      </w:r>
      <w:r w:rsidR="000816D2">
        <w:rPr>
          <w:szCs w:val="24"/>
        </w:rPr>
        <w:t>4</w:t>
      </w:r>
      <w:r w:rsidR="001D01B2" w:rsidRPr="00665193">
        <w:rPr>
          <w:szCs w:val="24"/>
        </w:rPr>
        <w:t>–</w:t>
      </w:r>
      <w:r w:rsidR="00D21A11" w:rsidRPr="00665193">
        <w:rPr>
          <w:szCs w:val="24"/>
        </w:rPr>
        <w:t>1</w:t>
      </w:r>
      <w:r w:rsidR="000816D2">
        <w:rPr>
          <w:szCs w:val="24"/>
        </w:rPr>
        <w:t>5</w:t>
      </w:r>
      <w:r w:rsidR="00D21A11" w:rsidRPr="00665193">
        <w:rPr>
          <w:szCs w:val="24"/>
        </w:rPr>
        <w:t xml:space="preserve"> </w:t>
      </w:r>
      <w:r w:rsidR="001D01B2" w:rsidRPr="00665193">
        <w:rPr>
          <w:szCs w:val="24"/>
        </w:rPr>
        <w:t xml:space="preserve">(Fiscal Year </w:t>
      </w:r>
      <w:r w:rsidR="00D21A11">
        <w:rPr>
          <w:szCs w:val="24"/>
        </w:rPr>
        <w:t>201</w:t>
      </w:r>
      <w:r w:rsidR="000816D2">
        <w:rPr>
          <w:szCs w:val="24"/>
        </w:rPr>
        <w:t>5</w:t>
      </w:r>
      <w:r w:rsidRPr="00665193">
        <w:rPr>
          <w:szCs w:val="24"/>
        </w:rPr>
        <w:t>)</w:t>
      </w:r>
      <w:bookmarkEnd w:id="81"/>
      <w:r w:rsidR="00FC3BBF" w:rsidRPr="00665193">
        <w:rPr>
          <w:szCs w:val="24"/>
        </w:rPr>
        <w:t xml:space="preserve"> </w:t>
      </w:r>
      <w:r w:rsidR="009B3A92">
        <w:rPr>
          <w:szCs w:val="24"/>
        </w:rPr>
        <w:t>Provisional</w:t>
      </w:r>
      <w:r w:rsidR="005D1C2D" w:rsidRPr="00665193">
        <w:rPr>
          <w:szCs w:val="24"/>
        </w:rPr>
        <w:t xml:space="preserve"> </w:t>
      </w:r>
      <w:r w:rsidRPr="00665193">
        <w:rPr>
          <w:szCs w:val="24"/>
        </w:rPr>
        <w:t>File</w:t>
      </w:r>
      <w:bookmarkEnd w:id="82"/>
      <w:bookmarkEnd w:id="83"/>
      <w:r w:rsidRPr="00665193">
        <w:rPr>
          <w:szCs w:val="24"/>
        </w:rPr>
        <w:t xml:space="preserve"> Version 1a</w:t>
      </w:r>
    </w:p>
    <w:p w14:paraId="018EFCAD" w14:textId="77777777" w:rsidR="00F21481" w:rsidRPr="00665193" w:rsidRDefault="00F21481" w:rsidP="00F21481">
      <w:pPr>
        <w:pStyle w:val="BodyText"/>
        <w:rPr>
          <w:b w:val="0"/>
          <w:sz w:val="24"/>
        </w:rPr>
      </w:pPr>
    </w:p>
    <w:p w14:paraId="65803BD5" w14:textId="6100D1A4" w:rsidR="004C7D8E" w:rsidRPr="004154D0" w:rsidRDefault="00FC7FE4" w:rsidP="00F21481">
      <w:pPr>
        <w:pStyle w:val="BodyText"/>
        <w:rPr>
          <w:b w:val="0"/>
          <w:sz w:val="24"/>
        </w:rPr>
      </w:pPr>
      <w:r w:rsidRPr="00665193">
        <w:rPr>
          <w:b w:val="0"/>
          <w:sz w:val="24"/>
        </w:rPr>
        <w:t>Thi</w:t>
      </w:r>
      <w:r w:rsidR="00FC3BBF" w:rsidRPr="00665193">
        <w:rPr>
          <w:b w:val="0"/>
          <w:sz w:val="24"/>
        </w:rPr>
        <w:t xml:space="preserve">s documentation is for the </w:t>
      </w:r>
      <w:r w:rsidR="007471FE">
        <w:rPr>
          <w:b w:val="0"/>
          <w:sz w:val="24"/>
        </w:rPr>
        <w:t>provisional</w:t>
      </w:r>
      <w:r w:rsidR="007471FE" w:rsidRPr="00665193">
        <w:rPr>
          <w:b w:val="0"/>
          <w:sz w:val="24"/>
        </w:rPr>
        <w:t xml:space="preserve"> </w:t>
      </w:r>
      <w:r w:rsidR="003F2C1C" w:rsidRPr="00665193">
        <w:rPr>
          <w:b w:val="0"/>
          <w:sz w:val="24"/>
        </w:rPr>
        <w:t>version 1a data file</w:t>
      </w:r>
      <w:r w:rsidRPr="00665193">
        <w:rPr>
          <w:b w:val="0"/>
          <w:sz w:val="24"/>
        </w:rPr>
        <w:t xml:space="preserve"> of  </w:t>
      </w:r>
      <w:r w:rsidR="00626956">
        <w:rPr>
          <w:b w:val="0"/>
          <w:sz w:val="24"/>
        </w:rPr>
        <w:t xml:space="preserve">the </w:t>
      </w:r>
      <w:r w:rsidRPr="00665193">
        <w:rPr>
          <w:b w:val="0"/>
          <w:sz w:val="24"/>
        </w:rPr>
        <w:t>School District Finance Su</w:t>
      </w:r>
      <w:r w:rsidR="001D01B2" w:rsidRPr="00665193">
        <w:rPr>
          <w:b w:val="0"/>
          <w:sz w:val="24"/>
        </w:rPr>
        <w:t>rvey (F-33)</w:t>
      </w:r>
      <w:r w:rsidR="00C960FD">
        <w:rPr>
          <w:rStyle w:val="FootnoteReference"/>
          <w:b w:val="0"/>
          <w:sz w:val="24"/>
        </w:rPr>
        <w:footnoteReference w:id="1"/>
      </w:r>
      <w:r w:rsidR="001D01B2" w:rsidRPr="00665193">
        <w:rPr>
          <w:b w:val="0"/>
          <w:sz w:val="24"/>
        </w:rPr>
        <w:t xml:space="preserve"> for school year </w:t>
      </w:r>
      <w:r w:rsidR="007169B9" w:rsidRPr="00665193">
        <w:rPr>
          <w:b w:val="0"/>
          <w:sz w:val="24"/>
        </w:rPr>
        <w:t xml:space="preserve">(SY) </w:t>
      </w:r>
      <w:r w:rsidR="00D21A11">
        <w:rPr>
          <w:b w:val="0"/>
          <w:sz w:val="24"/>
        </w:rPr>
        <w:t>201</w:t>
      </w:r>
      <w:r w:rsidR="00FE6CD0">
        <w:rPr>
          <w:b w:val="0"/>
          <w:sz w:val="24"/>
        </w:rPr>
        <w:t>4</w:t>
      </w:r>
      <w:r w:rsidR="005E23A4">
        <w:rPr>
          <w:b w:val="0"/>
          <w:sz w:val="24"/>
        </w:rPr>
        <w:t>-</w:t>
      </w:r>
      <w:r w:rsidR="00D21A11">
        <w:rPr>
          <w:b w:val="0"/>
          <w:sz w:val="24"/>
        </w:rPr>
        <w:t>1</w:t>
      </w:r>
      <w:r w:rsidR="00FE6CD0">
        <w:rPr>
          <w:b w:val="0"/>
          <w:sz w:val="24"/>
        </w:rPr>
        <w:t>5</w:t>
      </w:r>
      <w:r w:rsidRPr="00665193">
        <w:rPr>
          <w:b w:val="0"/>
          <w:sz w:val="24"/>
        </w:rPr>
        <w:t xml:space="preserve">, fiscal year </w:t>
      </w:r>
      <w:r w:rsidR="00892ABD">
        <w:rPr>
          <w:b w:val="0"/>
          <w:sz w:val="24"/>
        </w:rPr>
        <w:t>201</w:t>
      </w:r>
      <w:r w:rsidR="00FE6CD0">
        <w:rPr>
          <w:b w:val="0"/>
          <w:sz w:val="24"/>
        </w:rPr>
        <w:t>5</w:t>
      </w:r>
      <w:r w:rsidR="00892ABD" w:rsidRPr="00665193">
        <w:rPr>
          <w:b w:val="0"/>
          <w:sz w:val="24"/>
        </w:rPr>
        <w:t xml:space="preserve"> </w:t>
      </w:r>
      <w:r w:rsidR="001D01B2" w:rsidRPr="00665193">
        <w:rPr>
          <w:b w:val="0"/>
          <w:sz w:val="24"/>
        </w:rPr>
        <w:t xml:space="preserve">(FY </w:t>
      </w:r>
      <w:r w:rsidR="00892ABD" w:rsidRPr="00665193">
        <w:rPr>
          <w:b w:val="0"/>
          <w:sz w:val="24"/>
        </w:rPr>
        <w:t>1</w:t>
      </w:r>
      <w:r w:rsidR="00FE6CD0">
        <w:rPr>
          <w:b w:val="0"/>
          <w:sz w:val="24"/>
        </w:rPr>
        <w:t>5</w:t>
      </w:r>
      <w:r w:rsidRPr="00665193">
        <w:rPr>
          <w:b w:val="0"/>
          <w:sz w:val="24"/>
        </w:rPr>
        <w:t>)</w:t>
      </w:r>
      <w:r w:rsidR="00626956">
        <w:rPr>
          <w:b w:val="0"/>
          <w:sz w:val="24"/>
        </w:rPr>
        <w:t xml:space="preserve"> conducted by </w:t>
      </w:r>
      <w:r w:rsidR="00626956" w:rsidRPr="00665193">
        <w:rPr>
          <w:b w:val="0"/>
          <w:sz w:val="24"/>
        </w:rPr>
        <w:t>the National Center for Education Statistics (NCES)</w:t>
      </w:r>
      <w:r w:rsidRPr="00665193">
        <w:rPr>
          <w:b w:val="0"/>
          <w:sz w:val="24"/>
        </w:rPr>
        <w:t>.</w:t>
      </w:r>
      <w:r w:rsidR="00126DE4" w:rsidRPr="00665193">
        <w:rPr>
          <w:b w:val="0"/>
          <w:sz w:val="24"/>
        </w:rPr>
        <w:t xml:space="preserve"> </w:t>
      </w:r>
      <w:r w:rsidR="00126DE4" w:rsidRPr="00665193">
        <w:rPr>
          <w:b w:val="0"/>
          <w:sz w:val="24"/>
          <w:szCs w:val="24"/>
        </w:rPr>
        <w:t>It contains a brief description of the data collection</w:t>
      </w:r>
      <w:r w:rsidR="00F60E65">
        <w:rPr>
          <w:b w:val="0"/>
          <w:sz w:val="24"/>
          <w:szCs w:val="24"/>
        </w:rPr>
        <w:t xml:space="preserve"> in conjunction with </w:t>
      </w:r>
      <w:r w:rsidR="00126DE4" w:rsidRPr="00665193">
        <w:rPr>
          <w:b w:val="0"/>
          <w:sz w:val="24"/>
          <w:szCs w:val="24"/>
        </w:rPr>
        <w:t xml:space="preserve">information required </w:t>
      </w:r>
      <w:r w:rsidR="00126DE4" w:rsidRPr="001E434B">
        <w:rPr>
          <w:b w:val="0"/>
          <w:color w:val="1D1B11" w:themeColor="background2" w:themeShade="1A"/>
          <w:sz w:val="24"/>
          <w:szCs w:val="24"/>
        </w:rPr>
        <w:t>to understand and access the data file.</w:t>
      </w:r>
      <w:r w:rsidRPr="001E434B">
        <w:rPr>
          <w:b w:val="0"/>
          <w:color w:val="1D1B11" w:themeColor="background2" w:themeShade="1A"/>
          <w:sz w:val="24"/>
        </w:rPr>
        <w:t xml:space="preserve"> The </w:t>
      </w:r>
      <w:r w:rsidR="00626956">
        <w:rPr>
          <w:b w:val="0"/>
          <w:color w:val="1D1B11" w:themeColor="background2" w:themeShade="1A"/>
          <w:sz w:val="24"/>
        </w:rPr>
        <w:t xml:space="preserve">School District Finance </w:t>
      </w:r>
      <w:r w:rsidR="00B6275E">
        <w:rPr>
          <w:b w:val="0"/>
          <w:color w:val="1D1B11" w:themeColor="background2" w:themeShade="1A"/>
          <w:sz w:val="24"/>
        </w:rPr>
        <w:t>S</w:t>
      </w:r>
      <w:r w:rsidR="00B416EE" w:rsidRPr="001E434B">
        <w:rPr>
          <w:b w:val="0"/>
          <w:color w:val="1D1B11" w:themeColor="background2" w:themeShade="1A"/>
          <w:sz w:val="24"/>
        </w:rPr>
        <w:t xml:space="preserve">urvey </w:t>
      </w:r>
      <w:r w:rsidR="004C7D8E" w:rsidRPr="001E434B">
        <w:rPr>
          <w:b w:val="0"/>
          <w:color w:val="1D1B11" w:themeColor="background2" w:themeShade="1A"/>
          <w:sz w:val="24"/>
        </w:rPr>
        <w:t xml:space="preserve">consists of data submitted annually to NCES by state education agencies (SEAs) </w:t>
      </w:r>
      <w:r w:rsidR="00B165B2" w:rsidRPr="001E434B">
        <w:rPr>
          <w:b w:val="0"/>
          <w:color w:val="1D1B11" w:themeColor="background2" w:themeShade="1A"/>
          <w:sz w:val="24"/>
          <w:szCs w:val="24"/>
        </w:rPr>
        <w:t xml:space="preserve">in the 50 states </w:t>
      </w:r>
      <w:r w:rsidR="00BD01E5" w:rsidRPr="001E434B">
        <w:rPr>
          <w:b w:val="0"/>
          <w:color w:val="1D1B11" w:themeColor="background2" w:themeShade="1A"/>
          <w:sz w:val="24"/>
          <w:szCs w:val="24"/>
        </w:rPr>
        <w:t xml:space="preserve">and </w:t>
      </w:r>
      <w:r w:rsidR="00B165B2" w:rsidRPr="001E434B">
        <w:rPr>
          <w:b w:val="0"/>
          <w:color w:val="1D1B11" w:themeColor="background2" w:themeShade="1A"/>
          <w:sz w:val="24"/>
          <w:szCs w:val="24"/>
        </w:rPr>
        <w:t>the District of Columbia</w:t>
      </w:r>
      <w:r w:rsidR="00BD01E5" w:rsidRPr="001E434B">
        <w:rPr>
          <w:b w:val="0"/>
          <w:color w:val="1D1B11" w:themeColor="background2" w:themeShade="1A"/>
          <w:sz w:val="24"/>
          <w:szCs w:val="24"/>
        </w:rPr>
        <w:t>.</w:t>
      </w:r>
      <w:r w:rsidR="00126DE4" w:rsidRPr="001E434B">
        <w:rPr>
          <w:b w:val="0"/>
          <w:color w:val="1D1B11" w:themeColor="background2" w:themeShade="1A"/>
          <w:sz w:val="24"/>
        </w:rPr>
        <w:t xml:space="preserve"> </w:t>
      </w:r>
      <w:r w:rsidR="00B41DF6" w:rsidRPr="001E434B">
        <w:rPr>
          <w:b w:val="0"/>
          <w:color w:val="1D1B11" w:themeColor="background2" w:themeShade="1A"/>
          <w:sz w:val="24"/>
        </w:rPr>
        <w:t>T</w:t>
      </w:r>
      <w:r w:rsidR="004C7D8E" w:rsidRPr="001E434B">
        <w:rPr>
          <w:b w:val="0"/>
          <w:color w:val="1D1B11" w:themeColor="background2" w:themeShade="1A"/>
          <w:sz w:val="24"/>
        </w:rPr>
        <w:t>he survey provide</w:t>
      </w:r>
      <w:r w:rsidR="00B41DF6" w:rsidRPr="001E434B">
        <w:rPr>
          <w:b w:val="0"/>
          <w:color w:val="1D1B11" w:themeColor="background2" w:themeShade="1A"/>
          <w:sz w:val="24"/>
        </w:rPr>
        <w:t>s</w:t>
      </w:r>
      <w:r w:rsidR="004C7D8E" w:rsidRPr="001E434B">
        <w:rPr>
          <w:b w:val="0"/>
          <w:color w:val="1D1B11" w:themeColor="background2" w:themeShade="1A"/>
          <w:sz w:val="24"/>
        </w:rPr>
        <w:t xml:space="preserve"> finance data for all local education agencies (LEAs) that provide free public elementary and secondary </w:t>
      </w:r>
      <w:r w:rsidR="00EF75F5" w:rsidRPr="001E434B">
        <w:rPr>
          <w:b w:val="0"/>
          <w:color w:val="1D1B11" w:themeColor="background2" w:themeShade="1A"/>
          <w:sz w:val="24"/>
        </w:rPr>
        <w:t>(</w:t>
      </w:r>
      <w:r w:rsidR="0002085D">
        <w:rPr>
          <w:b w:val="0"/>
          <w:color w:val="1D1B11" w:themeColor="background2" w:themeShade="1A"/>
          <w:sz w:val="24"/>
        </w:rPr>
        <w:t>prekindergarten</w:t>
      </w:r>
      <w:r w:rsidR="00D46C4A">
        <w:rPr>
          <w:b w:val="0"/>
          <w:color w:val="1D1B11" w:themeColor="background2" w:themeShade="1A"/>
          <w:sz w:val="24"/>
        </w:rPr>
        <w:t xml:space="preserve"> through grade</w:t>
      </w:r>
      <w:r w:rsidR="00F1543A">
        <w:rPr>
          <w:b w:val="0"/>
          <w:color w:val="1D1B11" w:themeColor="background2" w:themeShade="1A"/>
          <w:sz w:val="24"/>
        </w:rPr>
        <w:t xml:space="preserve"> </w:t>
      </w:r>
      <w:r w:rsidR="00EF75F5" w:rsidRPr="001E434B">
        <w:rPr>
          <w:b w:val="0"/>
          <w:color w:val="1D1B11" w:themeColor="background2" w:themeShade="1A"/>
          <w:sz w:val="24"/>
        </w:rPr>
        <w:t xml:space="preserve">12) </w:t>
      </w:r>
      <w:r w:rsidR="004C7D8E" w:rsidRPr="001E434B">
        <w:rPr>
          <w:b w:val="0"/>
          <w:color w:val="1D1B11" w:themeColor="background2" w:themeShade="1A"/>
          <w:sz w:val="24"/>
        </w:rPr>
        <w:t xml:space="preserve">education in the United States. </w:t>
      </w:r>
      <w:r w:rsidR="004037FA" w:rsidRPr="001E434B">
        <w:rPr>
          <w:b w:val="0"/>
          <w:color w:val="1D1B11" w:themeColor="background2" w:themeShade="1A"/>
          <w:sz w:val="24"/>
        </w:rPr>
        <w:t xml:space="preserve">The </w:t>
      </w:r>
      <w:r w:rsidR="00626956">
        <w:rPr>
          <w:b w:val="0"/>
          <w:color w:val="1D1B11" w:themeColor="background2" w:themeShade="1A"/>
          <w:sz w:val="24"/>
        </w:rPr>
        <w:t>School District Finance</w:t>
      </w:r>
      <w:r w:rsidR="00DD2109">
        <w:rPr>
          <w:b w:val="0"/>
          <w:color w:val="1D1B11" w:themeColor="background2" w:themeShade="1A"/>
          <w:sz w:val="24"/>
        </w:rPr>
        <w:t xml:space="preserve"> Survey </w:t>
      </w:r>
      <w:r w:rsidR="00AB4194" w:rsidRPr="001E434B">
        <w:rPr>
          <w:b w:val="0"/>
          <w:color w:val="1D1B11" w:themeColor="background2" w:themeShade="1A"/>
          <w:sz w:val="24"/>
        </w:rPr>
        <w:t xml:space="preserve">data file </w:t>
      </w:r>
      <w:r w:rsidR="004037FA" w:rsidRPr="001E434B">
        <w:rPr>
          <w:b w:val="0"/>
          <w:color w:val="1D1B11" w:themeColor="background2" w:themeShade="1A"/>
          <w:sz w:val="24"/>
        </w:rPr>
        <w:t>does not include n</w:t>
      </w:r>
      <w:r w:rsidR="004C7D8E" w:rsidRPr="001E434B">
        <w:rPr>
          <w:b w:val="0"/>
          <w:color w:val="1D1B11" w:themeColor="background2" w:themeShade="1A"/>
          <w:sz w:val="24"/>
        </w:rPr>
        <w:t>ational and state totals.</w:t>
      </w:r>
      <w:r w:rsidR="004C7D8E" w:rsidRPr="004154D0">
        <w:rPr>
          <w:b w:val="0"/>
          <w:sz w:val="24"/>
          <w:vertAlign w:val="superscript"/>
        </w:rPr>
        <w:footnoteReference w:id="2"/>
      </w:r>
    </w:p>
    <w:p w14:paraId="0384430F" w14:textId="77777777" w:rsidR="00F21481" w:rsidRPr="004154D0" w:rsidRDefault="00F21481" w:rsidP="00F21481">
      <w:pPr>
        <w:pStyle w:val="BodyText"/>
        <w:rPr>
          <w:b w:val="0"/>
          <w:sz w:val="24"/>
        </w:rPr>
      </w:pPr>
    </w:p>
    <w:p w14:paraId="040D4BE1" w14:textId="77777777" w:rsidR="00DD143D" w:rsidRDefault="00C960FD" w:rsidP="00CC2CFC">
      <w:pPr>
        <w:pStyle w:val="BodyText"/>
        <w:rPr>
          <w:b w:val="0"/>
          <w:color w:val="1D1B11" w:themeColor="background2" w:themeShade="1A"/>
          <w:sz w:val="24"/>
        </w:rPr>
      </w:pPr>
      <w:r w:rsidRPr="00C960FD">
        <w:rPr>
          <w:b w:val="0"/>
          <w:color w:val="1D1B11" w:themeColor="background2" w:themeShade="1A"/>
          <w:sz w:val="24"/>
        </w:rPr>
        <w:t xml:space="preserve">The finance data </w:t>
      </w:r>
      <w:r>
        <w:rPr>
          <w:b w:val="0"/>
          <w:color w:val="1D1B11" w:themeColor="background2" w:themeShade="1A"/>
          <w:sz w:val="24"/>
        </w:rPr>
        <w:t xml:space="preserve">described in this documentation </w:t>
      </w:r>
      <w:r w:rsidRPr="00C960FD">
        <w:rPr>
          <w:b w:val="0"/>
          <w:color w:val="1D1B11" w:themeColor="background2" w:themeShade="1A"/>
          <w:sz w:val="24"/>
        </w:rPr>
        <w:t xml:space="preserve">are from the </w:t>
      </w:r>
      <w:r>
        <w:rPr>
          <w:b w:val="0"/>
          <w:color w:val="1D1B11" w:themeColor="background2" w:themeShade="1A"/>
          <w:sz w:val="24"/>
        </w:rPr>
        <w:t xml:space="preserve">F-33 survey, </w:t>
      </w:r>
      <w:r w:rsidRPr="00C960FD">
        <w:rPr>
          <w:b w:val="0"/>
          <w:color w:val="1D1B11" w:themeColor="background2" w:themeShade="1A"/>
          <w:sz w:val="24"/>
        </w:rPr>
        <w:t>a component of the Common Core of Data (CCD). The CCD is the primary</w:t>
      </w:r>
      <w:r w:rsidR="00D101DA">
        <w:rPr>
          <w:b w:val="0"/>
          <w:color w:val="1D1B11" w:themeColor="background2" w:themeShade="1A"/>
          <w:sz w:val="24"/>
        </w:rPr>
        <w:t xml:space="preserve"> </w:t>
      </w:r>
      <w:r>
        <w:rPr>
          <w:b w:val="0"/>
          <w:color w:val="1D1B11" w:themeColor="background2" w:themeShade="1A"/>
          <w:sz w:val="24"/>
        </w:rPr>
        <w:t xml:space="preserve">NCES </w:t>
      </w:r>
      <w:r w:rsidRPr="00C960FD">
        <w:rPr>
          <w:b w:val="0"/>
          <w:color w:val="1D1B11" w:themeColor="background2" w:themeShade="1A"/>
          <w:sz w:val="24"/>
        </w:rPr>
        <w:t xml:space="preserve">database on public elementary and secondary education in the United States. </w:t>
      </w:r>
      <w:r w:rsidR="00DD143D" w:rsidRPr="00DD143D">
        <w:rPr>
          <w:b w:val="0"/>
          <w:color w:val="1D1B11" w:themeColor="background2" w:themeShade="1A"/>
          <w:sz w:val="24"/>
        </w:rPr>
        <w:t xml:space="preserve">The other </w:t>
      </w:r>
      <w:r w:rsidR="00DF06F4">
        <w:rPr>
          <w:b w:val="0"/>
          <w:color w:val="1D1B11" w:themeColor="background2" w:themeShade="1A"/>
          <w:sz w:val="24"/>
        </w:rPr>
        <w:t xml:space="preserve">five </w:t>
      </w:r>
      <w:r w:rsidR="00DD143D" w:rsidRPr="00DD143D">
        <w:rPr>
          <w:b w:val="0"/>
          <w:color w:val="1D1B11" w:themeColor="background2" w:themeShade="1A"/>
          <w:sz w:val="24"/>
        </w:rPr>
        <w:t xml:space="preserve">surveys </w:t>
      </w:r>
      <w:r>
        <w:rPr>
          <w:b w:val="0"/>
          <w:color w:val="1D1B11" w:themeColor="background2" w:themeShade="1A"/>
          <w:sz w:val="24"/>
        </w:rPr>
        <w:t xml:space="preserve">in the CCD </w:t>
      </w:r>
      <w:r w:rsidR="00DD143D" w:rsidRPr="00DD143D">
        <w:rPr>
          <w:b w:val="0"/>
          <w:color w:val="1D1B11" w:themeColor="background2" w:themeShade="1A"/>
          <w:sz w:val="24"/>
        </w:rPr>
        <w:t>are the Public Elementary/Secondary School Universe Survey,</w:t>
      </w:r>
      <w:r w:rsidR="00F60E65">
        <w:rPr>
          <w:b w:val="0"/>
          <w:color w:val="1D1B11" w:themeColor="background2" w:themeShade="1A"/>
          <w:sz w:val="24"/>
        </w:rPr>
        <w:t xml:space="preserve"> the Local Education Agency Universe Survey, </w:t>
      </w:r>
      <w:r w:rsidR="00F60E65" w:rsidRPr="00DD143D">
        <w:rPr>
          <w:b w:val="0"/>
          <w:color w:val="1D1B11" w:themeColor="background2" w:themeShade="1A"/>
          <w:sz w:val="24"/>
        </w:rPr>
        <w:t xml:space="preserve">the State </w:t>
      </w:r>
      <w:proofErr w:type="spellStart"/>
      <w:r w:rsidR="00F60E65" w:rsidRPr="00DD143D">
        <w:rPr>
          <w:b w:val="0"/>
          <w:color w:val="1D1B11" w:themeColor="background2" w:themeShade="1A"/>
          <w:sz w:val="24"/>
        </w:rPr>
        <w:t>Nonfiscal</w:t>
      </w:r>
      <w:proofErr w:type="spellEnd"/>
      <w:r w:rsidR="00F60E65" w:rsidRPr="00DD143D">
        <w:rPr>
          <w:b w:val="0"/>
          <w:color w:val="1D1B11" w:themeColor="background2" w:themeShade="1A"/>
          <w:sz w:val="24"/>
        </w:rPr>
        <w:t xml:space="preserve"> Survey of Public Elementary/Secondary Education</w:t>
      </w:r>
      <w:r w:rsidR="00E657E0">
        <w:rPr>
          <w:b w:val="0"/>
          <w:color w:val="1D1B11" w:themeColor="background2" w:themeShade="1A"/>
          <w:sz w:val="24"/>
        </w:rPr>
        <w:t>,</w:t>
      </w:r>
      <w:r w:rsidR="00F60E65">
        <w:rPr>
          <w:b w:val="0"/>
          <w:color w:val="1D1B11" w:themeColor="background2" w:themeShade="1A"/>
          <w:sz w:val="24"/>
        </w:rPr>
        <w:t xml:space="preserve"> </w:t>
      </w:r>
      <w:r w:rsidR="00DD143D" w:rsidRPr="00DD143D">
        <w:rPr>
          <w:b w:val="0"/>
          <w:color w:val="1D1B11" w:themeColor="background2" w:themeShade="1A"/>
          <w:sz w:val="24"/>
        </w:rPr>
        <w:t xml:space="preserve">the </w:t>
      </w:r>
      <w:r w:rsidR="00DD143D">
        <w:rPr>
          <w:b w:val="0"/>
          <w:color w:val="1D1B11" w:themeColor="background2" w:themeShade="1A"/>
          <w:sz w:val="24"/>
        </w:rPr>
        <w:t>National Public Education Financial Survey (NPEFS)</w:t>
      </w:r>
      <w:r w:rsidR="00DF06F4">
        <w:rPr>
          <w:b w:val="0"/>
          <w:color w:val="1D1B11" w:themeColor="background2" w:themeShade="1A"/>
          <w:sz w:val="24"/>
        </w:rPr>
        <w:t>, and the pilot School-Level Finance Survey (SLFS).</w:t>
      </w:r>
      <w:r w:rsidR="00873456">
        <w:rPr>
          <w:b w:val="0"/>
          <w:color w:val="1D1B11" w:themeColor="background2" w:themeShade="1A"/>
          <w:sz w:val="24"/>
        </w:rPr>
        <w:t xml:space="preserve"> </w:t>
      </w:r>
      <w:r w:rsidR="00DD143D" w:rsidRPr="00DD143D">
        <w:rPr>
          <w:b w:val="0"/>
          <w:color w:val="1D1B11" w:themeColor="background2" w:themeShade="1A"/>
          <w:sz w:val="24"/>
        </w:rPr>
        <w:t>The principal users of CCD fiscal data are the federal government</w:t>
      </w:r>
      <w:r w:rsidR="00ED708C">
        <w:rPr>
          <w:b w:val="0"/>
          <w:color w:val="1D1B11" w:themeColor="background2" w:themeShade="1A"/>
          <w:sz w:val="24"/>
        </w:rPr>
        <w:t>;</w:t>
      </w:r>
      <w:r w:rsidR="00DD143D" w:rsidRPr="00DD143D">
        <w:rPr>
          <w:b w:val="0"/>
          <w:color w:val="1D1B11" w:themeColor="background2" w:themeShade="1A"/>
          <w:sz w:val="24"/>
        </w:rPr>
        <w:t xml:space="preserve"> the education research</w:t>
      </w:r>
      <w:r w:rsidR="00DF06F4">
        <w:rPr>
          <w:b w:val="0"/>
          <w:color w:val="1D1B11" w:themeColor="background2" w:themeShade="1A"/>
          <w:sz w:val="24"/>
        </w:rPr>
        <w:t xml:space="preserve"> </w:t>
      </w:r>
      <w:r w:rsidR="00DD143D" w:rsidRPr="00DD143D">
        <w:rPr>
          <w:b w:val="0"/>
          <w:color w:val="1D1B11" w:themeColor="background2" w:themeShade="1A"/>
          <w:sz w:val="24"/>
        </w:rPr>
        <w:t>community</w:t>
      </w:r>
      <w:r w:rsidR="00ED708C">
        <w:rPr>
          <w:b w:val="0"/>
          <w:color w:val="1D1B11" w:themeColor="background2" w:themeShade="1A"/>
          <w:sz w:val="24"/>
        </w:rPr>
        <w:t>;</w:t>
      </w:r>
      <w:r w:rsidR="00DD143D" w:rsidRPr="00DD143D">
        <w:rPr>
          <w:b w:val="0"/>
          <w:color w:val="1D1B11" w:themeColor="background2" w:themeShade="1A"/>
          <w:sz w:val="24"/>
        </w:rPr>
        <w:t xml:space="preserve"> state and local government officials (including school boards and LEA administrators)</w:t>
      </w:r>
      <w:r w:rsidR="00ED708C">
        <w:rPr>
          <w:b w:val="0"/>
          <w:color w:val="1D1B11" w:themeColor="background2" w:themeShade="1A"/>
          <w:sz w:val="24"/>
        </w:rPr>
        <w:t>;</w:t>
      </w:r>
      <w:r w:rsidR="00DD143D" w:rsidRPr="00DD143D">
        <w:rPr>
          <w:b w:val="0"/>
          <w:color w:val="1D1B11" w:themeColor="background2" w:themeShade="1A"/>
          <w:sz w:val="24"/>
        </w:rPr>
        <w:t xml:space="preserve"> and the general public.</w:t>
      </w:r>
    </w:p>
    <w:p w14:paraId="0D249769" w14:textId="77777777" w:rsidR="00DD143D" w:rsidRDefault="00DD143D" w:rsidP="00CC2CFC">
      <w:pPr>
        <w:pStyle w:val="BodyText"/>
        <w:rPr>
          <w:b w:val="0"/>
          <w:color w:val="1D1B11" w:themeColor="background2" w:themeShade="1A"/>
          <w:sz w:val="24"/>
        </w:rPr>
      </w:pPr>
    </w:p>
    <w:p w14:paraId="4FD1521D" w14:textId="77777777" w:rsidR="00941D21" w:rsidRPr="005219DD" w:rsidRDefault="004C7D8E" w:rsidP="00CC2CFC">
      <w:pPr>
        <w:pStyle w:val="BodyText"/>
        <w:rPr>
          <w:b w:val="0"/>
          <w:bCs/>
          <w:color w:val="1D1B11" w:themeColor="background2" w:themeShade="1A"/>
          <w:sz w:val="24"/>
        </w:rPr>
      </w:pPr>
      <w:r w:rsidRPr="005219DD">
        <w:rPr>
          <w:b w:val="0"/>
          <w:color w:val="1D1B11" w:themeColor="background2" w:themeShade="1A"/>
          <w:sz w:val="24"/>
        </w:rPr>
        <w:t xml:space="preserve">NCES and the </w:t>
      </w:r>
      <w:r w:rsidR="000559B3">
        <w:rPr>
          <w:b w:val="0"/>
          <w:color w:val="1D1B11" w:themeColor="background2" w:themeShade="1A"/>
          <w:sz w:val="24"/>
        </w:rPr>
        <w:t>Economic Reimbursable Surveys</w:t>
      </w:r>
      <w:r w:rsidRPr="005219DD">
        <w:rPr>
          <w:b w:val="0"/>
          <w:color w:val="1D1B11" w:themeColor="background2" w:themeShade="1A"/>
          <w:sz w:val="24"/>
        </w:rPr>
        <w:t xml:space="preserve"> Division of the U.S. Census Bureau </w:t>
      </w:r>
      <w:r w:rsidR="00B50BE3" w:rsidRPr="005219DD">
        <w:rPr>
          <w:b w:val="0"/>
          <w:color w:val="1D1B11" w:themeColor="background2" w:themeShade="1A"/>
          <w:sz w:val="24"/>
        </w:rPr>
        <w:t xml:space="preserve">collaborate to </w:t>
      </w:r>
      <w:r w:rsidRPr="005219DD">
        <w:rPr>
          <w:b w:val="0"/>
          <w:color w:val="1D1B11" w:themeColor="background2" w:themeShade="1A"/>
          <w:sz w:val="24"/>
        </w:rPr>
        <w:t xml:space="preserve">collect public </w:t>
      </w:r>
      <w:r w:rsidR="00BF23C8">
        <w:rPr>
          <w:b w:val="0"/>
          <w:color w:val="1D1B11" w:themeColor="background2" w:themeShade="1A"/>
          <w:sz w:val="24"/>
        </w:rPr>
        <w:t xml:space="preserve">education </w:t>
      </w:r>
      <w:r w:rsidRPr="005219DD">
        <w:rPr>
          <w:b w:val="0"/>
          <w:color w:val="1D1B11" w:themeColor="background2" w:themeShade="1A"/>
          <w:sz w:val="24"/>
        </w:rPr>
        <w:t>finance data</w:t>
      </w:r>
      <w:r w:rsidR="00B50BE3" w:rsidRPr="005219DD">
        <w:rPr>
          <w:b w:val="0"/>
          <w:color w:val="1D1B11" w:themeColor="background2" w:themeShade="1A"/>
          <w:sz w:val="24"/>
        </w:rPr>
        <w:t>.</w:t>
      </w:r>
      <w:r w:rsidRPr="005219DD">
        <w:rPr>
          <w:b w:val="0"/>
          <w:color w:val="1D1B11" w:themeColor="background2" w:themeShade="1A"/>
          <w:sz w:val="24"/>
        </w:rPr>
        <w:t xml:space="preserve"> </w:t>
      </w:r>
      <w:r w:rsidR="00FF4F05" w:rsidRPr="005219DD">
        <w:rPr>
          <w:b w:val="0"/>
          <w:color w:val="1D1B11" w:themeColor="background2" w:themeShade="1A"/>
          <w:sz w:val="24"/>
        </w:rPr>
        <w:t>The U</w:t>
      </w:r>
      <w:r w:rsidR="008F3B1B" w:rsidRPr="005219DD">
        <w:rPr>
          <w:b w:val="0"/>
          <w:color w:val="1D1B11" w:themeColor="background2" w:themeShade="1A"/>
          <w:sz w:val="24"/>
        </w:rPr>
        <w:t>.</w:t>
      </w:r>
      <w:r w:rsidR="00FF4F05" w:rsidRPr="005219DD">
        <w:rPr>
          <w:b w:val="0"/>
          <w:color w:val="1D1B11" w:themeColor="background2" w:themeShade="1A"/>
          <w:sz w:val="24"/>
        </w:rPr>
        <w:t>S</w:t>
      </w:r>
      <w:r w:rsidR="008F3B1B" w:rsidRPr="005219DD">
        <w:rPr>
          <w:b w:val="0"/>
          <w:color w:val="1D1B11" w:themeColor="background2" w:themeShade="1A"/>
          <w:sz w:val="24"/>
        </w:rPr>
        <w:t>.</w:t>
      </w:r>
      <w:r w:rsidR="00FF4F05" w:rsidRPr="005219DD">
        <w:rPr>
          <w:b w:val="0"/>
          <w:color w:val="1D1B11" w:themeColor="background2" w:themeShade="1A"/>
          <w:sz w:val="24"/>
        </w:rPr>
        <w:t xml:space="preserve"> Census Bureau conducts</w:t>
      </w:r>
      <w:r w:rsidR="00880CE5" w:rsidRPr="005219DD">
        <w:rPr>
          <w:b w:val="0"/>
          <w:color w:val="1D1B11" w:themeColor="background2" w:themeShade="1A"/>
          <w:sz w:val="24"/>
        </w:rPr>
        <w:t xml:space="preserve"> a Census of Governments</w:t>
      </w:r>
      <w:r w:rsidR="00FF4F05" w:rsidRPr="005219DD">
        <w:rPr>
          <w:b w:val="0"/>
          <w:color w:val="1D1B11" w:themeColor="background2" w:themeShade="1A"/>
          <w:sz w:val="24"/>
        </w:rPr>
        <w:t xml:space="preserve"> and an Annual Survey</w:t>
      </w:r>
      <w:r w:rsidR="00A9671F">
        <w:rPr>
          <w:b w:val="0"/>
          <w:color w:val="1D1B11" w:themeColor="background2" w:themeShade="1A"/>
          <w:sz w:val="24"/>
        </w:rPr>
        <w:t xml:space="preserve"> </w:t>
      </w:r>
      <w:r w:rsidR="00FF4F05" w:rsidRPr="005219DD">
        <w:rPr>
          <w:b w:val="0"/>
          <w:color w:val="1D1B11" w:themeColor="background2" w:themeShade="1A"/>
          <w:sz w:val="24"/>
        </w:rPr>
        <w:t xml:space="preserve">of </w:t>
      </w:r>
      <w:r w:rsidR="00880CE5" w:rsidRPr="005219DD">
        <w:rPr>
          <w:b w:val="0"/>
          <w:color w:val="1D1B11" w:themeColor="background2" w:themeShade="1A"/>
          <w:sz w:val="24"/>
        </w:rPr>
        <w:t xml:space="preserve">State and Local </w:t>
      </w:r>
      <w:r w:rsidR="00FF4F05" w:rsidRPr="005219DD">
        <w:rPr>
          <w:b w:val="0"/>
          <w:color w:val="1D1B11" w:themeColor="background2" w:themeShade="1A"/>
          <w:sz w:val="24"/>
        </w:rPr>
        <w:t>Government Finances</w:t>
      </w:r>
      <w:r w:rsidR="00297112">
        <w:rPr>
          <w:b w:val="0"/>
          <w:color w:val="1D1B11" w:themeColor="background2" w:themeShade="1A"/>
          <w:sz w:val="24"/>
        </w:rPr>
        <w:t>.</w:t>
      </w:r>
      <w:r w:rsidR="00BC0713" w:rsidRPr="005219DD">
        <w:rPr>
          <w:b w:val="0"/>
          <w:bCs/>
          <w:color w:val="1D1B11" w:themeColor="background2" w:themeShade="1A"/>
          <w:sz w:val="24"/>
        </w:rPr>
        <w:t xml:space="preserve"> Congress authorizes </w:t>
      </w:r>
      <w:r w:rsidRPr="005219DD">
        <w:rPr>
          <w:b w:val="0"/>
          <w:bCs/>
          <w:color w:val="1D1B11" w:themeColor="background2" w:themeShade="1A"/>
          <w:sz w:val="24"/>
        </w:rPr>
        <w:t>NCES</w:t>
      </w:r>
      <w:r w:rsidR="00BC0713" w:rsidRPr="005219DD">
        <w:rPr>
          <w:b w:val="0"/>
          <w:bCs/>
          <w:color w:val="1D1B11" w:themeColor="background2" w:themeShade="1A"/>
          <w:sz w:val="24"/>
        </w:rPr>
        <w:t xml:space="preserve"> </w:t>
      </w:r>
      <w:r w:rsidRPr="005219DD">
        <w:rPr>
          <w:b w:val="0"/>
          <w:bCs/>
          <w:color w:val="1D1B11" w:themeColor="background2" w:themeShade="1A"/>
          <w:sz w:val="24"/>
        </w:rPr>
        <w:t xml:space="preserve">to collect </w:t>
      </w:r>
      <w:r w:rsidR="00BF23C8">
        <w:rPr>
          <w:b w:val="0"/>
          <w:bCs/>
          <w:color w:val="1D1B11" w:themeColor="background2" w:themeShade="1A"/>
          <w:sz w:val="24"/>
        </w:rPr>
        <w:t xml:space="preserve">school finance </w:t>
      </w:r>
      <w:r w:rsidRPr="005219DD">
        <w:rPr>
          <w:b w:val="0"/>
          <w:bCs/>
          <w:color w:val="1D1B11" w:themeColor="background2" w:themeShade="1A"/>
          <w:sz w:val="24"/>
        </w:rPr>
        <w:t>data</w:t>
      </w:r>
      <w:r w:rsidR="00BC0713" w:rsidRPr="005219DD">
        <w:rPr>
          <w:b w:val="0"/>
          <w:bCs/>
          <w:color w:val="1D1B11" w:themeColor="background2" w:themeShade="1A"/>
          <w:sz w:val="24"/>
        </w:rPr>
        <w:t xml:space="preserve"> </w:t>
      </w:r>
      <w:r w:rsidRPr="005219DD">
        <w:rPr>
          <w:b w:val="0"/>
          <w:bCs/>
          <w:color w:val="1D1B11" w:themeColor="background2" w:themeShade="1A"/>
          <w:sz w:val="24"/>
        </w:rPr>
        <w:t>through</w:t>
      </w:r>
      <w:r w:rsidR="00BC0713" w:rsidRPr="005219DD">
        <w:rPr>
          <w:b w:val="0"/>
          <w:bCs/>
          <w:color w:val="1D1B11" w:themeColor="background2" w:themeShade="1A"/>
          <w:sz w:val="24"/>
          <w:szCs w:val="24"/>
        </w:rPr>
        <w:t xml:space="preserve"> </w:t>
      </w:r>
      <w:r w:rsidR="00BD01E5" w:rsidRPr="005219DD">
        <w:rPr>
          <w:b w:val="0"/>
          <w:bCs/>
          <w:color w:val="1D1B11" w:themeColor="background2" w:themeShade="1A"/>
          <w:sz w:val="24"/>
          <w:szCs w:val="24"/>
        </w:rPr>
        <w:t>t</w:t>
      </w:r>
      <w:r w:rsidR="00BD01E5" w:rsidRPr="005219DD">
        <w:rPr>
          <w:b w:val="0"/>
          <w:color w:val="1D1B11" w:themeColor="background2" w:themeShade="1A"/>
          <w:sz w:val="24"/>
          <w:szCs w:val="24"/>
        </w:rPr>
        <w:t>he Education Sciences Reform Act of 2002, section 151(b) (3),</w:t>
      </w:r>
      <w:r w:rsidR="001C3A28">
        <w:rPr>
          <w:b w:val="0"/>
          <w:color w:val="1D1B11" w:themeColor="background2" w:themeShade="1A"/>
          <w:sz w:val="24"/>
          <w:szCs w:val="24"/>
        </w:rPr>
        <w:t xml:space="preserve"> </w:t>
      </w:r>
      <w:r w:rsidR="00BD01E5" w:rsidRPr="005219DD">
        <w:rPr>
          <w:b w:val="0"/>
          <w:color w:val="1D1B11" w:themeColor="background2" w:themeShade="1A"/>
          <w:sz w:val="24"/>
          <w:szCs w:val="24"/>
        </w:rPr>
        <w:t>20 U.S.C. 9541</w:t>
      </w:r>
      <w:r w:rsidRPr="005219DD">
        <w:rPr>
          <w:b w:val="0"/>
          <w:bCs/>
          <w:color w:val="1D1B11" w:themeColor="background2" w:themeShade="1A"/>
          <w:sz w:val="24"/>
        </w:rPr>
        <w:t xml:space="preserve">. </w:t>
      </w:r>
      <w:r w:rsidR="00D46C4A">
        <w:rPr>
          <w:b w:val="0"/>
          <w:bCs/>
          <w:color w:val="1D1B11" w:themeColor="background2" w:themeShade="1A"/>
          <w:sz w:val="24"/>
        </w:rPr>
        <w:t xml:space="preserve"> </w:t>
      </w:r>
      <w:r w:rsidRPr="005219DD">
        <w:rPr>
          <w:b w:val="0"/>
          <w:color w:val="1D1B11" w:themeColor="background2" w:themeShade="1A"/>
          <w:sz w:val="24"/>
        </w:rPr>
        <w:t xml:space="preserve">The Census Bureau acts as the primary collection agent </w:t>
      </w:r>
      <w:r w:rsidR="00765E4E">
        <w:rPr>
          <w:b w:val="0"/>
          <w:color w:val="1D1B11" w:themeColor="background2" w:themeShade="1A"/>
          <w:sz w:val="24"/>
        </w:rPr>
        <w:t xml:space="preserve">for the F-33 data collection </w:t>
      </w:r>
      <w:r w:rsidRPr="005219DD">
        <w:rPr>
          <w:b w:val="0"/>
          <w:color w:val="1D1B11" w:themeColor="background2" w:themeShade="1A"/>
          <w:sz w:val="24"/>
        </w:rPr>
        <w:t>and produces two data files: one for distribution and reporting by the Census Bureau</w:t>
      </w:r>
      <w:r w:rsidR="00765E4E">
        <w:rPr>
          <w:b w:val="0"/>
          <w:color w:val="1D1B11" w:themeColor="background2" w:themeShade="1A"/>
          <w:sz w:val="24"/>
        </w:rPr>
        <w:t>;</w:t>
      </w:r>
      <w:r w:rsidR="00CA77CB" w:rsidRPr="005219DD">
        <w:rPr>
          <w:rStyle w:val="FootnoteReference"/>
          <w:b w:val="0"/>
          <w:color w:val="1D1B11" w:themeColor="background2" w:themeShade="1A"/>
          <w:sz w:val="24"/>
        </w:rPr>
        <w:footnoteReference w:id="3"/>
      </w:r>
      <w:r w:rsidRPr="005219DD">
        <w:rPr>
          <w:b w:val="0"/>
          <w:color w:val="1D1B11" w:themeColor="background2" w:themeShade="1A"/>
          <w:sz w:val="24"/>
        </w:rPr>
        <w:t xml:space="preserve"> and the other for distribution and reporting by </w:t>
      </w:r>
      <w:r w:rsidRPr="004671F6">
        <w:rPr>
          <w:b w:val="0"/>
          <w:sz w:val="24"/>
        </w:rPr>
        <w:t>NCES</w:t>
      </w:r>
      <w:r w:rsidR="00567F63" w:rsidRPr="004671F6">
        <w:rPr>
          <w:b w:val="0"/>
          <w:sz w:val="24"/>
        </w:rPr>
        <w:t>.</w:t>
      </w:r>
      <w:r w:rsidR="00D46C4A">
        <w:rPr>
          <w:b w:val="0"/>
          <w:sz w:val="24"/>
        </w:rPr>
        <w:t xml:space="preserve"> </w:t>
      </w:r>
      <w:r w:rsidR="00235740">
        <w:rPr>
          <w:b w:val="0"/>
          <w:sz w:val="24"/>
        </w:rPr>
        <w:t xml:space="preserve"> </w:t>
      </w:r>
      <w:r w:rsidR="00244B6A" w:rsidRPr="005219DD">
        <w:rPr>
          <w:b w:val="0"/>
          <w:color w:val="1D1B11" w:themeColor="background2" w:themeShade="1A"/>
          <w:sz w:val="24"/>
        </w:rPr>
        <w:t xml:space="preserve">NCES refers to this data collection as the </w:t>
      </w:r>
      <w:r w:rsidR="00244B6A" w:rsidRPr="005219DD">
        <w:rPr>
          <w:b w:val="0"/>
          <w:iCs/>
          <w:color w:val="1D1B11" w:themeColor="background2" w:themeShade="1A"/>
          <w:sz w:val="24"/>
        </w:rPr>
        <w:t>School District Finance Survey</w:t>
      </w:r>
      <w:r w:rsidR="00244B6A" w:rsidRPr="005219DD">
        <w:rPr>
          <w:b w:val="0"/>
          <w:color w:val="1D1B11" w:themeColor="background2" w:themeShade="1A"/>
          <w:sz w:val="24"/>
        </w:rPr>
        <w:t xml:space="preserve"> </w:t>
      </w:r>
      <w:r w:rsidR="00244B6A">
        <w:rPr>
          <w:b w:val="0"/>
          <w:color w:val="1D1B11" w:themeColor="background2" w:themeShade="1A"/>
          <w:sz w:val="24"/>
        </w:rPr>
        <w:t>and t</w:t>
      </w:r>
      <w:r w:rsidR="00941D21" w:rsidRPr="005219DD">
        <w:rPr>
          <w:b w:val="0"/>
          <w:color w:val="1D1B11" w:themeColor="background2" w:themeShade="1A"/>
          <w:sz w:val="24"/>
        </w:rPr>
        <w:t xml:space="preserve">he Census Bureau </w:t>
      </w:r>
      <w:r w:rsidR="00CC2CFC" w:rsidRPr="005219DD">
        <w:rPr>
          <w:b w:val="0"/>
          <w:color w:val="1D1B11" w:themeColor="background2" w:themeShade="1A"/>
          <w:sz w:val="24"/>
        </w:rPr>
        <w:t xml:space="preserve">refers to this data collection as the </w:t>
      </w:r>
      <w:r w:rsidR="00751315" w:rsidRPr="005219DD">
        <w:rPr>
          <w:b w:val="0"/>
          <w:color w:val="1D1B11" w:themeColor="background2" w:themeShade="1A"/>
          <w:sz w:val="24"/>
        </w:rPr>
        <w:t xml:space="preserve">Annual </w:t>
      </w:r>
      <w:r w:rsidR="00DE3812" w:rsidRPr="005219DD">
        <w:rPr>
          <w:b w:val="0"/>
          <w:color w:val="1D1B11" w:themeColor="background2" w:themeShade="1A"/>
          <w:sz w:val="24"/>
        </w:rPr>
        <w:t>Survey of Local Government Finances</w:t>
      </w:r>
      <w:r w:rsidR="00941D21" w:rsidRPr="005219DD">
        <w:rPr>
          <w:b w:val="0"/>
          <w:color w:val="1D1B11" w:themeColor="background2" w:themeShade="1A"/>
          <w:sz w:val="24"/>
        </w:rPr>
        <w:t>:</w:t>
      </w:r>
      <w:r w:rsidR="00E657E0">
        <w:rPr>
          <w:b w:val="0"/>
          <w:color w:val="1D1B11" w:themeColor="background2" w:themeShade="1A"/>
          <w:sz w:val="24"/>
        </w:rPr>
        <w:t xml:space="preserve"> </w:t>
      </w:r>
      <w:r w:rsidR="00941D21" w:rsidRPr="005219DD">
        <w:rPr>
          <w:b w:val="0"/>
          <w:color w:val="1D1B11" w:themeColor="background2" w:themeShade="1A"/>
          <w:sz w:val="24"/>
        </w:rPr>
        <w:t xml:space="preserve">School </w:t>
      </w:r>
      <w:r w:rsidR="00CC2CFC" w:rsidRPr="005219DD">
        <w:rPr>
          <w:b w:val="0"/>
          <w:color w:val="1D1B11" w:themeColor="background2" w:themeShade="1A"/>
          <w:sz w:val="24"/>
        </w:rPr>
        <w:t>Systems</w:t>
      </w:r>
      <w:r w:rsidR="00244B6A">
        <w:rPr>
          <w:b w:val="0"/>
          <w:color w:val="1D1B11" w:themeColor="background2" w:themeShade="1A"/>
          <w:sz w:val="24"/>
        </w:rPr>
        <w:t>.</w:t>
      </w:r>
      <w:r w:rsidR="009F17C6">
        <w:rPr>
          <w:b w:val="0"/>
          <w:color w:val="1D1B11" w:themeColor="background2" w:themeShade="1A"/>
          <w:sz w:val="24"/>
        </w:rPr>
        <w:t xml:space="preserve"> </w:t>
      </w:r>
      <w:r w:rsidR="00941D21" w:rsidRPr="005219DD">
        <w:rPr>
          <w:b w:val="0"/>
          <w:color w:val="1D1B11" w:themeColor="background2" w:themeShade="1A"/>
          <w:sz w:val="24"/>
          <w:szCs w:val="24"/>
        </w:rPr>
        <w:t>Specific differences between the collections include:</w:t>
      </w:r>
    </w:p>
    <w:p w14:paraId="2C47FA81" w14:textId="77777777" w:rsidR="00941D21" w:rsidRPr="00941D21" w:rsidRDefault="00941D21" w:rsidP="00941D21">
      <w:pPr>
        <w:rPr>
          <w:sz w:val="24"/>
          <w:szCs w:val="24"/>
        </w:rPr>
      </w:pPr>
    </w:p>
    <w:p w14:paraId="6061E3C7" w14:textId="785FF43F" w:rsidR="00B44A6A" w:rsidRPr="00154B5F" w:rsidRDefault="00941D21" w:rsidP="00F52C7D">
      <w:pPr>
        <w:pStyle w:val="ListParagraph"/>
        <w:numPr>
          <w:ilvl w:val="0"/>
          <w:numId w:val="11"/>
        </w:numPr>
        <w:rPr>
          <w:color w:val="1D1B11" w:themeColor="background2" w:themeShade="1A"/>
          <w:sz w:val="24"/>
          <w:szCs w:val="24"/>
        </w:rPr>
      </w:pPr>
      <w:r w:rsidRPr="005219DD">
        <w:rPr>
          <w:b/>
          <w:i/>
          <w:color w:val="1D1B11" w:themeColor="background2" w:themeShade="1A"/>
          <w:sz w:val="24"/>
          <w:szCs w:val="24"/>
        </w:rPr>
        <w:t>Inclu</w:t>
      </w:r>
      <w:r w:rsidR="00E81E76" w:rsidRPr="005219DD">
        <w:rPr>
          <w:b/>
          <w:i/>
          <w:color w:val="1D1B11" w:themeColor="background2" w:themeShade="1A"/>
          <w:sz w:val="24"/>
          <w:szCs w:val="24"/>
        </w:rPr>
        <w:t>sion</w:t>
      </w:r>
      <w:r w:rsidRPr="005219DD">
        <w:rPr>
          <w:b/>
          <w:i/>
          <w:color w:val="1D1B11" w:themeColor="background2" w:themeShade="1A"/>
          <w:sz w:val="24"/>
          <w:szCs w:val="24"/>
        </w:rPr>
        <w:t xml:space="preserve"> o</w:t>
      </w:r>
      <w:r w:rsidR="00E81E76" w:rsidRPr="005219DD">
        <w:rPr>
          <w:b/>
          <w:i/>
          <w:color w:val="1D1B11" w:themeColor="background2" w:themeShade="1A"/>
          <w:sz w:val="24"/>
          <w:szCs w:val="24"/>
        </w:rPr>
        <w:t>f</w:t>
      </w:r>
      <w:r w:rsidRPr="005219DD">
        <w:rPr>
          <w:color w:val="1D1B11" w:themeColor="background2" w:themeShade="1A"/>
          <w:sz w:val="24"/>
          <w:szCs w:val="24"/>
        </w:rPr>
        <w:t xml:space="preserve"> </w:t>
      </w:r>
      <w:r w:rsidR="00E81E76" w:rsidRPr="005219DD">
        <w:rPr>
          <w:b/>
          <w:i/>
          <w:color w:val="1D1B11" w:themeColor="background2" w:themeShade="1A"/>
          <w:sz w:val="24"/>
          <w:szCs w:val="24"/>
        </w:rPr>
        <w:t xml:space="preserve">independent </w:t>
      </w:r>
      <w:r w:rsidRPr="005219DD">
        <w:rPr>
          <w:b/>
          <w:i/>
          <w:color w:val="1D1B11" w:themeColor="background2" w:themeShade="1A"/>
          <w:sz w:val="24"/>
          <w:szCs w:val="24"/>
        </w:rPr>
        <w:t>charter school</w:t>
      </w:r>
      <w:r w:rsidR="00E81E76" w:rsidRPr="005219DD">
        <w:rPr>
          <w:b/>
          <w:i/>
          <w:color w:val="1D1B11" w:themeColor="background2" w:themeShade="1A"/>
          <w:sz w:val="24"/>
          <w:szCs w:val="24"/>
        </w:rPr>
        <w:t xml:space="preserve"> districts</w:t>
      </w:r>
      <w:r w:rsidR="00470CC5" w:rsidRPr="005219DD">
        <w:rPr>
          <w:b/>
          <w:color w:val="1D1B11" w:themeColor="background2" w:themeShade="1A"/>
          <w:sz w:val="24"/>
          <w:szCs w:val="24"/>
        </w:rPr>
        <w:t>—</w:t>
      </w:r>
      <w:r w:rsidR="001C02A0" w:rsidRPr="005219DD">
        <w:rPr>
          <w:color w:val="1D1B11" w:themeColor="background2" w:themeShade="1A"/>
          <w:sz w:val="24"/>
        </w:rPr>
        <w:t xml:space="preserve">NCES requests that states </w:t>
      </w:r>
      <w:r w:rsidR="00E81E76" w:rsidRPr="005219DD">
        <w:rPr>
          <w:color w:val="1D1B11" w:themeColor="background2" w:themeShade="1A"/>
          <w:sz w:val="24"/>
        </w:rPr>
        <w:t xml:space="preserve">report fiscal data in the F-33 </w:t>
      </w:r>
      <w:r w:rsidR="001D01B2" w:rsidRPr="005219DD">
        <w:rPr>
          <w:color w:val="1D1B11" w:themeColor="background2" w:themeShade="1A"/>
          <w:sz w:val="24"/>
        </w:rPr>
        <w:t xml:space="preserve">survey </w:t>
      </w:r>
      <w:r w:rsidR="00E81E76" w:rsidRPr="005219DD">
        <w:rPr>
          <w:color w:val="1D1B11" w:themeColor="background2" w:themeShade="1A"/>
          <w:sz w:val="24"/>
        </w:rPr>
        <w:t>for all independent c</w:t>
      </w:r>
      <w:r w:rsidR="001C02A0" w:rsidRPr="005219DD">
        <w:rPr>
          <w:color w:val="1D1B11" w:themeColor="background2" w:themeShade="1A"/>
          <w:sz w:val="24"/>
        </w:rPr>
        <w:t>hart</w:t>
      </w:r>
      <w:r w:rsidR="00E81E76" w:rsidRPr="005219DD">
        <w:rPr>
          <w:color w:val="1D1B11" w:themeColor="background2" w:themeShade="1A"/>
          <w:sz w:val="24"/>
        </w:rPr>
        <w:t>er school districts</w:t>
      </w:r>
      <w:r w:rsidR="001C02A0" w:rsidRPr="005219DD">
        <w:rPr>
          <w:color w:val="1D1B11" w:themeColor="background2" w:themeShade="1A"/>
          <w:sz w:val="24"/>
        </w:rPr>
        <w:t xml:space="preserve"> </w:t>
      </w:r>
      <w:r w:rsidR="00E81E76" w:rsidRPr="005219DD">
        <w:rPr>
          <w:color w:val="1D1B11" w:themeColor="background2" w:themeShade="1A"/>
          <w:sz w:val="24"/>
        </w:rPr>
        <w:t xml:space="preserve">and all </w:t>
      </w:r>
      <w:r w:rsidR="00DE3812" w:rsidRPr="005219DD">
        <w:rPr>
          <w:color w:val="1D1B11" w:themeColor="background2" w:themeShade="1A"/>
          <w:sz w:val="24"/>
        </w:rPr>
        <w:t xml:space="preserve">regular school </w:t>
      </w:r>
      <w:r w:rsidR="00E81E76" w:rsidRPr="005219DD">
        <w:rPr>
          <w:color w:val="1D1B11" w:themeColor="background2" w:themeShade="1A"/>
          <w:sz w:val="24"/>
        </w:rPr>
        <w:t>districts that include charter schools</w:t>
      </w:r>
      <w:r w:rsidR="00DE3812" w:rsidRPr="005219DD">
        <w:rPr>
          <w:color w:val="1D1B11" w:themeColor="background2" w:themeShade="1A"/>
          <w:sz w:val="24"/>
        </w:rPr>
        <w:t xml:space="preserve">. </w:t>
      </w:r>
      <w:r w:rsidR="001C02A0" w:rsidRPr="005219DD">
        <w:rPr>
          <w:color w:val="1D1B11" w:themeColor="background2" w:themeShade="1A"/>
          <w:sz w:val="24"/>
        </w:rPr>
        <w:t xml:space="preserve">Most states comply with this request. </w:t>
      </w:r>
      <w:r w:rsidR="00014B1C">
        <w:rPr>
          <w:color w:val="1D1B11" w:themeColor="background2" w:themeShade="1A"/>
          <w:sz w:val="24"/>
        </w:rPr>
        <w:t xml:space="preserve"> </w:t>
      </w:r>
      <w:r w:rsidR="00CB7B8B" w:rsidRPr="005219DD">
        <w:rPr>
          <w:color w:val="1D1B11" w:themeColor="background2" w:themeShade="1A"/>
          <w:sz w:val="24"/>
        </w:rPr>
        <w:t>By</w:t>
      </w:r>
      <w:r w:rsidR="00B44A6A" w:rsidRPr="005219DD">
        <w:rPr>
          <w:color w:val="1D1B11" w:themeColor="background2" w:themeShade="1A"/>
          <w:sz w:val="24"/>
        </w:rPr>
        <w:t xml:space="preserve"> </w:t>
      </w:r>
      <w:r w:rsidR="00B44A6A" w:rsidRPr="005219DD">
        <w:rPr>
          <w:color w:val="1D1B11" w:themeColor="background2" w:themeShade="1A"/>
          <w:sz w:val="24"/>
        </w:rPr>
        <w:lastRenderedPageBreak/>
        <w:t>contrast</w:t>
      </w:r>
      <w:r w:rsidR="00DE3812" w:rsidRPr="005219DD">
        <w:rPr>
          <w:color w:val="1D1B11" w:themeColor="background2" w:themeShade="1A"/>
          <w:sz w:val="24"/>
        </w:rPr>
        <w:t>,</w:t>
      </w:r>
      <w:r w:rsidR="00B44A6A" w:rsidRPr="005219DD">
        <w:rPr>
          <w:color w:val="1D1B11" w:themeColor="background2" w:themeShade="1A"/>
          <w:sz w:val="24"/>
        </w:rPr>
        <w:t xml:space="preserve"> t</w:t>
      </w:r>
      <w:r w:rsidR="00E81E76" w:rsidRPr="005219DD">
        <w:rPr>
          <w:color w:val="1D1B11" w:themeColor="background2" w:themeShade="1A"/>
          <w:sz w:val="24"/>
        </w:rPr>
        <w:t xml:space="preserve">he Census Bureau </w:t>
      </w:r>
      <w:r w:rsidR="00D15BBC" w:rsidRPr="005219DD">
        <w:rPr>
          <w:color w:val="1D1B11" w:themeColor="background2" w:themeShade="1A"/>
          <w:sz w:val="24"/>
        </w:rPr>
        <w:t xml:space="preserve">F-33 </w:t>
      </w:r>
      <w:r w:rsidR="00E81E76" w:rsidRPr="005219DD">
        <w:rPr>
          <w:color w:val="1D1B11" w:themeColor="background2" w:themeShade="1A"/>
          <w:sz w:val="24"/>
        </w:rPr>
        <w:t xml:space="preserve">data file and report include only </w:t>
      </w:r>
      <w:r w:rsidR="00D15BBC" w:rsidRPr="005219DD">
        <w:rPr>
          <w:color w:val="1D1B11" w:themeColor="background2" w:themeShade="1A"/>
          <w:sz w:val="24"/>
        </w:rPr>
        <w:t xml:space="preserve">school </w:t>
      </w:r>
      <w:r w:rsidR="00E81E76" w:rsidRPr="005219DD">
        <w:rPr>
          <w:color w:val="1D1B11" w:themeColor="background2" w:themeShade="1A"/>
          <w:sz w:val="24"/>
        </w:rPr>
        <w:t xml:space="preserve">districts that meet the </w:t>
      </w:r>
      <w:r w:rsidR="00040611">
        <w:rPr>
          <w:color w:val="1D1B11" w:themeColor="background2" w:themeShade="1A"/>
          <w:sz w:val="24"/>
        </w:rPr>
        <w:t xml:space="preserve">Census Bureau’s </w:t>
      </w:r>
      <w:r w:rsidR="00E81E76" w:rsidRPr="005219DD">
        <w:rPr>
          <w:color w:val="1D1B11" w:themeColor="background2" w:themeShade="1A"/>
          <w:sz w:val="24"/>
        </w:rPr>
        <w:t xml:space="preserve">definition of </w:t>
      </w:r>
      <w:r w:rsidR="00D15BBC" w:rsidRPr="005219DD">
        <w:rPr>
          <w:color w:val="1D1B11" w:themeColor="background2" w:themeShade="1A"/>
          <w:sz w:val="24"/>
        </w:rPr>
        <w:t>a</w:t>
      </w:r>
      <w:r w:rsidR="00597AC2" w:rsidRPr="005219DD">
        <w:rPr>
          <w:color w:val="1D1B11" w:themeColor="background2" w:themeShade="1A"/>
          <w:sz w:val="24"/>
        </w:rPr>
        <w:t xml:space="preserve"> government entity</w:t>
      </w:r>
      <w:r w:rsidR="00B44A6A" w:rsidRPr="005219DD">
        <w:rPr>
          <w:color w:val="1D1B11" w:themeColor="background2" w:themeShade="1A"/>
          <w:sz w:val="24"/>
        </w:rPr>
        <w:t>.</w:t>
      </w:r>
      <w:r w:rsidR="00E21B03">
        <w:rPr>
          <w:rStyle w:val="FootnoteReference"/>
          <w:color w:val="1D1B11" w:themeColor="background2" w:themeShade="1A"/>
          <w:sz w:val="24"/>
        </w:rPr>
        <w:footnoteReference w:id="4"/>
      </w:r>
      <w:r w:rsidR="00597AC2" w:rsidRPr="005219DD">
        <w:rPr>
          <w:color w:val="1D1B11" w:themeColor="background2" w:themeShade="1A"/>
          <w:sz w:val="24"/>
        </w:rPr>
        <w:t xml:space="preserve"> </w:t>
      </w:r>
      <w:r w:rsidR="00E81E76" w:rsidRPr="005219DD">
        <w:rPr>
          <w:color w:val="1D1B11" w:themeColor="background2" w:themeShade="1A"/>
          <w:sz w:val="24"/>
        </w:rPr>
        <w:t xml:space="preserve"> </w:t>
      </w:r>
    </w:p>
    <w:p w14:paraId="142A0881" w14:textId="77777777" w:rsidR="00154B5F" w:rsidRPr="00F52C7D" w:rsidRDefault="00154B5F" w:rsidP="00154B5F">
      <w:pPr>
        <w:pStyle w:val="ListParagraph"/>
        <w:rPr>
          <w:color w:val="1D1B11" w:themeColor="background2" w:themeShade="1A"/>
          <w:sz w:val="24"/>
          <w:szCs w:val="24"/>
        </w:rPr>
      </w:pPr>
    </w:p>
    <w:p w14:paraId="266C3CFC" w14:textId="77777777" w:rsidR="00B44A6A" w:rsidRPr="005219DD" w:rsidRDefault="00941D21" w:rsidP="0084537C">
      <w:pPr>
        <w:pStyle w:val="ListParagraph"/>
        <w:numPr>
          <w:ilvl w:val="0"/>
          <w:numId w:val="11"/>
        </w:numPr>
        <w:rPr>
          <w:color w:val="1D1B11" w:themeColor="background2" w:themeShade="1A"/>
          <w:sz w:val="24"/>
          <w:szCs w:val="24"/>
        </w:rPr>
      </w:pPr>
      <w:r w:rsidRPr="005219DD">
        <w:rPr>
          <w:b/>
          <w:i/>
          <w:color w:val="1D1B11" w:themeColor="background2" w:themeShade="1A"/>
          <w:sz w:val="24"/>
          <w:szCs w:val="24"/>
        </w:rPr>
        <w:t>State payments on behalf of school districts</w:t>
      </w:r>
      <w:r w:rsidR="00470CC5" w:rsidRPr="005219DD">
        <w:rPr>
          <w:b/>
          <w:color w:val="1D1B11" w:themeColor="background2" w:themeShade="1A"/>
          <w:sz w:val="24"/>
          <w:szCs w:val="24"/>
        </w:rPr>
        <w:t>—</w:t>
      </w:r>
      <w:r w:rsidR="00BC7878" w:rsidRPr="005219DD">
        <w:rPr>
          <w:color w:val="1D1B11" w:themeColor="background2" w:themeShade="1A"/>
          <w:sz w:val="24"/>
          <w:szCs w:val="24"/>
        </w:rPr>
        <w:t>N</w:t>
      </w:r>
      <w:r w:rsidRPr="005219DD">
        <w:rPr>
          <w:color w:val="1D1B11" w:themeColor="background2" w:themeShade="1A"/>
          <w:sz w:val="24"/>
          <w:szCs w:val="24"/>
        </w:rPr>
        <w:t xml:space="preserve">CES </w:t>
      </w:r>
      <w:r w:rsidR="0080655C" w:rsidRPr="005219DD">
        <w:rPr>
          <w:color w:val="1D1B11" w:themeColor="background2" w:themeShade="1A"/>
          <w:sz w:val="24"/>
          <w:szCs w:val="24"/>
        </w:rPr>
        <w:t>combine</w:t>
      </w:r>
      <w:r w:rsidR="00BC7878" w:rsidRPr="005219DD">
        <w:rPr>
          <w:color w:val="1D1B11" w:themeColor="background2" w:themeShade="1A"/>
          <w:sz w:val="24"/>
          <w:szCs w:val="24"/>
        </w:rPr>
        <w:t>s</w:t>
      </w:r>
      <w:r w:rsidRPr="005219DD">
        <w:rPr>
          <w:color w:val="1D1B11" w:themeColor="background2" w:themeShade="1A"/>
          <w:sz w:val="24"/>
          <w:szCs w:val="24"/>
        </w:rPr>
        <w:t xml:space="preserve"> state government </w:t>
      </w:r>
      <w:r w:rsidRPr="005219DD">
        <w:rPr>
          <w:color w:val="1D1B11" w:themeColor="background2" w:themeShade="1A"/>
          <w:sz w:val="24"/>
        </w:rPr>
        <w:t xml:space="preserve">expenditures for and on behalf of school districts </w:t>
      </w:r>
      <w:r w:rsidR="0080655C" w:rsidRPr="005219DD">
        <w:rPr>
          <w:color w:val="1D1B11" w:themeColor="background2" w:themeShade="1A"/>
          <w:sz w:val="24"/>
        </w:rPr>
        <w:t xml:space="preserve">with expenditures school districts make directly </w:t>
      </w:r>
      <w:r w:rsidRPr="005219DD">
        <w:rPr>
          <w:color w:val="1D1B11" w:themeColor="background2" w:themeShade="1A"/>
          <w:sz w:val="24"/>
        </w:rPr>
        <w:t xml:space="preserve">for all </w:t>
      </w:r>
      <w:r w:rsidR="0080655C" w:rsidRPr="005219DD">
        <w:rPr>
          <w:color w:val="1D1B11" w:themeColor="background2" w:themeShade="1A"/>
          <w:sz w:val="24"/>
        </w:rPr>
        <w:t xml:space="preserve">applicable </w:t>
      </w:r>
      <w:r w:rsidR="00C41580" w:rsidRPr="005219DD">
        <w:rPr>
          <w:color w:val="1D1B11" w:themeColor="background2" w:themeShade="1A"/>
          <w:sz w:val="24"/>
        </w:rPr>
        <w:t>data items</w:t>
      </w:r>
      <w:r w:rsidR="00CC3902" w:rsidRPr="005219DD">
        <w:rPr>
          <w:color w:val="1D1B11" w:themeColor="background2" w:themeShade="1A"/>
          <w:sz w:val="24"/>
        </w:rPr>
        <w:t xml:space="preserve"> (see table 1)</w:t>
      </w:r>
      <w:r w:rsidR="00C41580" w:rsidRPr="005219DD">
        <w:rPr>
          <w:color w:val="1D1B11" w:themeColor="background2" w:themeShade="1A"/>
          <w:sz w:val="24"/>
        </w:rPr>
        <w:t xml:space="preserve">. </w:t>
      </w:r>
      <w:r w:rsidR="00CB7B8B" w:rsidRPr="005219DD">
        <w:rPr>
          <w:color w:val="1D1B11" w:themeColor="background2" w:themeShade="1A"/>
          <w:sz w:val="24"/>
        </w:rPr>
        <w:t>By</w:t>
      </w:r>
      <w:r w:rsidR="009409B6" w:rsidRPr="005219DD">
        <w:rPr>
          <w:color w:val="1D1B11" w:themeColor="background2" w:themeShade="1A"/>
          <w:sz w:val="24"/>
        </w:rPr>
        <w:t xml:space="preserve"> contrast, </w:t>
      </w:r>
      <w:r w:rsidRPr="005219DD">
        <w:rPr>
          <w:color w:val="1D1B11" w:themeColor="background2" w:themeShade="1A"/>
          <w:sz w:val="24"/>
        </w:rPr>
        <w:t xml:space="preserve">the Census Bureau </w:t>
      </w:r>
      <w:r w:rsidR="00CB7B8B" w:rsidRPr="005219DD">
        <w:rPr>
          <w:color w:val="1D1B11" w:themeColor="background2" w:themeShade="1A"/>
          <w:sz w:val="24"/>
        </w:rPr>
        <w:t xml:space="preserve">reports state government expenditures on behalf of school districts and expenditures </w:t>
      </w:r>
      <w:r w:rsidR="00166E74">
        <w:rPr>
          <w:color w:val="1D1B11" w:themeColor="background2" w:themeShade="1A"/>
          <w:sz w:val="24"/>
        </w:rPr>
        <w:t xml:space="preserve">that </w:t>
      </w:r>
      <w:r w:rsidR="00CB7B8B" w:rsidRPr="005219DD">
        <w:rPr>
          <w:color w:val="1D1B11" w:themeColor="background2" w:themeShade="1A"/>
          <w:sz w:val="24"/>
        </w:rPr>
        <w:t xml:space="preserve">school districts </w:t>
      </w:r>
      <w:r w:rsidR="00CC3902" w:rsidRPr="005219DD">
        <w:rPr>
          <w:color w:val="1D1B11" w:themeColor="background2" w:themeShade="1A"/>
          <w:sz w:val="24"/>
        </w:rPr>
        <w:t xml:space="preserve">make directly </w:t>
      </w:r>
      <w:r w:rsidR="00166E74">
        <w:rPr>
          <w:color w:val="1D1B11" w:themeColor="background2" w:themeShade="1A"/>
          <w:sz w:val="24"/>
        </w:rPr>
        <w:t xml:space="preserve">as </w:t>
      </w:r>
      <w:r w:rsidR="00CC3902" w:rsidRPr="005219DD">
        <w:rPr>
          <w:color w:val="1D1B11" w:themeColor="background2" w:themeShade="1A"/>
          <w:sz w:val="24"/>
        </w:rPr>
        <w:t>separate data items</w:t>
      </w:r>
      <w:r w:rsidRPr="005219DD">
        <w:rPr>
          <w:color w:val="1D1B11" w:themeColor="background2" w:themeShade="1A"/>
          <w:sz w:val="24"/>
        </w:rPr>
        <w:t>.</w:t>
      </w:r>
      <w:r w:rsidRPr="005219DD">
        <w:rPr>
          <w:color w:val="1D1B11" w:themeColor="background2" w:themeShade="1A"/>
        </w:rPr>
        <w:t xml:space="preserve"> </w:t>
      </w:r>
    </w:p>
    <w:p w14:paraId="216C5468" w14:textId="77777777" w:rsidR="00B44A6A" w:rsidRPr="005219DD" w:rsidRDefault="00B44A6A" w:rsidP="00B44A6A">
      <w:pPr>
        <w:ind w:left="360"/>
        <w:rPr>
          <w:b/>
          <w:i/>
          <w:color w:val="1D1B11" w:themeColor="background2" w:themeShade="1A"/>
          <w:sz w:val="24"/>
          <w:szCs w:val="24"/>
        </w:rPr>
      </w:pPr>
    </w:p>
    <w:p w14:paraId="53EEF0D9" w14:textId="77777777" w:rsidR="002A28EE" w:rsidRPr="002A28EE" w:rsidRDefault="00B44A6A" w:rsidP="002A28EE">
      <w:pPr>
        <w:pStyle w:val="ListParagraph"/>
        <w:numPr>
          <w:ilvl w:val="0"/>
          <w:numId w:val="11"/>
        </w:numPr>
        <w:rPr>
          <w:color w:val="1D1B11" w:themeColor="background2" w:themeShade="1A"/>
          <w:sz w:val="24"/>
          <w:szCs w:val="24"/>
        </w:rPr>
      </w:pPr>
      <w:r w:rsidRPr="005219DD">
        <w:rPr>
          <w:b/>
          <w:i/>
          <w:color w:val="1D1B11" w:themeColor="background2" w:themeShade="1A"/>
          <w:sz w:val="24"/>
          <w:szCs w:val="24"/>
        </w:rPr>
        <w:t>C</w:t>
      </w:r>
      <w:r w:rsidR="00941D21" w:rsidRPr="005219DD">
        <w:rPr>
          <w:b/>
          <w:i/>
          <w:color w:val="1D1B11" w:themeColor="background2" w:themeShade="1A"/>
          <w:sz w:val="24"/>
          <w:szCs w:val="24"/>
        </w:rPr>
        <w:t>lassification</w:t>
      </w:r>
      <w:r w:rsidRPr="005219DD">
        <w:rPr>
          <w:b/>
          <w:i/>
          <w:color w:val="1D1B11" w:themeColor="background2" w:themeShade="1A"/>
          <w:sz w:val="24"/>
          <w:szCs w:val="24"/>
        </w:rPr>
        <w:t xml:space="preserve"> of s</w:t>
      </w:r>
      <w:r w:rsidR="00941D21" w:rsidRPr="005219DD">
        <w:rPr>
          <w:b/>
          <w:i/>
          <w:color w:val="1D1B11" w:themeColor="background2" w:themeShade="1A"/>
          <w:sz w:val="24"/>
          <w:szCs w:val="24"/>
        </w:rPr>
        <w:t xml:space="preserve">tate and local </w:t>
      </w:r>
      <w:r w:rsidR="00BC7878" w:rsidRPr="005219DD">
        <w:rPr>
          <w:b/>
          <w:i/>
          <w:color w:val="1D1B11" w:themeColor="background2" w:themeShade="1A"/>
          <w:sz w:val="24"/>
          <w:szCs w:val="24"/>
        </w:rPr>
        <w:t xml:space="preserve">tax </w:t>
      </w:r>
      <w:r w:rsidR="00941D21" w:rsidRPr="005219DD">
        <w:rPr>
          <w:b/>
          <w:i/>
          <w:color w:val="1D1B11" w:themeColor="background2" w:themeShade="1A"/>
          <w:sz w:val="24"/>
          <w:szCs w:val="24"/>
        </w:rPr>
        <w:t>revenues</w:t>
      </w:r>
      <w:r w:rsidR="00470CC5" w:rsidRPr="005219DD">
        <w:rPr>
          <w:b/>
          <w:color w:val="1D1B11" w:themeColor="background2" w:themeShade="1A"/>
          <w:sz w:val="24"/>
          <w:szCs w:val="24"/>
        </w:rPr>
        <w:t>—</w:t>
      </w:r>
      <w:r w:rsidR="00EE1696" w:rsidRPr="005219DD">
        <w:rPr>
          <w:color w:val="1D1B11" w:themeColor="background2" w:themeShade="1A"/>
          <w:sz w:val="24"/>
          <w:szCs w:val="24"/>
        </w:rPr>
        <w:t xml:space="preserve">NCES classifies </w:t>
      </w:r>
      <w:r w:rsidR="00AB5510" w:rsidRPr="005219DD">
        <w:rPr>
          <w:color w:val="1D1B11" w:themeColor="background2" w:themeShade="1A"/>
          <w:sz w:val="24"/>
          <w:szCs w:val="24"/>
        </w:rPr>
        <w:t xml:space="preserve">tax </w:t>
      </w:r>
      <w:r w:rsidR="00EE1696" w:rsidRPr="005219DD">
        <w:rPr>
          <w:color w:val="1D1B11" w:themeColor="background2" w:themeShade="1A"/>
          <w:sz w:val="24"/>
          <w:szCs w:val="24"/>
        </w:rPr>
        <w:t>revenues as b</w:t>
      </w:r>
      <w:r w:rsidR="0084537C" w:rsidRPr="005219DD">
        <w:rPr>
          <w:color w:val="1D1B11" w:themeColor="background2" w:themeShade="1A"/>
          <w:sz w:val="24"/>
          <w:szCs w:val="24"/>
        </w:rPr>
        <w:t xml:space="preserve">eing from local or state sources, </w:t>
      </w:r>
      <w:r w:rsidR="001C02A0" w:rsidRPr="005219DD">
        <w:rPr>
          <w:color w:val="1D1B11" w:themeColor="background2" w:themeShade="1A"/>
          <w:sz w:val="24"/>
          <w:szCs w:val="24"/>
        </w:rPr>
        <w:t>as identified by each state submitting data.</w:t>
      </w:r>
      <w:r w:rsidR="0016339A" w:rsidRPr="005219DD">
        <w:rPr>
          <w:color w:val="1D1B11" w:themeColor="background2" w:themeShade="1A"/>
          <w:sz w:val="24"/>
          <w:szCs w:val="24"/>
        </w:rPr>
        <w:t xml:space="preserve"> </w:t>
      </w:r>
      <w:r w:rsidR="00BC7878" w:rsidRPr="005219DD">
        <w:rPr>
          <w:color w:val="1D1B11" w:themeColor="background2" w:themeShade="1A"/>
          <w:sz w:val="24"/>
          <w:szCs w:val="24"/>
        </w:rPr>
        <w:t xml:space="preserve">The Census Bureau classifies </w:t>
      </w:r>
      <w:r w:rsidR="00AB5510" w:rsidRPr="005219DD">
        <w:rPr>
          <w:color w:val="1D1B11" w:themeColor="background2" w:themeShade="1A"/>
          <w:sz w:val="24"/>
          <w:szCs w:val="24"/>
        </w:rPr>
        <w:t xml:space="preserve">tax </w:t>
      </w:r>
      <w:r w:rsidR="00BC7878" w:rsidRPr="005219DD">
        <w:rPr>
          <w:color w:val="1D1B11" w:themeColor="background2" w:themeShade="1A"/>
          <w:sz w:val="24"/>
          <w:szCs w:val="24"/>
        </w:rPr>
        <w:t>revenues as local or state</w:t>
      </w:r>
      <w:r w:rsidR="00AB5510" w:rsidRPr="005219DD">
        <w:rPr>
          <w:color w:val="1D1B11" w:themeColor="background2" w:themeShade="1A"/>
          <w:sz w:val="24"/>
          <w:szCs w:val="24"/>
        </w:rPr>
        <w:t xml:space="preserve"> depending on which level of government </w:t>
      </w:r>
      <w:r w:rsidR="00362145" w:rsidRPr="005219DD">
        <w:rPr>
          <w:color w:val="1D1B11" w:themeColor="background2" w:themeShade="1A"/>
          <w:sz w:val="24"/>
          <w:szCs w:val="24"/>
        </w:rPr>
        <w:t xml:space="preserve">(local or state) </w:t>
      </w:r>
      <w:r w:rsidR="00AB5510" w:rsidRPr="005219DD">
        <w:rPr>
          <w:color w:val="1D1B11" w:themeColor="background2" w:themeShade="1A"/>
          <w:sz w:val="24"/>
          <w:szCs w:val="24"/>
        </w:rPr>
        <w:t>imposed, collected, and distributed the tax revenue</w:t>
      </w:r>
      <w:r w:rsidR="00FB4712">
        <w:rPr>
          <w:color w:val="1D1B11" w:themeColor="background2" w:themeShade="1A"/>
          <w:sz w:val="24"/>
          <w:szCs w:val="24"/>
        </w:rPr>
        <w:t>.</w:t>
      </w:r>
      <w:r w:rsidR="00564915">
        <w:rPr>
          <w:rStyle w:val="FootnoteReference"/>
          <w:color w:val="1D1B11" w:themeColor="background2" w:themeShade="1A"/>
          <w:sz w:val="24"/>
          <w:szCs w:val="24"/>
        </w:rPr>
        <w:footnoteReference w:id="5"/>
      </w:r>
      <w:r w:rsidR="00FB4712">
        <w:rPr>
          <w:color w:val="1D1B11" w:themeColor="background2" w:themeShade="1A"/>
          <w:sz w:val="24"/>
          <w:szCs w:val="24"/>
        </w:rPr>
        <w:t xml:space="preserve"> </w:t>
      </w:r>
      <w:r w:rsidR="001C02A0" w:rsidRPr="005219DD">
        <w:rPr>
          <w:color w:val="1D1B11" w:themeColor="background2" w:themeShade="1A"/>
          <w:sz w:val="24"/>
          <w:szCs w:val="24"/>
        </w:rPr>
        <w:t xml:space="preserve">Some </w:t>
      </w:r>
      <w:r w:rsidR="00362145" w:rsidRPr="005219DD">
        <w:rPr>
          <w:color w:val="1D1B11" w:themeColor="background2" w:themeShade="1A"/>
          <w:sz w:val="24"/>
          <w:szCs w:val="24"/>
        </w:rPr>
        <w:t xml:space="preserve">tax </w:t>
      </w:r>
      <w:r w:rsidR="001C02A0" w:rsidRPr="005219DD">
        <w:rPr>
          <w:color w:val="1D1B11" w:themeColor="background2" w:themeShade="1A"/>
          <w:sz w:val="24"/>
          <w:szCs w:val="24"/>
        </w:rPr>
        <w:t xml:space="preserve">revenues </w:t>
      </w:r>
      <w:r w:rsidR="001B63FC">
        <w:rPr>
          <w:color w:val="1D1B11" w:themeColor="background2" w:themeShade="1A"/>
          <w:sz w:val="24"/>
          <w:szCs w:val="24"/>
        </w:rPr>
        <w:t>that</w:t>
      </w:r>
      <w:r w:rsidR="001B63FC" w:rsidRPr="005219DD">
        <w:rPr>
          <w:color w:val="1D1B11" w:themeColor="background2" w:themeShade="1A"/>
          <w:sz w:val="24"/>
          <w:szCs w:val="24"/>
        </w:rPr>
        <w:t xml:space="preserve"> </w:t>
      </w:r>
      <w:r w:rsidR="001C02A0" w:rsidRPr="005219DD">
        <w:rPr>
          <w:color w:val="1D1B11" w:themeColor="background2" w:themeShade="1A"/>
          <w:sz w:val="24"/>
          <w:szCs w:val="24"/>
        </w:rPr>
        <w:t>NCES categorizes as state are categorized as local by the Census Bureau.</w:t>
      </w:r>
      <w:r w:rsidR="002A28EE">
        <w:rPr>
          <w:color w:val="1D1B11" w:themeColor="background2" w:themeShade="1A"/>
          <w:sz w:val="24"/>
          <w:szCs w:val="24"/>
        </w:rPr>
        <w:t xml:space="preserve"> (</w:t>
      </w:r>
      <w:r w:rsidR="002A28EE" w:rsidRPr="002A28EE">
        <w:rPr>
          <w:color w:val="1D1B11" w:themeColor="background2" w:themeShade="1A"/>
          <w:sz w:val="24"/>
          <w:szCs w:val="24"/>
        </w:rPr>
        <w:t>For example, the variable Local Revenue/Census Bureau State Revenue (C24)</w:t>
      </w:r>
      <w:r w:rsidR="002A28EE" w:rsidRPr="002A28EE">
        <w:rPr>
          <w:color w:val="1D1B11" w:themeColor="background2" w:themeShade="1A"/>
          <w:sz w:val="24"/>
          <w:szCs w:val="24"/>
          <w:vertAlign w:val="superscript"/>
        </w:rPr>
        <w:footnoteReference w:id="6"/>
      </w:r>
      <w:r w:rsidR="002A28EE" w:rsidRPr="002A28EE">
        <w:rPr>
          <w:color w:val="1D1B11" w:themeColor="background2" w:themeShade="1A"/>
          <w:sz w:val="24"/>
          <w:szCs w:val="24"/>
        </w:rPr>
        <w:t xml:space="preserve">  records items is classified as local tax revenues by NCES, but as state tax revenues by the Census Bureau</w:t>
      </w:r>
      <w:r w:rsidR="002A28EE">
        <w:rPr>
          <w:color w:val="1D1B11" w:themeColor="background2" w:themeShade="1A"/>
          <w:sz w:val="24"/>
          <w:szCs w:val="24"/>
        </w:rPr>
        <w:t>)</w:t>
      </w:r>
      <w:r w:rsidR="002A28EE" w:rsidRPr="002A28EE">
        <w:rPr>
          <w:color w:val="1D1B11" w:themeColor="background2" w:themeShade="1A"/>
          <w:sz w:val="24"/>
          <w:szCs w:val="24"/>
        </w:rPr>
        <w:t>.</w:t>
      </w:r>
    </w:p>
    <w:p w14:paraId="109A9139" w14:textId="77777777" w:rsidR="001C02A0" w:rsidRPr="001C02A0" w:rsidRDefault="001C02A0" w:rsidP="001C02A0">
      <w:pPr>
        <w:ind w:left="720"/>
        <w:rPr>
          <w:sz w:val="24"/>
          <w:szCs w:val="24"/>
        </w:rPr>
      </w:pPr>
    </w:p>
    <w:p w14:paraId="14C1E9C3" w14:textId="77777777" w:rsidR="00F21481" w:rsidRPr="005219DD" w:rsidRDefault="00043CE9" w:rsidP="00B60CF8">
      <w:pPr>
        <w:pStyle w:val="BodyText"/>
        <w:rPr>
          <w:b w:val="0"/>
          <w:color w:val="1D1B11" w:themeColor="background2" w:themeShade="1A"/>
          <w:sz w:val="24"/>
          <w:szCs w:val="24"/>
        </w:rPr>
      </w:pPr>
      <w:r w:rsidRPr="005219DD">
        <w:rPr>
          <w:b w:val="0"/>
          <w:color w:val="1D1B11" w:themeColor="background2" w:themeShade="1A"/>
          <w:sz w:val="24"/>
          <w:szCs w:val="24"/>
        </w:rPr>
        <w:t xml:space="preserve">SEAs appoint state fiscal coordinators to work with NCES and </w:t>
      </w:r>
      <w:r w:rsidR="0071480C">
        <w:rPr>
          <w:b w:val="0"/>
          <w:color w:val="1D1B11" w:themeColor="background2" w:themeShade="1A"/>
          <w:sz w:val="24"/>
          <w:szCs w:val="24"/>
        </w:rPr>
        <w:t xml:space="preserve">the </w:t>
      </w:r>
      <w:r w:rsidRPr="005219DD">
        <w:rPr>
          <w:b w:val="0"/>
          <w:color w:val="1D1B11" w:themeColor="background2" w:themeShade="1A"/>
          <w:sz w:val="24"/>
          <w:szCs w:val="24"/>
        </w:rPr>
        <w:t xml:space="preserve">Census </w:t>
      </w:r>
      <w:r w:rsidR="0071480C">
        <w:rPr>
          <w:b w:val="0"/>
          <w:color w:val="1D1B11" w:themeColor="background2" w:themeShade="1A"/>
          <w:sz w:val="24"/>
          <w:szCs w:val="24"/>
        </w:rPr>
        <w:t xml:space="preserve">Bureau </w:t>
      </w:r>
      <w:r w:rsidRPr="005219DD">
        <w:rPr>
          <w:b w:val="0"/>
          <w:color w:val="1D1B11" w:themeColor="background2" w:themeShade="1A"/>
          <w:sz w:val="24"/>
          <w:szCs w:val="24"/>
        </w:rPr>
        <w:t xml:space="preserve">to provide accurate and comparable </w:t>
      </w:r>
      <w:r w:rsidR="006D2884" w:rsidRPr="005219DD">
        <w:rPr>
          <w:b w:val="0"/>
          <w:color w:val="1D1B11" w:themeColor="background2" w:themeShade="1A"/>
          <w:sz w:val="24"/>
          <w:szCs w:val="24"/>
        </w:rPr>
        <w:t xml:space="preserve">finance </w:t>
      </w:r>
      <w:r w:rsidRPr="005219DD">
        <w:rPr>
          <w:b w:val="0"/>
          <w:color w:val="1D1B11" w:themeColor="background2" w:themeShade="1A"/>
          <w:sz w:val="24"/>
          <w:szCs w:val="24"/>
        </w:rPr>
        <w:t xml:space="preserve">data across states and jurisdictions. NCES and </w:t>
      </w:r>
      <w:r w:rsidR="0071480C">
        <w:rPr>
          <w:b w:val="0"/>
          <w:color w:val="1D1B11" w:themeColor="background2" w:themeShade="1A"/>
          <w:sz w:val="24"/>
          <w:szCs w:val="24"/>
        </w:rPr>
        <w:t xml:space="preserve">the </w:t>
      </w:r>
      <w:r w:rsidRPr="005219DD">
        <w:rPr>
          <w:b w:val="0"/>
          <w:color w:val="1D1B11" w:themeColor="background2" w:themeShade="1A"/>
          <w:sz w:val="24"/>
          <w:szCs w:val="24"/>
        </w:rPr>
        <w:t xml:space="preserve">Census </w:t>
      </w:r>
      <w:r w:rsidR="0071480C">
        <w:rPr>
          <w:b w:val="0"/>
          <w:color w:val="1D1B11" w:themeColor="background2" w:themeShade="1A"/>
          <w:sz w:val="24"/>
          <w:szCs w:val="24"/>
        </w:rPr>
        <w:t xml:space="preserve">Bureau </w:t>
      </w:r>
      <w:r w:rsidRPr="005219DD">
        <w:rPr>
          <w:b w:val="0"/>
          <w:color w:val="1D1B11" w:themeColor="background2" w:themeShade="1A"/>
          <w:sz w:val="24"/>
          <w:szCs w:val="24"/>
        </w:rPr>
        <w:t xml:space="preserve">provide annual training to state fiscal coordinators to ensure that </w:t>
      </w:r>
      <w:r w:rsidR="00EF75F5" w:rsidRPr="005219DD">
        <w:rPr>
          <w:b w:val="0"/>
          <w:color w:val="1D1B11" w:themeColor="background2" w:themeShade="1A"/>
          <w:sz w:val="24"/>
          <w:szCs w:val="24"/>
        </w:rPr>
        <w:t xml:space="preserve">survey </w:t>
      </w:r>
      <w:r w:rsidRPr="005219DD">
        <w:rPr>
          <w:b w:val="0"/>
          <w:color w:val="1D1B11" w:themeColor="background2" w:themeShade="1A"/>
          <w:sz w:val="24"/>
          <w:szCs w:val="24"/>
        </w:rPr>
        <w:t>variable definitions are well communicated and that states understand how to report accurate and timely fiscal data for their state or jurisdiction.</w:t>
      </w:r>
      <w:r w:rsidR="000F3DB7" w:rsidRPr="005219DD">
        <w:rPr>
          <w:b w:val="0"/>
          <w:color w:val="1D1B11" w:themeColor="background2" w:themeShade="1A"/>
          <w:sz w:val="24"/>
          <w:szCs w:val="24"/>
        </w:rPr>
        <w:t xml:space="preserve"> </w:t>
      </w:r>
    </w:p>
    <w:p w14:paraId="6E319E33" w14:textId="77777777" w:rsidR="00F21481" w:rsidRPr="004154D0" w:rsidRDefault="00F21481" w:rsidP="00F21481">
      <w:pPr>
        <w:pStyle w:val="BodyText"/>
        <w:rPr>
          <w:b w:val="0"/>
          <w:bCs/>
          <w:sz w:val="24"/>
        </w:rPr>
      </w:pPr>
    </w:p>
    <w:p w14:paraId="008F0BDC" w14:textId="77777777" w:rsidR="004C7D8E" w:rsidRDefault="007F6D1C" w:rsidP="00F21481">
      <w:pPr>
        <w:pStyle w:val="BodyText"/>
        <w:rPr>
          <w:b w:val="0"/>
          <w:bCs/>
          <w:sz w:val="24"/>
        </w:rPr>
      </w:pPr>
      <w:r>
        <w:rPr>
          <w:b w:val="0"/>
          <w:bCs/>
          <w:sz w:val="24"/>
        </w:rPr>
        <w:t>T</w:t>
      </w:r>
      <w:r w:rsidR="004C7D8E" w:rsidRPr="004154D0">
        <w:rPr>
          <w:b w:val="0"/>
          <w:bCs/>
          <w:sz w:val="24"/>
        </w:rPr>
        <w:t xml:space="preserve">he NCES accounting handbook, </w:t>
      </w:r>
      <w:r w:rsidR="004C7D8E" w:rsidRPr="004154D0">
        <w:rPr>
          <w:b w:val="0"/>
          <w:bCs/>
          <w:i/>
          <w:sz w:val="24"/>
        </w:rPr>
        <w:t>Financial Accounting for Local and State School Systems: 20</w:t>
      </w:r>
      <w:r w:rsidR="00154186">
        <w:rPr>
          <w:b w:val="0"/>
          <w:bCs/>
          <w:i/>
          <w:sz w:val="24"/>
        </w:rPr>
        <w:t>1</w:t>
      </w:r>
      <w:r w:rsidR="007A3524">
        <w:rPr>
          <w:b w:val="0"/>
          <w:bCs/>
          <w:i/>
          <w:sz w:val="24"/>
        </w:rPr>
        <w:t>4</w:t>
      </w:r>
      <w:r w:rsidR="004C7D8E" w:rsidRPr="004154D0">
        <w:rPr>
          <w:b w:val="0"/>
          <w:bCs/>
          <w:i/>
          <w:sz w:val="24"/>
        </w:rPr>
        <w:t xml:space="preserve"> Edition</w:t>
      </w:r>
      <w:r w:rsidR="004C7D8E" w:rsidRPr="004154D0">
        <w:rPr>
          <w:b w:val="0"/>
          <w:bCs/>
          <w:sz w:val="24"/>
        </w:rPr>
        <w:t xml:space="preserve"> (</w:t>
      </w:r>
      <w:r w:rsidR="00724555" w:rsidRPr="004154D0">
        <w:rPr>
          <w:b w:val="0"/>
          <w:bCs/>
          <w:sz w:val="24"/>
        </w:rPr>
        <w:t>Allison</w:t>
      </w:r>
      <w:r w:rsidR="004C7D8E" w:rsidRPr="004154D0">
        <w:rPr>
          <w:b w:val="0"/>
          <w:bCs/>
          <w:sz w:val="24"/>
        </w:rPr>
        <w:t xml:space="preserve"> </w:t>
      </w:r>
      <w:r w:rsidR="00D21A11" w:rsidRPr="004154D0">
        <w:rPr>
          <w:b w:val="0"/>
          <w:bCs/>
          <w:sz w:val="24"/>
        </w:rPr>
        <w:t>20</w:t>
      </w:r>
      <w:r w:rsidR="00D21A11">
        <w:rPr>
          <w:b w:val="0"/>
          <w:bCs/>
          <w:sz w:val="24"/>
        </w:rPr>
        <w:t>15</w:t>
      </w:r>
      <w:r w:rsidR="004C7D8E" w:rsidRPr="004154D0">
        <w:rPr>
          <w:b w:val="0"/>
          <w:bCs/>
          <w:sz w:val="24"/>
        </w:rPr>
        <w:t>)</w:t>
      </w:r>
      <w:bookmarkStart w:id="84" w:name="OLE_LINK1"/>
      <w:r>
        <w:rPr>
          <w:b w:val="0"/>
          <w:bCs/>
          <w:sz w:val="24"/>
        </w:rPr>
        <w:t>,</w:t>
      </w:r>
      <w:r w:rsidRPr="007F6D1C">
        <w:rPr>
          <w:b w:val="0"/>
          <w:bCs/>
          <w:sz w:val="24"/>
        </w:rPr>
        <w:t xml:space="preserve"> </w:t>
      </w:r>
      <w:r>
        <w:rPr>
          <w:b w:val="0"/>
          <w:bCs/>
          <w:sz w:val="24"/>
        </w:rPr>
        <w:t xml:space="preserve">provides a set of standards and guidance for school </w:t>
      </w:r>
      <w:r w:rsidR="00C439B3">
        <w:rPr>
          <w:b w:val="0"/>
          <w:bCs/>
          <w:sz w:val="24"/>
        </w:rPr>
        <w:t xml:space="preserve">system </w:t>
      </w:r>
      <w:r>
        <w:rPr>
          <w:b w:val="0"/>
          <w:bCs/>
          <w:sz w:val="24"/>
        </w:rPr>
        <w:t>accounting.</w:t>
      </w:r>
      <w:bookmarkEnd w:id="84"/>
      <w:r w:rsidR="004C7D8E" w:rsidRPr="004154D0">
        <w:rPr>
          <w:b w:val="0"/>
          <w:bCs/>
          <w:sz w:val="24"/>
        </w:rPr>
        <w:t xml:space="preserve"> </w:t>
      </w:r>
      <w:r>
        <w:rPr>
          <w:b w:val="0"/>
          <w:bCs/>
          <w:sz w:val="24"/>
        </w:rPr>
        <w:t xml:space="preserve">The handbook gives </w:t>
      </w:r>
      <w:r w:rsidR="004C7D8E" w:rsidRPr="004154D0">
        <w:rPr>
          <w:b w:val="0"/>
          <w:bCs/>
          <w:sz w:val="24"/>
        </w:rPr>
        <w:t xml:space="preserve">common definitions for detailed account </w:t>
      </w:r>
      <w:r>
        <w:rPr>
          <w:b w:val="0"/>
          <w:bCs/>
          <w:sz w:val="24"/>
        </w:rPr>
        <w:t>classifications</w:t>
      </w:r>
      <w:r w:rsidR="004C7D8E" w:rsidRPr="004154D0">
        <w:rPr>
          <w:b w:val="0"/>
          <w:bCs/>
          <w:sz w:val="24"/>
        </w:rPr>
        <w:t xml:space="preserve">, which are aggregated to form the data items collected in </w:t>
      </w:r>
      <w:r>
        <w:rPr>
          <w:b w:val="0"/>
          <w:bCs/>
          <w:sz w:val="24"/>
        </w:rPr>
        <w:t>the F-33 survey</w:t>
      </w:r>
      <w:r w:rsidR="004C7D8E" w:rsidRPr="004154D0">
        <w:rPr>
          <w:b w:val="0"/>
          <w:bCs/>
          <w:sz w:val="24"/>
        </w:rPr>
        <w:t xml:space="preserve">. </w:t>
      </w:r>
      <w:r w:rsidR="00BB1E77">
        <w:rPr>
          <w:b w:val="0"/>
          <w:bCs/>
          <w:sz w:val="24"/>
        </w:rPr>
        <w:t xml:space="preserve">The use of </w:t>
      </w:r>
      <w:r w:rsidR="00BD01E5">
        <w:rPr>
          <w:b w:val="0"/>
          <w:bCs/>
          <w:sz w:val="24"/>
        </w:rPr>
        <w:t xml:space="preserve">the accounting handbook </w:t>
      </w:r>
      <w:r w:rsidR="00EF68E8">
        <w:rPr>
          <w:b w:val="0"/>
          <w:bCs/>
          <w:sz w:val="24"/>
        </w:rPr>
        <w:t xml:space="preserve">by SEAs </w:t>
      </w:r>
      <w:r w:rsidR="000711F3">
        <w:rPr>
          <w:b w:val="0"/>
          <w:bCs/>
          <w:sz w:val="24"/>
        </w:rPr>
        <w:t xml:space="preserve">facilitates the comparability of </w:t>
      </w:r>
      <w:r w:rsidR="004C7D8E" w:rsidRPr="004154D0">
        <w:rPr>
          <w:b w:val="0"/>
          <w:bCs/>
          <w:sz w:val="24"/>
        </w:rPr>
        <w:t>data across states and school districts.</w:t>
      </w:r>
    </w:p>
    <w:p w14:paraId="0AC697D2" w14:textId="77777777" w:rsidR="00AF171E" w:rsidRPr="0082550C" w:rsidRDefault="00AF171E" w:rsidP="00F21481">
      <w:pPr>
        <w:pStyle w:val="BodyText"/>
        <w:rPr>
          <w:b w:val="0"/>
          <w:color w:val="FF0000"/>
          <w:sz w:val="24"/>
        </w:rPr>
      </w:pPr>
    </w:p>
    <w:p w14:paraId="7FBAFCCC" w14:textId="77777777" w:rsidR="004C7D8E" w:rsidRPr="004154D0" w:rsidRDefault="00E13C19" w:rsidP="00AF171E">
      <w:pPr>
        <w:pStyle w:val="BodyText"/>
        <w:rPr>
          <w:b w:val="0"/>
          <w:sz w:val="24"/>
          <w:szCs w:val="24"/>
        </w:rPr>
      </w:pPr>
      <w:r w:rsidRPr="001E3AFF">
        <w:rPr>
          <w:b w:val="0"/>
          <w:sz w:val="24"/>
          <w:szCs w:val="24"/>
        </w:rPr>
        <w:t xml:space="preserve">The CCD files include regular school districts, independent charter school districts, as well as a substantial number of administrative and </w:t>
      </w:r>
      <w:r w:rsidR="00745112">
        <w:rPr>
          <w:b w:val="0"/>
          <w:sz w:val="24"/>
          <w:szCs w:val="24"/>
        </w:rPr>
        <w:t xml:space="preserve">other </w:t>
      </w:r>
      <w:r w:rsidRPr="001E3AFF">
        <w:rPr>
          <w:b w:val="0"/>
          <w:sz w:val="24"/>
          <w:szCs w:val="24"/>
        </w:rPr>
        <w:t xml:space="preserve">LEAs that are unlike </w:t>
      </w:r>
      <w:r w:rsidR="00FB4712">
        <w:rPr>
          <w:b w:val="0"/>
          <w:sz w:val="24"/>
          <w:szCs w:val="24"/>
        </w:rPr>
        <w:t xml:space="preserve">regular </w:t>
      </w:r>
      <w:r w:rsidRPr="001E3AFF">
        <w:rPr>
          <w:b w:val="0"/>
          <w:sz w:val="24"/>
          <w:szCs w:val="24"/>
        </w:rPr>
        <w:t xml:space="preserve">school districts (e.g., education service agencies that provide specialized education services for regular school districts). </w:t>
      </w:r>
      <w:r w:rsidR="00466FDD">
        <w:rPr>
          <w:b w:val="0"/>
          <w:sz w:val="24"/>
          <w:szCs w:val="24"/>
        </w:rPr>
        <w:t xml:space="preserve">The </w:t>
      </w:r>
      <w:r w:rsidR="00C439B3" w:rsidRPr="00A25151">
        <w:rPr>
          <w:b w:val="0"/>
          <w:color w:val="1D1B11" w:themeColor="background2" w:themeShade="1A"/>
          <w:sz w:val="24"/>
          <w:szCs w:val="24"/>
        </w:rPr>
        <w:t>unive</w:t>
      </w:r>
      <w:r w:rsidR="00466FDD" w:rsidRPr="00A25151">
        <w:rPr>
          <w:b w:val="0"/>
          <w:color w:val="1D1B11" w:themeColor="background2" w:themeShade="1A"/>
          <w:sz w:val="24"/>
          <w:szCs w:val="24"/>
        </w:rPr>
        <w:t xml:space="preserve">rse of LEAs </w:t>
      </w:r>
      <w:r w:rsidR="00466FDD">
        <w:rPr>
          <w:b w:val="0"/>
          <w:sz w:val="24"/>
          <w:szCs w:val="24"/>
        </w:rPr>
        <w:t xml:space="preserve">changes from year to year. </w:t>
      </w:r>
      <w:r w:rsidR="00466FDD" w:rsidRPr="00A25151">
        <w:rPr>
          <w:b w:val="0"/>
          <w:color w:val="1D1B11" w:themeColor="background2" w:themeShade="1A"/>
          <w:sz w:val="24"/>
          <w:szCs w:val="24"/>
        </w:rPr>
        <w:t>School d</w:t>
      </w:r>
      <w:r w:rsidR="004C7D8E" w:rsidRPr="00A25151">
        <w:rPr>
          <w:b w:val="0"/>
          <w:color w:val="1D1B11" w:themeColor="background2" w:themeShade="1A"/>
          <w:sz w:val="24"/>
          <w:szCs w:val="24"/>
        </w:rPr>
        <w:t xml:space="preserve">istricts </w:t>
      </w:r>
      <w:r w:rsidR="00C439B3">
        <w:rPr>
          <w:b w:val="0"/>
          <w:sz w:val="24"/>
          <w:szCs w:val="24"/>
        </w:rPr>
        <w:t xml:space="preserve">may </w:t>
      </w:r>
      <w:r w:rsidR="004C7D8E" w:rsidRPr="004154D0">
        <w:rPr>
          <w:b w:val="0"/>
          <w:sz w:val="24"/>
          <w:szCs w:val="24"/>
        </w:rPr>
        <w:t xml:space="preserve">be newly incorporated, undergo boundary changes, </w:t>
      </w:r>
      <w:r w:rsidR="00665783">
        <w:rPr>
          <w:b w:val="0"/>
          <w:sz w:val="24"/>
          <w:szCs w:val="24"/>
        </w:rPr>
        <w:t>consolidat</w:t>
      </w:r>
      <w:r w:rsidR="00C439B3">
        <w:rPr>
          <w:b w:val="0"/>
          <w:sz w:val="24"/>
          <w:szCs w:val="24"/>
        </w:rPr>
        <w:t>e</w:t>
      </w:r>
      <w:r w:rsidR="00665783">
        <w:rPr>
          <w:b w:val="0"/>
          <w:sz w:val="24"/>
          <w:szCs w:val="24"/>
        </w:rPr>
        <w:t xml:space="preserve">, </w:t>
      </w:r>
      <w:r w:rsidR="00C439B3">
        <w:rPr>
          <w:b w:val="0"/>
          <w:sz w:val="24"/>
          <w:szCs w:val="24"/>
        </w:rPr>
        <w:t>disaggregate, or dissolve</w:t>
      </w:r>
      <w:r w:rsidR="004C7D8E" w:rsidRPr="004154D0">
        <w:rPr>
          <w:b w:val="0"/>
          <w:sz w:val="24"/>
          <w:szCs w:val="24"/>
        </w:rPr>
        <w:t xml:space="preserve">. </w:t>
      </w:r>
      <w:r w:rsidR="00C439B3">
        <w:rPr>
          <w:b w:val="0"/>
          <w:sz w:val="24"/>
          <w:szCs w:val="24"/>
        </w:rPr>
        <w:t>T</w:t>
      </w:r>
      <w:r w:rsidR="004C7D8E" w:rsidRPr="004154D0">
        <w:rPr>
          <w:b w:val="0"/>
          <w:sz w:val="24"/>
          <w:szCs w:val="24"/>
        </w:rPr>
        <w:t xml:space="preserve">he </w:t>
      </w:r>
      <w:proofErr w:type="spellStart"/>
      <w:r w:rsidR="004C7D8E" w:rsidRPr="004154D0">
        <w:rPr>
          <w:b w:val="0"/>
          <w:sz w:val="24"/>
          <w:szCs w:val="24"/>
        </w:rPr>
        <w:t>nonfiscal</w:t>
      </w:r>
      <w:proofErr w:type="spellEnd"/>
      <w:r w:rsidR="004C7D8E" w:rsidRPr="004154D0">
        <w:rPr>
          <w:b w:val="0"/>
          <w:sz w:val="24"/>
          <w:szCs w:val="24"/>
        </w:rPr>
        <w:t xml:space="preserve"> L</w:t>
      </w:r>
      <w:r w:rsidR="00FB4712">
        <w:rPr>
          <w:b w:val="0"/>
          <w:sz w:val="24"/>
          <w:szCs w:val="24"/>
        </w:rPr>
        <w:t xml:space="preserve">EA </w:t>
      </w:r>
      <w:r w:rsidR="004C7D8E" w:rsidRPr="004154D0">
        <w:rPr>
          <w:b w:val="0"/>
          <w:sz w:val="24"/>
          <w:szCs w:val="24"/>
        </w:rPr>
        <w:t>Universe Survey files and documentation</w:t>
      </w:r>
      <w:r w:rsidR="00C439B3">
        <w:rPr>
          <w:b w:val="0"/>
          <w:sz w:val="24"/>
          <w:szCs w:val="24"/>
        </w:rPr>
        <w:t xml:space="preserve"> located </w:t>
      </w:r>
      <w:r w:rsidR="00C439B3" w:rsidRPr="004154D0">
        <w:rPr>
          <w:b w:val="0"/>
          <w:sz w:val="24"/>
          <w:szCs w:val="24"/>
        </w:rPr>
        <w:t xml:space="preserve">at </w:t>
      </w:r>
      <w:hyperlink r:id="rId17" w:history="1">
        <w:r w:rsidR="00C439B3" w:rsidRPr="00577DBD">
          <w:rPr>
            <w:rStyle w:val="Hyperlink"/>
            <w:b w:val="0"/>
            <w:sz w:val="24"/>
          </w:rPr>
          <w:t>http://nces.ed.gov/ccd/pubagency.asp</w:t>
        </w:r>
      </w:hyperlink>
      <w:r w:rsidR="00C439B3">
        <w:t xml:space="preserve"> </w:t>
      </w:r>
      <w:r w:rsidR="00C439B3">
        <w:rPr>
          <w:b w:val="0"/>
          <w:sz w:val="24"/>
          <w:szCs w:val="24"/>
        </w:rPr>
        <w:t>present more detailed information on these changes.</w:t>
      </w:r>
      <w:r w:rsidR="004C7D8E" w:rsidRPr="004154D0">
        <w:rPr>
          <w:b w:val="0"/>
          <w:sz w:val="24"/>
          <w:szCs w:val="24"/>
        </w:rPr>
        <w:t xml:space="preserve">  </w:t>
      </w:r>
    </w:p>
    <w:p w14:paraId="43811B94" w14:textId="77777777" w:rsidR="00F21481" w:rsidRPr="004154D0" w:rsidRDefault="00F21481" w:rsidP="00F21481">
      <w:pPr>
        <w:pStyle w:val="BodyText"/>
        <w:rPr>
          <w:b w:val="0"/>
          <w:sz w:val="24"/>
          <w:szCs w:val="24"/>
        </w:rPr>
      </w:pPr>
    </w:p>
    <w:p w14:paraId="4B0BC991" w14:textId="3B099C9B" w:rsidR="004C7D8E" w:rsidRPr="004154D0" w:rsidRDefault="008D5A5A" w:rsidP="00F21481">
      <w:pPr>
        <w:pStyle w:val="BodyText"/>
        <w:rPr>
          <w:b w:val="0"/>
          <w:sz w:val="24"/>
          <w:szCs w:val="24"/>
        </w:rPr>
      </w:pPr>
      <w:r>
        <w:rPr>
          <w:b w:val="0"/>
          <w:sz w:val="24"/>
          <w:szCs w:val="24"/>
        </w:rPr>
        <w:t xml:space="preserve">The </w:t>
      </w:r>
      <w:r w:rsidR="00014B1C">
        <w:rPr>
          <w:b w:val="0"/>
          <w:sz w:val="24"/>
          <w:szCs w:val="24"/>
        </w:rPr>
        <w:t xml:space="preserve">FY </w:t>
      </w:r>
      <w:r w:rsidR="009215F5">
        <w:rPr>
          <w:b w:val="0"/>
          <w:sz w:val="24"/>
          <w:szCs w:val="24"/>
        </w:rPr>
        <w:t>1</w:t>
      </w:r>
      <w:r w:rsidR="0090469B">
        <w:rPr>
          <w:b w:val="0"/>
          <w:sz w:val="24"/>
          <w:szCs w:val="24"/>
        </w:rPr>
        <w:t>5</w:t>
      </w:r>
      <w:r w:rsidR="009215F5">
        <w:rPr>
          <w:b w:val="0"/>
          <w:sz w:val="24"/>
          <w:szCs w:val="24"/>
        </w:rPr>
        <w:t xml:space="preserve"> </w:t>
      </w:r>
      <w:r w:rsidR="00BB2A2F">
        <w:rPr>
          <w:b w:val="0"/>
          <w:sz w:val="24"/>
          <w:szCs w:val="24"/>
        </w:rPr>
        <w:t xml:space="preserve">School District Finance Survey </w:t>
      </w:r>
      <w:r>
        <w:rPr>
          <w:b w:val="0"/>
          <w:sz w:val="24"/>
          <w:szCs w:val="24"/>
        </w:rPr>
        <w:t xml:space="preserve">data file </w:t>
      </w:r>
      <w:r w:rsidR="004C7D8E" w:rsidRPr="00892843">
        <w:rPr>
          <w:b w:val="0"/>
          <w:sz w:val="24"/>
          <w:szCs w:val="24"/>
        </w:rPr>
        <w:t xml:space="preserve">contains </w:t>
      </w:r>
      <w:r w:rsidR="00CE6DFD" w:rsidRPr="00363A8A">
        <w:rPr>
          <w:b w:val="0"/>
          <w:sz w:val="24"/>
          <w:szCs w:val="24"/>
        </w:rPr>
        <w:t>18,</w:t>
      </w:r>
      <w:r w:rsidR="000559B3">
        <w:rPr>
          <w:b w:val="0"/>
          <w:sz w:val="24"/>
          <w:szCs w:val="24"/>
        </w:rPr>
        <w:t>6</w:t>
      </w:r>
      <w:r w:rsidR="00204385">
        <w:rPr>
          <w:b w:val="0"/>
          <w:sz w:val="24"/>
          <w:szCs w:val="24"/>
        </w:rPr>
        <w:t>6</w:t>
      </w:r>
      <w:r w:rsidR="000559B3">
        <w:rPr>
          <w:b w:val="0"/>
          <w:sz w:val="24"/>
          <w:szCs w:val="24"/>
        </w:rPr>
        <w:t>9</w:t>
      </w:r>
      <w:r w:rsidR="009215F5" w:rsidRPr="00363A8A">
        <w:rPr>
          <w:b w:val="0"/>
          <w:sz w:val="24"/>
          <w:szCs w:val="24"/>
        </w:rPr>
        <w:t xml:space="preserve"> </w:t>
      </w:r>
      <w:r w:rsidR="004C7D8E" w:rsidRPr="00892843">
        <w:rPr>
          <w:b w:val="0"/>
          <w:sz w:val="24"/>
          <w:szCs w:val="24"/>
        </w:rPr>
        <w:t>records</w:t>
      </w:r>
      <w:r w:rsidR="004C7D8E" w:rsidRPr="004154D0">
        <w:rPr>
          <w:b w:val="0"/>
          <w:sz w:val="24"/>
          <w:szCs w:val="24"/>
        </w:rPr>
        <w:t xml:space="preserve"> representing the public elementary and secondary education agencies in the 50 states and the District of Columbia. The file includes variables for revenues by source, expenditures by </w:t>
      </w:r>
      <w:r w:rsidR="004C7D8E" w:rsidRPr="00A25151">
        <w:rPr>
          <w:b w:val="0"/>
          <w:color w:val="1D1B11" w:themeColor="background2" w:themeShade="1A"/>
          <w:sz w:val="24"/>
          <w:szCs w:val="24"/>
        </w:rPr>
        <w:t>function</w:t>
      </w:r>
      <w:r w:rsidR="00FC18C1" w:rsidRPr="00A25151">
        <w:rPr>
          <w:b w:val="0"/>
          <w:color w:val="1D1B11" w:themeColor="background2" w:themeShade="1A"/>
          <w:sz w:val="24"/>
          <w:szCs w:val="24"/>
        </w:rPr>
        <w:t xml:space="preserve"> and object</w:t>
      </w:r>
      <w:r w:rsidR="004C7D8E" w:rsidRPr="004154D0">
        <w:rPr>
          <w:b w:val="0"/>
          <w:sz w:val="24"/>
          <w:szCs w:val="24"/>
        </w:rPr>
        <w:t xml:space="preserve">, indebtedness, assets, student membership counts, as well as identification variables. For a complete list of variables, see appendix A. Finance data are presented in whole dollar amounts. </w:t>
      </w:r>
    </w:p>
    <w:p w14:paraId="1E40A07C" w14:textId="77777777" w:rsidR="00F21481" w:rsidRPr="004154D0" w:rsidRDefault="00F21481" w:rsidP="00F21481">
      <w:pPr>
        <w:pStyle w:val="BodyText"/>
        <w:rPr>
          <w:b w:val="0"/>
          <w:sz w:val="24"/>
          <w:szCs w:val="24"/>
        </w:rPr>
      </w:pPr>
    </w:p>
    <w:p w14:paraId="30598299" w14:textId="7AC9BF2C" w:rsidR="004C7D8E" w:rsidRPr="004154D0" w:rsidRDefault="004C7D8E" w:rsidP="00F21481">
      <w:pPr>
        <w:pStyle w:val="BodyText"/>
        <w:rPr>
          <w:b w:val="0"/>
          <w:sz w:val="24"/>
          <w:szCs w:val="24"/>
        </w:rPr>
      </w:pPr>
      <w:r w:rsidRPr="004154D0">
        <w:rPr>
          <w:b w:val="0"/>
          <w:sz w:val="24"/>
          <w:szCs w:val="24"/>
        </w:rPr>
        <w:t>The remainder of this documentation includes a user’s guide and five appendixes. The user’s guide contains information on</w:t>
      </w:r>
      <w:r w:rsidR="00D13F31">
        <w:rPr>
          <w:b w:val="0"/>
          <w:sz w:val="24"/>
          <w:szCs w:val="24"/>
        </w:rPr>
        <w:t xml:space="preserve"> the</w:t>
      </w:r>
      <w:r w:rsidRPr="004154D0">
        <w:rPr>
          <w:b w:val="0"/>
          <w:sz w:val="24"/>
          <w:szCs w:val="24"/>
        </w:rPr>
        <w:t xml:space="preserve"> methodology of this survey, including certain conditions that are unique to the data file for the </w:t>
      </w:r>
      <w:r w:rsidRPr="00A25151">
        <w:rPr>
          <w:b w:val="0"/>
          <w:color w:val="1D1B11" w:themeColor="background2" w:themeShade="1A"/>
          <w:sz w:val="24"/>
          <w:szCs w:val="24"/>
        </w:rPr>
        <w:t xml:space="preserve">FY </w:t>
      </w:r>
      <w:r w:rsidR="009215F5" w:rsidRPr="00A25151">
        <w:rPr>
          <w:b w:val="0"/>
          <w:color w:val="1D1B11" w:themeColor="background2" w:themeShade="1A"/>
          <w:sz w:val="24"/>
          <w:szCs w:val="24"/>
        </w:rPr>
        <w:t>1</w:t>
      </w:r>
      <w:r w:rsidR="00204385">
        <w:rPr>
          <w:b w:val="0"/>
          <w:color w:val="1D1B11" w:themeColor="background2" w:themeShade="1A"/>
          <w:sz w:val="24"/>
          <w:szCs w:val="24"/>
        </w:rPr>
        <w:t>5</w:t>
      </w:r>
      <w:r w:rsidR="009215F5">
        <w:rPr>
          <w:b w:val="0"/>
          <w:color w:val="1D1B11" w:themeColor="background2" w:themeShade="1A"/>
          <w:sz w:val="24"/>
          <w:szCs w:val="24"/>
        </w:rPr>
        <w:t xml:space="preserve"> </w:t>
      </w:r>
      <w:r w:rsidRPr="00A25151">
        <w:rPr>
          <w:b w:val="0"/>
          <w:color w:val="1D1B11" w:themeColor="background2" w:themeShade="1A"/>
          <w:sz w:val="24"/>
          <w:szCs w:val="24"/>
        </w:rPr>
        <w:t>survey</w:t>
      </w:r>
      <w:r w:rsidRPr="004154D0">
        <w:rPr>
          <w:b w:val="0"/>
          <w:sz w:val="24"/>
          <w:szCs w:val="24"/>
        </w:rPr>
        <w:t xml:space="preserve"> cycle </w:t>
      </w:r>
      <w:r w:rsidR="0083325B">
        <w:rPr>
          <w:b w:val="0"/>
          <w:sz w:val="24"/>
          <w:szCs w:val="24"/>
        </w:rPr>
        <w:t xml:space="preserve">and </w:t>
      </w:r>
      <w:r w:rsidRPr="004154D0">
        <w:rPr>
          <w:b w:val="0"/>
          <w:sz w:val="24"/>
          <w:szCs w:val="24"/>
        </w:rPr>
        <w:t xml:space="preserve">information about changes to the survey that may be important to </w:t>
      </w:r>
      <w:r w:rsidR="00103EE6" w:rsidRPr="00A25151">
        <w:rPr>
          <w:b w:val="0"/>
          <w:color w:val="1D1B11" w:themeColor="background2" w:themeShade="1A"/>
          <w:sz w:val="24"/>
          <w:szCs w:val="24"/>
        </w:rPr>
        <w:t>any data</w:t>
      </w:r>
      <w:r w:rsidRPr="004154D0">
        <w:rPr>
          <w:b w:val="0"/>
          <w:sz w:val="24"/>
          <w:szCs w:val="24"/>
        </w:rPr>
        <w:t xml:space="preserve"> user planning longitudinal analyses.</w:t>
      </w:r>
    </w:p>
    <w:p w14:paraId="74F40158" w14:textId="77777777" w:rsidR="00F21481" w:rsidRPr="004154D0" w:rsidRDefault="00F21481" w:rsidP="00F21481">
      <w:pPr>
        <w:rPr>
          <w:sz w:val="24"/>
          <w:szCs w:val="24"/>
        </w:rPr>
      </w:pPr>
    </w:p>
    <w:p w14:paraId="4FE47E09" w14:textId="77777777" w:rsidR="004C7D8E" w:rsidRPr="004154D0" w:rsidRDefault="004C7D8E" w:rsidP="00F21481">
      <w:pPr>
        <w:rPr>
          <w:sz w:val="24"/>
          <w:szCs w:val="24"/>
        </w:rPr>
      </w:pPr>
      <w:r w:rsidRPr="004154D0">
        <w:rPr>
          <w:sz w:val="24"/>
          <w:szCs w:val="24"/>
        </w:rPr>
        <w:t xml:space="preserve">The five appendixes are as follows: </w:t>
      </w:r>
    </w:p>
    <w:p w14:paraId="0BC3FCDC" w14:textId="77777777" w:rsidR="00F21481" w:rsidRPr="004154D0" w:rsidRDefault="00F21481" w:rsidP="00F21481">
      <w:pPr>
        <w:rPr>
          <w:sz w:val="24"/>
          <w:szCs w:val="24"/>
        </w:rPr>
      </w:pPr>
    </w:p>
    <w:p w14:paraId="78C83260" w14:textId="28B7E529" w:rsidR="004C7D8E" w:rsidRPr="004154D0" w:rsidRDefault="004C7D8E" w:rsidP="0084537C">
      <w:pPr>
        <w:numPr>
          <w:ilvl w:val="0"/>
          <w:numId w:val="2"/>
        </w:numPr>
        <w:tabs>
          <w:tab w:val="left" w:pos="1710"/>
          <w:tab w:val="left" w:pos="1980"/>
        </w:tabs>
        <w:ind w:left="936" w:hanging="360"/>
        <w:rPr>
          <w:sz w:val="24"/>
          <w:szCs w:val="24"/>
        </w:rPr>
      </w:pPr>
      <w:bookmarkStart w:id="85" w:name="OLE_LINK14"/>
      <w:bookmarkStart w:id="86" w:name="OLE_LINK15"/>
      <w:r w:rsidRPr="004154D0">
        <w:rPr>
          <w:b/>
          <w:sz w:val="24"/>
          <w:szCs w:val="24"/>
        </w:rPr>
        <w:t xml:space="preserve">Appendix A—Record Layout and Descriptions of Data Items </w:t>
      </w:r>
      <w:r w:rsidRPr="004154D0">
        <w:rPr>
          <w:sz w:val="24"/>
          <w:szCs w:val="24"/>
        </w:rPr>
        <w:t xml:space="preserve">gives the variable names and labels of the data items discussed throughout the documentation, as well as their location in the data file for the FY </w:t>
      </w:r>
      <w:r w:rsidR="009215F5" w:rsidRPr="00A25151">
        <w:rPr>
          <w:color w:val="1D1B11" w:themeColor="background2" w:themeShade="1A"/>
          <w:sz w:val="24"/>
          <w:szCs w:val="24"/>
        </w:rPr>
        <w:t>1</w:t>
      </w:r>
      <w:r w:rsidR="00204385">
        <w:rPr>
          <w:color w:val="1D1B11" w:themeColor="background2" w:themeShade="1A"/>
          <w:sz w:val="24"/>
          <w:szCs w:val="24"/>
        </w:rPr>
        <w:t>5</w:t>
      </w:r>
      <w:r w:rsidR="009215F5" w:rsidRPr="004154D0">
        <w:rPr>
          <w:sz w:val="24"/>
          <w:szCs w:val="24"/>
        </w:rPr>
        <w:t xml:space="preserve"> </w:t>
      </w:r>
      <w:r w:rsidRPr="004154D0">
        <w:rPr>
          <w:sz w:val="24"/>
          <w:szCs w:val="24"/>
        </w:rPr>
        <w:t>survey cycle.</w:t>
      </w:r>
    </w:p>
    <w:bookmarkEnd w:id="85"/>
    <w:bookmarkEnd w:id="86"/>
    <w:p w14:paraId="33417E64" w14:textId="77777777" w:rsidR="004C7D8E" w:rsidRPr="00A25151" w:rsidRDefault="004C7D8E" w:rsidP="0084537C">
      <w:pPr>
        <w:numPr>
          <w:ilvl w:val="0"/>
          <w:numId w:val="2"/>
        </w:numPr>
        <w:tabs>
          <w:tab w:val="left" w:pos="1710"/>
          <w:tab w:val="left" w:pos="1980"/>
        </w:tabs>
        <w:ind w:left="936" w:hanging="360"/>
        <w:rPr>
          <w:color w:val="1D1B11" w:themeColor="background2" w:themeShade="1A"/>
          <w:sz w:val="24"/>
          <w:szCs w:val="24"/>
        </w:rPr>
      </w:pPr>
      <w:r w:rsidRPr="004154D0">
        <w:rPr>
          <w:b/>
          <w:sz w:val="24"/>
          <w:szCs w:val="24"/>
        </w:rPr>
        <w:t>Appendix B—Glossary</w:t>
      </w:r>
      <w:r w:rsidRPr="004154D0">
        <w:rPr>
          <w:sz w:val="24"/>
          <w:szCs w:val="24"/>
        </w:rPr>
        <w:t xml:space="preserve"> defines </w:t>
      </w:r>
      <w:r w:rsidR="00DE7882">
        <w:rPr>
          <w:sz w:val="24"/>
          <w:szCs w:val="24"/>
        </w:rPr>
        <w:t xml:space="preserve">terms </w:t>
      </w:r>
      <w:r w:rsidR="0083325B">
        <w:rPr>
          <w:sz w:val="24"/>
          <w:szCs w:val="24"/>
        </w:rPr>
        <w:t xml:space="preserve">and variables </w:t>
      </w:r>
      <w:r w:rsidR="00DE7882">
        <w:rPr>
          <w:sz w:val="24"/>
          <w:szCs w:val="24"/>
        </w:rPr>
        <w:t>used in</w:t>
      </w:r>
      <w:r w:rsidRPr="004154D0">
        <w:rPr>
          <w:sz w:val="24"/>
          <w:szCs w:val="24"/>
        </w:rPr>
        <w:t xml:space="preserve"> the F-33</w:t>
      </w:r>
      <w:r w:rsidR="00CE6DFD">
        <w:rPr>
          <w:sz w:val="24"/>
          <w:szCs w:val="24"/>
        </w:rPr>
        <w:t xml:space="preserve"> </w:t>
      </w:r>
      <w:r w:rsidR="00CE6DFD" w:rsidRPr="00A25151">
        <w:rPr>
          <w:color w:val="1D1B11" w:themeColor="background2" w:themeShade="1A"/>
          <w:sz w:val="24"/>
          <w:szCs w:val="24"/>
        </w:rPr>
        <w:t>survey</w:t>
      </w:r>
      <w:r w:rsidR="0083325B" w:rsidRPr="00A25151">
        <w:rPr>
          <w:color w:val="1D1B11" w:themeColor="background2" w:themeShade="1A"/>
          <w:sz w:val="24"/>
          <w:szCs w:val="24"/>
        </w:rPr>
        <w:t>.</w:t>
      </w:r>
    </w:p>
    <w:p w14:paraId="729AA35C" w14:textId="4C10467A" w:rsidR="004C7D8E" w:rsidRPr="004154D0" w:rsidRDefault="004C7D8E" w:rsidP="0084537C">
      <w:pPr>
        <w:numPr>
          <w:ilvl w:val="0"/>
          <w:numId w:val="2"/>
        </w:numPr>
        <w:tabs>
          <w:tab w:val="left" w:pos="1710"/>
          <w:tab w:val="left" w:pos="1980"/>
        </w:tabs>
        <w:ind w:left="936" w:hanging="360"/>
        <w:rPr>
          <w:sz w:val="24"/>
          <w:szCs w:val="24"/>
        </w:rPr>
      </w:pPr>
      <w:r w:rsidRPr="004154D0">
        <w:rPr>
          <w:b/>
          <w:sz w:val="24"/>
          <w:szCs w:val="24"/>
        </w:rPr>
        <w:t>Appendix C—State Notes</w:t>
      </w:r>
      <w:r w:rsidRPr="004154D0">
        <w:rPr>
          <w:sz w:val="24"/>
          <w:szCs w:val="24"/>
        </w:rPr>
        <w:t xml:space="preserve"> provides comments related to </w:t>
      </w:r>
      <w:r w:rsidR="00332E12">
        <w:rPr>
          <w:sz w:val="24"/>
          <w:szCs w:val="24"/>
        </w:rPr>
        <w:t xml:space="preserve">unique state financial </w:t>
      </w:r>
      <w:r w:rsidR="00332E12" w:rsidRPr="00A25151">
        <w:rPr>
          <w:color w:val="1D1B11" w:themeColor="background2" w:themeShade="1A"/>
          <w:sz w:val="24"/>
          <w:szCs w:val="24"/>
        </w:rPr>
        <w:t>reporting anomalies</w:t>
      </w:r>
      <w:r w:rsidRPr="004154D0">
        <w:rPr>
          <w:sz w:val="24"/>
          <w:szCs w:val="24"/>
        </w:rPr>
        <w:t xml:space="preserve"> for FY </w:t>
      </w:r>
      <w:r w:rsidR="009215F5" w:rsidRPr="00A25151">
        <w:rPr>
          <w:color w:val="1D1B11" w:themeColor="background2" w:themeShade="1A"/>
          <w:sz w:val="24"/>
          <w:szCs w:val="24"/>
        </w:rPr>
        <w:t>1</w:t>
      </w:r>
      <w:r w:rsidR="00204385">
        <w:rPr>
          <w:color w:val="1D1B11" w:themeColor="background2" w:themeShade="1A"/>
          <w:sz w:val="24"/>
          <w:szCs w:val="24"/>
        </w:rPr>
        <w:t>5</w:t>
      </w:r>
      <w:r w:rsidR="009215F5" w:rsidRPr="004154D0">
        <w:rPr>
          <w:sz w:val="24"/>
          <w:szCs w:val="24"/>
        </w:rPr>
        <w:t xml:space="preserve"> </w:t>
      </w:r>
      <w:r w:rsidRPr="004154D0">
        <w:rPr>
          <w:sz w:val="24"/>
          <w:szCs w:val="24"/>
        </w:rPr>
        <w:t xml:space="preserve">and how those </w:t>
      </w:r>
      <w:r w:rsidR="00332E12" w:rsidRPr="00A25151">
        <w:rPr>
          <w:color w:val="1D1B11" w:themeColor="background2" w:themeShade="1A"/>
          <w:sz w:val="24"/>
          <w:szCs w:val="24"/>
        </w:rPr>
        <w:t>anomalies</w:t>
      </w:r>
      <w:r w:rsidRPr="004154D0">
        <w:rPr>
          <w:sz w:val="24"/>
          <w:szCs w:val="24"/>
        </w:rPr>
        <w:t xml:space="preserve"> relate to this data release.</w:t>
      </w:r>
    </w:p>
    <w:p w14:paraId="3179E2E1" w14:textId="77777777" w:rsidR="004C7D8E" w:rsidRPr="004154D0" w:rsidRDefault="004C7D8E" w:rsidP="0084537C">
      <w:pPr>
        <w:numPr>
          <w:ilvl w:val="0"/>
          <w:numId w:val="2"/>
        </w:numPr>
        <w:tabs>
          <w:tab w:val="left" w:pos="1710"/>
          <w:tab w:val="left" w:pos="1980"/>
        </w:tabs>
        <w:ind w:left="936" w:hanging="360"/>
        <w:rPr>
          <w:sz w:val="24"/>
          <w:szCs w:val="24"/>
        </w:rPr>
      </w:pPr>
      <w:r w:rsidRPr="004154D0">
        <w:rPr>
          <w:b/>
          <w:sz w:val="24"/>
          <w:szCs w:val="24"/>
        </w:rPr>
        <w:t>Appendix D—Value Distribution and Field Frequencies</w:t>
      </w:r>
      <w:r w:rsidRPr="004154D0">
        <w:rPr>
          <w:sz w:val="24"/>
          <w:szCs w:val="24"/>
        </w:rPr>
        <w:t xml:space="preserve"> provides the frequency and distribution of data items across local education agencies. </w:t>
      </w:r>
    </w:p>
    <w:p w14:paraId="2C019F4A" w14:textId="77777777" w:rsidR="004C7D8E" w:rsidRPr="004154D0" w:rsidRDefault="004C7D8E" w:rsidP="0084537C">
      <w:pPr>
        <w:numPr>
          <w:ilvl w:val="0"/>
          <w:numId w:val="2"/>
        </w:numPr>
        <w:tabs>
          <w:tab w:val="left" w:pos="1710"/>
          <w:tab w:val="left" w:pos="1980"/>
        </w:tabs>
        <w:ind w:left="936" w:hanging="360"/>
        <w:rPr>
          <w:sz w:val="24"/>
          <w:szCs w:val="24"/>
        </w:rPr>
      </w:pPr>
      <w:r w:rsidRPr="004154D0">
        <w:rPr>
          <w:b/>
          <w:sz w:val="24"/>
          <w:szCs w:val="24"/>
        </w:rPr>
        <w:t>Appendix E—Survey Form</w:t>
      </w:r>
      <w:r w:rsidRPr="004154D0">
        <w:rPr>
          <w:sz w:val="24"/>
          <w:szCs w:val="24"/>
        </w:rPr>
        <w:t xml:space="preserve"> includes a facsimile of the data collection instrument.</w:t>
      </w:r>
    </w:p>
    <w:p w14:paraId="5548B3A5" w14:textId="77777777" w:rsidR="006A0359" w:rsidRPr="004154D0" w:rsidRDefault="006A0359" w:rsidP="006A0359">
      <w:pPr>
        <w:pStyle w:val="Heading1"/>
        <w:tabs>
          <w:tab w:val="left" w:pos="540"/>
        </w:tabs>
        <w:ind w:left="547" w:hanging="547"/>
        <w:rPr>
          <w:sz w:val="28"/>
          <w:szCs w:val="28"/>
        </w:rPr>
      </w:pPr>
      <w:bookmarkStart w:id="87" w:name="_Toc22354740"/>
      <w:bookmarkStart w:id="88" w:name="_Toc71341121"/>
      <w:bookmarkStart w:id="89" w:name="_Toc76966087"/>
    </w:p>
    <w:p w14:paraId="6120B202" w14:textId="77777777" w:rsidR="004C7D8E" w:rsidRPr="004154D0" w:rsidRDefault="004C7D8E" w:rsidP="006A0359">
      <w:pPr>
        <w:pStyle w:val="Heading1"/>
        <w:tabs>
          <w:tab w:val="left" w:pos="540"/>
        </w:tabs>
        <w:ind w:left="547" w:hanging="547"/>
        <w:rPr>
          <w:sz w:val="28"/>
          <w:szCs w:val="28"/>
        </w:rPr>
      </w:pPr>
      <w:r w:rsidRPr="004154D0">
        <w:rPr>
          <w:sz w:val="28"/>
          <w:szCs w:val="28"/>
        </w:rPr>
        <w:t>II.</w:t>
      </w:r>
      <w:r w:rsidRPr="004154D0">
        <w:rPr>
          <w:sz w:val="28"/>
          <w:szCs w:val="28"/>
        </w:rPr>
        <w:tab/>
        <w:t>User’s Guide</w:t>
      </w:r>
      <w:bookmarkEnd w:id="87"/>
      <w:bookmarkEnd w:id="88"/>
      <w:bookmarkEnd w:id="89"/>
    </w:p>
    <w:p w14:paraId="3E59D43D" w14:textId="77777777" w:rsidR="006A0359" w:rsidRPr="004154D0" w:rsidRDefault="006A0359" w:rsidP="006A0359">
      <w:pPr>
        <w:pStyle w:val="Heading2"/>
        <w:tabs>
          <w:tab w:val="left" w:pos="540"/>
        </w:tabs>
        <w:ind w:left="547" w:hanging="547"/>
      </w:pPr>
      <w:bookmarkStart w:id="90" w:name="_Toc22354741"/>
      <w:bookmarkStart w:id="91" w:name="_Toc71341122"/>
      <w:bookmarkStart w:id="92" w:name="_Toc76966088"/>
    </w:p>
    <w:p w14:paraId="172FF603" w14:textId="77777777" w:rsidR="004C7D8E" w:rsidRPr="004154D0" w:rsidRDefault="004C7D8E" w:rsidP="006A0359">
      <w:pPr>
        <w:pStyle w:val="Heading2"/>
        <w:tabs>
          <w:tab w:val="left" w:pos="540"/>
        </w:tabs>
        <w:ind w:left="547" w:hanging="547"/>
      </w:pPr>
      <w:r w:rsidRPr="004154D0">
        <w:t>A.</w:t>
      </w:r>
      <w:r w:rsidRPr="004154D0">
        <w:tab/>
        <w:t>Methodology</w:t>
      </w:r>
      <w:bookmarkEnd w:id="90"/>
      <w:bookmarkEnd w:id="91"/>
      <w:bookmarkEnd w:id="92"/>
    </w:p>
    <w:p w14:paraId="25FDA05E" w14:textId="77777777" w:rsidR="006A0359" w:rsidRPr="007F437A" w:rsidRDefault="006A0359" w:rsidP="006A0359">
      <w:pPr>
        <w:pStyle w:val="BodyText"/>
        <w:rPr>
          <w:b w:val="0"/>
          <w:bCs/>
          <w:iCs/>
          <w:color w:val="0070C0"/>
          <w:sz w:val="24"/>
        </w:rPr>
      </w:pPr>
    </w:p>
    <w:p w14:paraId="0DFDF05F" w14:textId="63043D05" w:rsidR="004C7D8E" w:rsidRPr="00A25151" w:rsidRDefault="004C7D8E" w:rsidP="006A0359">
      <w:pPr>
        <w:pStyle w:val="BodyText"/>
        <w:rPr>
          <w:b w:val="0"/>
          <w:color w:val="1D1B11" w:themeColor="background2" w:themeShade="1A"/>
          <w:sz w:val="24"/>
        </w:rPr>
      </w:pPr>
      <w:r w:rsidRPr="004154D0">
        <w:rPr>
          <w:b w:val="0"/>
          <w:bCs/>
          <w:iCs/>
          <w:sz w:val="24"/>
        </w:rPr>
        <w:t xml:space="preserve">The F-33 </w:t>
      </w:r>
      <w:r w:rsidR="00941825" w:rsidRPr="00A25151">
        <w:rPr>
          <w:b w:val="0"/>
          <w:bCs/>
          <w:iCs/>
          <w:color w:val="1D1B11" w:themeColor="background2" w:themeShade="1A"/>
          <w:sz w:val="24"/>
        </w:rPr>
        <w:t>survey</w:t>
      </w:r>
      <w:r w:rsidR="00941825">
        <w:rPr>
          <w:b w:val="0"/>
          <w:bCs/>
          <w:iCs/>
          <w:sz w:val="24"/>
        </w:rPr>
        <w:t xml:space="preserve"> </w:t>
      </w:r>
      <w:r w:rsidR="001310FE">
        <w:rPr>
          <w:b w:val="0"/>
          <w:bCs/>
          <w:iCs/>
          <w:sz w:val="24"/>
        </w:rPr>
        <w:t>collects finance data from</w:t>
      </w:r>
      <w:r w:rsidRPr="004154D0">
        <w:rPr>
          <w:b w:val="0"/>
          <w:bCs/>
          <w:iCs/>
          <w:sz w:val="24"/>
        </w:rPr>
        <w:t xml:space="preserve"> </w:t>
      </w:r>
      <w:r w:rsidR="001310FE">
        <w:rPr>
          <w:b w:val="0"/>
          <w:bCs/>
          <w:iCs/>
          <w:sz w:val="24"/>
        </w:rPr>
        <w:t xml:space="preserve">the </w:t>
      </w:r>
      <w:r w:rsidR="00796EDB">
        <w:rPr>
          <w:b w:val="0"/>
          <w:bCs/>
          <w:iCs/>
          <w:sz w:val="24"/>
        </w:rPr>
        <w:t xml:space="preserve">entire </w:t>
      </w:r>
      <w:r w:rsidR="001310FE">
        <w:rPr>
          <w:b w:val="0"/>
          <w:bCs/>
          <w:iCs/>
          <w:sz w:val="24"/>
        </w:rPr>
        <w:t>universe of</w:t>
      </w:r>
      <w:r w:rsidRPr="004154D0">
        <w:rPr>
          <w:b w:val="0"/>
          <w:bCs/>
          <w:iCs/>
          <w:sz w:val="24"/>
        </w:rPr>
        <w:t xml:space="preserve"> LEAs </w:t>
      </w:r>
      <w:r w:rsidR="00745112">
        <w:rPr>
          <w:b w:val="0"/>
          <w:bCs/>
          <w:iCs/>
          <w:sz w:val="24"/>
        </w:rPr>
        <w:t xml:space="preserve">in </w:t>
      </w:r>
      <w:r w:rsidRPr="004154D0">
        <w:rPr>
          <w:b w:val="0"/>
          <w:bCs/>
          <w:iCs/>
          <w:sz w:val="24"/>
        </w:rPr>
        <w:t xml:space="preserve">each of the 50 states and the District of Columbia. </w:t>
      </w:r>
      <w:r w:rsidR="00766AD3">
        <w:rPr>
          <w:b w:val="0"/>
          <w:sz w:val="24"/>
        </w:rPr>
        <w:t>In late January or early February</w:t>
      </w:r>
      <w:r w:rsidRPr="004154D0">
        <w:rPr>
          <w:b w:val="0"/>
          <w:sz w:val="24"/>
        </w:rPr>
        <w:t xml:space="preserve"> of each year, the</w:t>
      </w:r>
      <w:r w:rsidR="006A0359" w:rsidRPr="004154D0">
        <w:rPr>
          <w:b w:val="0"/>
          <w:sz w:val="24"/>
        </w:rPr>
        <w:t xml:space="preserve"> </w:t>
      </w:r>
      <w:r w:rsidRPr="004154D0">
        <w:rPr>
          <w:b w:val="0"/>
          <w:sz w:val="24"/>
        </w:rPr>
        <w:t xml:space="preserve">Census Bureau distributes the F-33 survey instrument to all SEAs. Representatives from each SEA collect and edit data from their LEAs and submit data to the Census Bureau </w:t>
      </w:r>
      <w:r w:rsidR="001310FE">
        <w:rPr>
          <w:b w:val="0"/>
          <w:sz w:val="24"/>
        </w:rPr>
        <w:t xml:space="preserve">usually </w:t>
      </w:r>
      <w:r w:rsidRPr="004154D0">
        <w:rPr>
          <w:b w:val="0"/>
          <w:sz w:val="24"/>
        </w:rPr>
        <w:t>between March 15</w:t>
      </w:r>
      <w:r w:rsidR="00072C9D" w:rsidRPr="00072C9D">
        <w:rPr>
          <w:b w:val="0"/>
          <w:sz w:val="24"/>
          <w:vertAlign w:val="superscript"/>
        </w:rPr>
        <w:t>th</w:t>
      </w:r>
      <w:r w:rsidR="00072C9D">
        <w:rPr>
          <w:b w:val="0"/>
          <w:sz w:val="24"/>
        </w:rPr>
        <w:t xml:space="preserve"> of the year that the collection opens,</w:t>
      </w:r>
      <w:r w:rsidRPr="004154D0">
        <w:rPr>
          <w:b w:val="0"/>
          <w:sz w:val="24"/>
        </w:rPr>
        <w:t xml:space="preserve"> and </w:t>
      </w:r>
      <w:r w:rsidR="00631461">
        <w:rPr>
          <w:b w:val="0"/>
          <w:sz w:val="24"/>
        </w:rPr>
        <w:t>October</w:t>
      </w:r>
      <w:r w:rsidR="00204385">
        <w:rPr>
          <w:b w:val="0"/>
          <w:sz w:val="24"/>
          <w:vertAlign w:val="superscript"/>
        </w:rPr>
        <w:t xml:space="preserve"> </w:t>
      </w:r>
      <w:r w:rsidR="00204385">
        <w:rPr>
          <w:b w:val="0"/>
          <w:sz w:val="24"/>
        </w:rPr>
        <w:t>31</w:t>
      </w:r>
      <w:r w:rsidR="00204385" w:rsidRPr="00204385">
        <w:rPr>
          <w:b w:val="0"/>
          <w:sz w:val="24"/>
          <w:vertAlign w:val="superscript"/>
        </w:rPr>
        <w:t>st</w:t>
      </w:r>
      <w:r w:rsidR="00E80631">
        <w:rPr>
          <w:b w:val="0"/>
          <w:sz w:val="24"/>
        </w:rPr>
        <w:t xml:space="preserve"> </w:t>
      </w:r>
      <w:r w:rsidRPr="004154D0">
        <w:rPr>
          <w:b w:val="0"/>
          <w:sz w:val="24"/>
        </w:rPr>
        <w:t>of the following year.</w:t>
      </w:r>
      <w:r w:rsidR="0052024E">
        <w:rPr>
          <w:b w:val="0"/>
          <w:sz w:val="24"/>
        </w:rPr>
        <w:t xml:space="preserve"> </w:t>
      </w:r>
      <w:r w:rsidR="00D721CA">
        <w:rPr>
          <w:b w:val="0"/>
          <w:sz w:val="24"/>
        </w:rPr>
        <w:t xml:space="preserve">However, there is no official deadline for reporting data on the </w:t>
      </w:r>
      <w:r w:rsidR="00BB2A2F">
        <w:rPr>
          <w:b w:val="0"/>
          <w:sz w:val="24"/>
        </w:rPr>
        <w:t>F-33 s</w:t>
      </w:r>
      <w:r w:rsidR="00D721CA" w:rsidRPr="00665193">
        <w:rPr>
          <w:b w:val="0"/>
          <w:sz w:val="24"/>
        </w:rPr>
        <w:t>urvey</w:t>
      </w:r>
      <w:r w:rsidR="00D721CA">
        <w:rPr>
          <w:b w:val="0"/>
          <w:sz w:val="24"/>
        </w:rPr>
        <w:t xml:space="preserve">. </w:t>
      </w:r>
      <w:r w:rsidR="001310FE" w:rsidRPr="00A25151">
        <w:rPr>
          <w:b w:val="0"/>
          <w:color w:val="1D1B11" w:themeColor="background2" w:themeShade="1A"/>
          <w:sz w:val="24"/>
        </w:rPr>
        <w:t xml:space="preserve">The FY </w:t>
      </w:r>
      <w:r w:rsidR="001E539B" w:rsidRPr="00A25151">
        <w:rPr>
          <w:b w:val="0"/>
          <w:color w:val="1D1B11" w:themeColor="background2" w:themeShade="1A"/>
          <w:sz w:val="24"/>
        </w:rPr>
        <w:t>1</w:t>
      </w:r>
      <w:r w:rsidR="00204385">
        <w:rPr>
          <w:b w:val="0"/>
          <w:color w:val="1D1B11" w:themeColor="background2" w:themeShade="1A"/>
          <w:sz w:val="24"/>
        </w:rPr>
        <w:t>5</w:t>
      </w:r>
      <w:r w:rsidR="001E539B" w:rsidRPr="00A25151">
        <w:rPr>
          <w:b w:val="0"/>
          <w:color w:val="1D1B11" w:themeColor="background2" w:themeShade="1A"/>
          <w:sz w:val="24"/>
        </w:rPr>
        <w:t xml:space="preserve"> </w:t>
      </w:r>
      <w:r w:rsidR="001310FE" w:rsidRPr="00A25151">
        <w:rPr>
          <w:b w:val="0"/>
          <w:color w:val="1D1B11" w:themeColor="background2" w:themeShade="1A"/>
          <w:sz w:val="24"/>
        </w:rPr>
        <w:t>F-33 collec</w:t>
      </w:r>
      <w:r w:rsidR="008D5A5A" w:rsidRPr="00A25151">
        <w:rPr>
          <w:b w:val="0"/>
          <w:color w:val="1D1B11" w:themeColor="background2" w:themeShade="1A"/>
          <w:sz w:val="24"/>
        </w:rPr>
        <w:t xml:space="preserve">tion opened on </w:t>
      </w:r>
      <w:r w:rsidR="006E45DA">
        <w:rPr>
          <w:b w:val="0"/>
          <w:color w:val="1D1B11" w:themeColor="background2" w:themeShade="1A"/>
          <w:sz w:val="24"/>
        </w:rPr>
        <w:t>February</w:t>
      </w:r>
      <w:r w:rsidR="00C11BF6">
        <w:rPr>
          <w:b w:val="0"/>
          <w:color w:val="1D1B11" w:themeColor="background2" w:themeShade="1A"/>
          <w:sz w:val="24"/>
        </w:rPr>
        <w:t xml:space="preserve"> </w:t>
      </w:r>
      <w:r w:rsidR="00A1439A">
        <w:rPr>
          <w:b w:val="0"/>
          <w:color w:val="1D1B11" w:themeColor="background2" w:themeShade="1A"/>
          <w:sz w:val="24"/>
        </w:rPr>
        <w:t>2</w:t>
      </w:r>
      <w:r w:rsidR="008D5A5A" w:rsidRPr="00A25151">
        <w:rPr>
          <w:b w:val="0"/>
          <w:color w:val="1D1B11" w:themeColor="background2" w:themeShade="1A"/>
          <w:sz w:val="24"/>
        </w:rPr>
        <w:t xml:space="preserve">, </w:t>
      </w:r>
      <w:r w:rsidR="00A43846" w:rsidRPr="00A25151">
        <w:rPr>
          <w:b w:val="0"/>
          <w:color w:val="1D1B11" w:themeColor="background2" w:themeShade="1A"/>
          <w:sz w:val="24"/>
        </w:rPr>
        <w:t>201</w:t>
      </w:r>
      <w:r w:rsidR="0024447D">
        <w:rPr>
          <w:b w:val="0"/>
          <w:color w:val="1D1B11" w:themeColor="background2" w:themeShade="1A"/>
          <w:sz w:val="24"/>
        </w:rPr>
        <w:t>6</w:t>
      </w:r>
      <w:r w:rsidR="00A43846" w:rsidRPr="00A25151">
        <w:rPr>
          <w:b w:val="0"/>
          <w:color w:val="1D1B11" w:themeColor="background2" w:themeShade="1A"/>
          <w:sz w:val="24"/>
        </w:rPr>
        <w:t xml:space="preserve"> </w:t>
      </w:r>
      <w:r w:rsidR="001310FE" w:rsidRPr="00A25151">
        <w:rPr>
          <w:b w:val="0"/>
          <w:color w:val="1D1B11" w:themeColor="background2" w:themeShade="1A"/>
          <w:sz w:val="24"/>
        </w:rPr>
        <w:t xml:space="preserve">and closed on </w:t>
      </w:r>
      <w:r w:rsidR="00766AD3">
        <w:rPr>
          <w:b w:val="0"/>
          <w:sz w:val="24"/>
        </w:rPr>
        <w:t>January</w:t>
      </w:r>
      <w:r w:rsidR="00C11BF6">
        <w:rPr>
          <w:b w:val="0"/>
          <w:sz w:val="24"/>
        </w:rPr>
        <w:t xml:space="preserve"> </w:t>
      </w:r>
      <w:r w:rsidR="00766AD3">
        <w:rPr>
          <w:b w:val="0"/>
          <w:sz w:val="24"/>
        </w:rPr>
        <w:t>27</w:t>
      </w:r>
      <w:r w:rsidR="00363A8A" w:rsidRPr="00F260CA">
        <w:rPr>
          <w:b w:val="0"/>
          <w:sz w:val="24"/>
        </w:rPr>
        <w:t xml:space="preserve">, </w:t>
      </w:r>
      <w:r w:rsidR="00A43846" w:rsidRPr="00F260CA">
        <w:rPr>
          <w:b w:val="0"/>
          <w:sz w:val="24"/>
        </w:rPr>
        <w:t>201</w:t>
      </w:r>
      <w:r w:rsidR="00A1439A">
        <w:rPr>
          <w:b w:val="0"/>
          <w:sz w:val="24"/>
        </w:rPr>
        <w:t>7</w:t>
      </w:r>
      <w:r w:rsidR="001310FE" w:rsidRPr="00F260CA">
        <w:rPr>
          <w:b w:val="0"/>
          <w:sz w:val="24"/>
        </w:rPr>
        <w:t xml:space="preserve">. </w:t>
      </w:r>
      <w:r w:rsidR="00BC0713" w:rsidRPr="00F260CA">
        <w:rPr>
          <w:b w:val="0"/>
          <w:sz w:val="24"/>
        </w:rPr>
        <w:t xml:space="preserve">States </w:t>
      </w:r>
      <w:r w:rsidR="00BC0713" w:rsidRPr="00A25151">
        <w:rPr>
          <w:b w:val="0"/>
          <w:color w:val="1D1B11" w:themeColor="background2" w:themeShade="1A"/>
          <w:sz w:val="24"/>
        </w:rPr>
        <w:t>report d</w:t>
      </w:r>
      <w:r w:rsidR="007A34FD" w:rsidRPr="00A25151">
        <w:rPr>
          <w:b w:val="0"/>
          <w:color w:val="1D1B11" w:themeColor="background2" w:themeShade="1A"/>
          <w:sz w:val="24"/>
        </w:rPr>
        <w:t xml:space="preserve">ata to the Census Bureau in </w:t>
      </w:r>
      <w:r w:rsidRPr="00A25151">
        <w:rPr>
          <w:b w:val="0"/>
          <w:color w:val="1D1B11" w:themeColor="background2" w:themeShade="1A"/>
          <w:sz w:val="24"/>
        </w:rPr>
        <w:t xml:space="preserve">either the F-33 </w:t>
      </w:r>
      <w:r w:rsidR="007A34FD" w:rsidRPr="00A25151">
        <w:rPr>
          <w:b w:val="0"/>
          <w:color w:val="1D1B11" w:themeColor="background2" w:themeShade="1A"/>
          <w:sz w:val="24"/>
        </w:rPr>
        <w:t xml:space="preserve">survey </w:t>
      </w:r>
      <w:r w:rsidRPr="00A25151">
        <w:rPr>
          <w:b w:val="0"/>
          <w:color w:val="1D1B11" w:themeColor="background2" w:themeShade="1A"/>
          <w:sz w:val="24"/>
        </w:rPr>
        <w:t xml:space="preserve">format or </w:t>
      </w:r>
      <w:r w:rsidR="00CC3E48" w:rsidRPr="00A25151">
        <w:rPr>
          <w:b w:val="0"/>
          <w:color w:val="1D1B11" w:themeColor="background2" w:themeShade="1A"/>
          <w:sz w:val="24"/>
        </w:rPr>
        <w:t>in</w:t>
      </w:r>
      <w:r w:rsidRPr="00A25151">
        <w:rPr>
          <w:b w:val="0"/>
          <w:color w:val="1D1B11" w:themeColor="background2" w:themeShade="1A"/>
          <w:sz w:val="24"/>
        </w:rPr>
        <w:t xml:space="preserve"> the individual state agency’s </w:t>
      </w:r>
      <w:r w:rsidR="00CC3E48" w:rsidRPr="00A25151">
        <w:rPr>
          <w:b w:val="0"/>
          <w:color w:val="1D1B11" w:themeColor="background2" w:themeShade="1A"/>
          <w:sz w:val="24"/>
        </w:rPr>
        <w:t xml:space="preserve">financial accounting </w:t>
      </w:r>
      <w:r w:rsidRPr="00A25151">
        <w:rPr>
          <w:b w:val="0"/>
          <w:color w:val="1D1B11" w:themeColor="background2" w:themeShade="1A"/>
          <w:sz w:val="24"/>
        </w:rPr>
        <w:t xml:space="preserve">format. </w:t>
      </w:r>
      <w:r w:rsidR="00D13F31" w:rsidRPr="00A25151">
        <w:rPr>
          <w:b w:val="0"/>
          <w:color w:val="1D1B11" w:themeColor="background2" w:themeShade="1A"/>
          <w:sz w:val="24"/>
        </w:rPr>
        <w:t xml:space="preserve">When SEAs report in their state agency format, </w:t>
      </w:r>
      <w:r w:rsidRPr="00A25151">
        <w:rPr>
          <w:b w:val="0"/>
          <w:color w:val="1D1B11" w:themeColor="background2" w:themeShade="1A"/>
          <w:sz w:val="24"/>
        </w:rPr>
        <w:t xml:space="preserve">Census Bureau </w:t>
      </w:r>
      <w:r w:rsidR="00465935" w:rsidRPr="00A25151">
        <w:rPr>
          <w:b w:val="0"/>
          <w:color w:val="1D1B11" w:themeColor="background2" w:themeShade="1A"/>
          <w:sz w:val="24"/>
        </w:rPr>
        <w:t>staff evaluates the SEA’s chart of accounts and creates</w:t>
      </w:r>
      <w:r w:rsidRPr="00A25151">
        <w:rPr>
          <w:b w:val="0"/>
          <w:color w:val="1D1B11" w:themeColor="background2" w:themeShade="1A"/>
          <w:sz w:val="24"/>
        </w:rPr>
        <w:t xml:space="preserve"> a “crosswalk” that </w:t>
      </w:r>
      <w:r w:rsidR="00D25D5E" w:rsidRPr="00A25151">
        <w:rPr>
          <w:b w:val="0"/>
          <w:color w:val="1D1B11" w:themeColor="background2" w:themeShade="1A"/>
          <w:sz w:val="24"/>
        </w:rPr>
        <w:t>translates</w:t>
      </w:r>
      <w:r w:rsidRPr="00A25151">
        <w:rPr>
          <w:b w:val="0"/>
          <w:color w:val="1D1B11" w:themeColor="background2" w:themeShade="1A"/>
          <w:sz w:val="24"/>
        </w:rPr>
        <w:t xml:space="preserve"> </w:t>
      </w:r>
      <w:r w:rsidR="00D25D5E" w:rsidRPr="00A25151">
        <w:rPr>
          <w:b w:val="0"/>
          <w:color w:val="1D1B11" w:themeColor="background2" w:themeShade="1A"/>
          <w:sz w:val="24"/>
        </w:rPr>
        <w:t xml:space="preserve">the </w:t>
      </w:r>
      <w:r w:rsidR="00CC3E48" w:rsidRPr="00A25151">
        <w:rPr>
          <w:b w:val="0"/>
          <w:color w:val="1D1B11" w:themeColor="background2" w:themeShade="1A"/>
          <w:sz w:val="24"/>
        </w:rPr>
        <w:t xml:space="preserve">amounts </w:t>
      </w:r>
      <w:r w:rsidRPr="00A25151">
        <w:rPr>
          <w:b w:val="0"/>
          <w:color w:val="1D1B11" w:themeColor="background2" w:themeShade="1A"/>
          <w:sz w:val="24"/>
        </w:rPr>
        <w:t>state</w:t>
      </w:r>
      <w:r w:rsidR="00D25D5E" w:rsidRPr="00A25151">
        <w:rPr>
          <w:b w:val="0"/>
          <w:color w:val="1D1B11" w:themeColor="background2" w:themeShade="1A"/>
          <w:sz w:val="24"/>
        </w:rPr>
        <w:t xml:space="preserve">s </w:t>
      </w:r>
      <w:r w:rsidR="00AC7D21" w:rsidRPr="00A25151">
        <w:rPr>
          <w:b w:val="0"/>
          <w:color w:val="1D1B11" w:themeColor="background2" w:themeShade="1A"/>
          <w:sz w:val="24"/>
        </w:rPr>
        <w:t>report in state agency</w:t>
      </w:r>
      <w:r w:rsidR="00CC3E48" w:rsidRPr="00A25151">
        <w:rPr>
          <w:b w:val="0"/>
          <w:color w:val="1D1B11" w:themeColor="background2" w:themeShade="1A"/>
          <w:sz w:val="24"/>
        </w:rPr>
        <w:t xml:space="preserve"> format to </w:t>
      </w:r>
      <w:r w:rsidR="0062409D" w:rsidRPr="00A25151">
        <w:rPr>
          <w:b w:val="0"/>
          <w:color w:val="1D1B11" w:themeColor="background2" w:themeShade="1A"/>
          <w:sz w:val="24"/>
        </w:rPr>
        <w:t>amounts for each F-33 survey variable</w:t>
      </w:r>
      <w:r w:rsidR="005021EB" w:rsidRPr="00A25151">
        <w:rPr>
          <w:b w:val="0"/>
          <w:color w:val="1D1B11" w:themeColor="background2" w:themeShade="1A"/>
          <w:sz w:val="24"/>
        </w:rPr>
        <w:t>.</w:t>
      </w:r>
    </w:p>
    <w:p w14:paraId="61FB2528" w14:textId="77777777" w:rsidR="006A0359" w:rsidRPr="007F437A" w:rsidRDefault="006A0359" w:rsidP="006A0359">
      <w:pPr>
        <w:pStyle w:val="BodyText"/>
        <w:rPr>
          <w:b w:val="0"/>
          <w:color w:val="0070C0"/>
          <w:sz w:val="24"/>
        </w:rPr>
      </w:pPr>
    </w:p>
    <w:p w14:paraId="7ACD55A8" w14:textId="5637D80E" w:rsidR="004C7D8E" w:rsidRPr="000D51D5" w:rsidRDefault="004C7D8E" w:rsidP="006A0359">
      <w:pPr>
        <w:pStyle w:val="BodyText"/>
        <w:rPr>
          <w:b w:val="0"/>
          <w:color w:val="0D0D0D" w:themeColor="text1" w:themeTint="F2"/>
          <w:sz w:val="24"/>
        </w:rPr>
      </w:pPr>
      <w:r w:rsidRPr="000D51D5">
        <w:rPr>
          <w:b w:val="0"/>
          <w:color w:val="0D0D0D" w:themeColor="text1" w:themeTint="F2"/>
          <w:sz w:val="24"/>
        </w:rPr>
        <w:t>For</w:t>
      </w:r>
      <w:r w:rsidRPr="000D51D5">
        <w:rPr>
          <w:b w:val="0"/>
          <w:i/>
          <w:color w:val="0D0D0D" w:themeColor="text1" w:themeTint="F2"/>
          <w:sz w:val="24"/>
        </w:rPr>
        <w:t xml:space="preserve"> </w:t>
      </w:r>
      <w:r w:rsidRPr="000D51D5">
        <w:rPr>
          <w:b w:val="0"/>
          <w:color w:val="0D0D0D" w:themeColor="text1" w:themeTint="F2"/>
          <w:sz w:val="24"/>
        </w:rPr>
        <w:t xml:space="preserve">the FY </w:t>
      </w:r>
      <w:r w:rsidR="009215F5" w:rsidRPr="000D51D5">
        <w:rPr>
          <w:b w:val="0"/>
          <w:color w:val="0D0D0D" w:themeColor="text1" w:themeTint="F2"/>
          <w:sz w:val="24"/>
        </w:rPr>
        <w:t>1</w:t>
      </w:r>
      <w:r w:rsidR="00204385">
        <w:rPr>
          <w:b w:val="0"/>
          <w:color w:val="0D0D0D" w:themeColor="text1" w:themeTint="F2"/>
          <w:sz w:val="24"/>
        </w:rPr>
        <w:t>5</w:t>
      </w:r>
      <w:r w:rsidR="009215F5" w:rsidRPr="000D51D5">
        <w:rPr>
          <w:b w:val="0"/>
          <w:color w:val="0D0D0D" w:themeColor="text1" w:themeTint="F2"/>
          <w:sz w:val="24"/>
        </w:rPr>
        <w:t xml:space="preserve"> </w:t>
      </w:r>
      <w:r w:rsidRPr="000D51D5">
        <w:rPr>
          <w:b w:val="0"/>
          <w:color w:val="0D0D0D" w:themeColor="text1" w:themeTint="F2"/>
          <w:sz w:val="24"/>
        </w:rPr>
        <w:t xml:space="preserve">collection, the following states submitted data in their own formats: </w:t>
      </w:r>
      <w:r w:rsidR="00F2083B" w:rsidRPr="000D51D5">
        <w:rPr>
          <w:b w:val="0"/>
          <w:color w:val="0D0D0D" w:themeColor="text1" w:themeTint="F2"/>
          <w:sz w:val="24"/>
        </w:rPr>
        <w:t xml:space="preserve">Alabama, California, Indiana, Kentucky, Louisiana, Massachusetts, Mississippi, Montana, Nebraska, New Hampshire, New Jersey, New York, North Carolina, Oregon, South Carolina, Tennessee, and Utah. Idaho sent revenue data in the F-33 </w:t>
      </w:r>
      <w:r w:rsidR="006F764D" w:rsidRPr="000D51D5">
        <w:rPr>
          <w:b w:val="0"/>
          <w:color w:val="0D0D0D" w:themeColor="text1" w:themeTint="F2"/>
          <w:sz w:val="24"/>
        </w:rPr>
        <w:t xml:space="preserve">survey </w:t>
      </w:r>
      <w:r w:rsidR="00F2083B" w:rsidRPr="000D51D5">
        <w:rPr>
          <w:b w:val="0"/>
          <w:color w:val="0D0D0D" w:themeColor="text1" w:themeTint="F2"/>
          <w:sz w:val="24"/>
        </w:rPr>
        <w:t xml:space="preserve">format and expenditure data in their own state format. All other states reported data in the F-33 </w:t>
      </w:r>
      <w:r w:rsidR="006F764D" w:rsidRPr="000D51D5">
        <w:rPr>
          <w:b w:val="0"/>
          <w:color w:val="0D0D0D" w:themeColor="text1" w:themeTint="F2"/>
          <w:sz w:val="24"/>
        </w:rPr>
        <w:t xml:space="preserve">survey </w:t>
      </w:r>
      <w:r w:rsidR="000E61C2" w:rsidRPr="000D51D5">
        <w:rPr>
          <w:b w:val="0"/>
          <w:color w:val="0D0D0D" w:themeColor="text1" w:themeTint="F2"/>
          <w:sz w:val="24"/>
        </w:rPr>
        <w:t xml:space="preserve">format. </w:t>
      </w:r>
      <w:r w:rsidR="0052024E">
        <w:rPr>
          <w:b w:val="0"/>
          <w:color w:val="0D0D0D" w:themeColor="text1" w:themeTint="F2"/>
          <w:sz w:val="24"/>
        </w:rPr>
        <w:t>S</w:t>
      </w:r>
      <w:r w:rsidR="000E61C2" w:rsidRPr="000D51D5">
        <w:rPr>
          <w:b w:val="0"/>
          <w:color w:val="0D0D0D" w:themeColor="text1" w:themeTint="F2"/>
          <w:sz w:val="24"/>
        </w:rPr>
        <w:t xml:space="preserve">urvey analysts monitor </w:t>
      </w:r>
      <w:r w:rsidR="00F2083B" w:rsidRPr="000D51D5">
        <w:rPr>
          <w:b w:val="0"/>
          <w:color w:val="0D0D0D" w:themeColor="text1" w:themeTint="F2"/>
          <w:sz w:val="24"/>
        </w:rPr>
        <w:t xml:space="preserve">data </w:t>
      </w:r>
      <w:r w:rsidR="000E61C2" w:rsidRPr="000D51D5">
        <w:rPr>
          <w:b w:val="0"/>
          <w:color w:val="0D0D0D" w:themeColor="text1" w:themeTint="F2"/>
          <w:sz w:val="24"/>
        </w:rPr>
        <w:t xml:space="preserve">quality </w:t>
      </w:r>
      <w:r w:rsidR="00F2083B" w:rsidRPr="000D51D5">
        <w:rPr>
          <w:b w:val="0"/>
          <w:color w:val="0D0D0D" w:themeColor="text1" w:themeTint="F2"/>
          <w:sz w:val="24"/>
        </w:rPr>
        <w:t>by comparing the school district finance data to other CCD survey data and performing internal and longitudinal consistency checks.</w:t>
      </w:r>
    </w:p>
    <w:p w14:paraId="325BFDFA" w14:textId="77777777" w:rsidR="00C52117" w:rsidRPr="000D51D5" w:rsidRDefault="00C52117" w:rsidP="00C52117">
      <w:pPr>
        <w:pStyle w:val="BodyText"/>
        <w:rPr>
          <w:b w:val="0"/>
          <w:color w:val="0D0D0D" w:themeColor="text1" w:themeTint="F2"/>
          <w:sz w:val="24"/>
        </w:rPr>
      </w:pPr>
    </w:p>
    <w:p w14:paraId="0E2B21B0" w14:textId="77777777" w:rsidR="00F40ACD" w:rsidRPr="000D51D5" w:rsidRDefault="004C7D8E" w:rsidP="00F40ACD">
      <w:pPr>
        <w:pStyle w:val="BodyText"/>
        <w:rPr>
          <w:b w:val="0"/>
          <w:color w:val="0D0D0D" w:themeColor="text1" w:themeTint="F2"/>
          <w:sz w:val="24"/>
        </w:rPr>
      </w:pPr>
      <w:r w:rsidRPr="000D51D5">
        <w:rPr>
          <w:b w:val="0"/>
          <w:color w:val="0D0D0D" w:themeColor="text1" w:themeTint="F2"/>
          <w:sz w:val="24"/>
        </w:rPr>
        <w:t xml:space="preserve">The F-33 </w:t>
      </w:r>
      <w:r w:rsidR="0082550C" w:rsidRPr="000D51D5">
        <w:rPr>
          <w:b w:val="0"/>
          <w:color w:val="0D0D0D" w:themeColor="text1" w:themeTint="F2"/>
          <w:sz w:val="24"/>
        </w:rPr>
        <w:t xml:space="preserve">survey </w:t>
      </w:r>
      <w:r w:rsidRPr="000D51D5">
        <w:rPr>
          <w:b w:val="0"/>
          <w:color w:val="0D0D0D" w:themeColor="text1" w:themeTint="F2"/>
          <w:sz w:val="24"/>
        </w:rPr>
        <w:t>provide</w:t>
      </w:r>
      <w:r w:rsidR="007A4A23">
        <w:rPr>
          <w:b w:val="0"/>
          <w:color w:val="0D0D0D" w:themeColor="text1" w:themeTint="F2"/>
          <w:sz w:val="24"/>
        </w:rPr>
        <w:t>s</w:t>
      </w:r>
      <w:r w:rsidRPr="000D51D5">
        <w:rPr>
          <w:b w:val="0"/>
          <w:color w:val="0D0D0D" w:themeColor="text1" w:themeTint="F2"/>
          <w:sz w:val="24"/>
        </w:rPr>
        <w:t xml:space="preserve"> finance data for each school district</w:t>
      </w:r>
      <w:r w:rsidR="0071154A" w:rsidRPr="000D51D5">
        <w:rPr>
          <w:b w:val="0"/>
          <w:color w:val="0D0D0D" w:themeColor="text1" w:themeTint="F2"/>
          <w:sz w:val="24"/>
        </w:rPr>
        <w:t xml:space="preserve"> </w:t>
      </w:r>
      <w:r w:rsidR="008B4401" w:rsidRPr="000D51D5">
        <w:rPr>
          <w:b w:val="0"/>
          <w:color w:val="0D0D0D" w:themeColor="text1" w:themeTint="F2"/>
          <w:sz w:val="24"/>
        </w:rPr>
        <w:t xml:space="preserve">in the United States </w:t>
      </w:r>
      <w:r w:rsidR="0071154A" w:rsidRPr="000D51D5">
        <w:rPr>
          <w:b w:val="0"/>
          <w:color w:val="0D0D0D" w:themeColor="text1" w:themeTint="F2"/>
          <w:sz w:val="24"/>
        </w:rPr>
        <w:t>at the school district level</w:t>
      </w:r>
      <w:r w:rsidR="00122B65" w:rsidRPr="000D51D5">
        <w:rPr>
          <w:b w:val="0"/>
          <w:color w:val="0D0D0D" w:themeColor="text1" w:themeTint="F2"/>
          <w:sz w:val="24"/>
        </w:rPr>
        <w:t xml:space="preserve">. The </w:t>
      </w:r>
      <w:r w:rsidR="00465935" w:rsidRPr="000D51D5">
        <w:rPr>
          <w:b w:val="0"/>
          <w:color w:val="0D0D0D" w:themeColor="text1" w:themeTint="F2"/>
          <w:sz w:val="24"/>
        </w:rPr>
        <w:t xml:space="preserve">sum of </w:t>
      </w:r>
      <w:r w:rsidR="00122B65" w:rsidRPr="000D51D5">
        <w:rPr>
          <w:b w:val="0"/>
          <w:color w:val="0D0D0D" w:themeColor="text1" w:themeTint="F2"/>
          <w:sz w:val="24"/>
        </w:rPr>
        <w:t>school district</w:t>
      </w:r>
      <w:r w:rsidR="0071154A" w:rsidRPr="000D51D5">
        <w:rPr>
          <w:b w:val="0"/>
          <w:color w:val="0D0D0D" w:themeColor="text1" w:themeTint="F2"/>
          <w:sz w:val="24"/>
        </w:rPr>
        <w:t>-level</w:t>
      </w:r>
      <w:r w:rsidR="00122B65" w:rsidRPr="000D51D5">
        <w:rPr>
          <w:b w:val="0"/>
          <w:color w:val="0D0D0D" w:themeColor="text1" w:themeTint="F2"/>
          <w:sz w:val="24"/>
        </w:rPr>
        <w:t xml:space="preserve"> data </w:t>
      </w:r>
      <w:r w:rsidR="00465935" w:rsidRPr="000D51D5">
        <w:rPr>
          <w:b w:val="0"/>
          <w:color w:val="0D0D0D" w:themeColor="text1" w:themeTint="F2"/>
          <w:sz w:val="24"/>
        </w:rPr>
        <w:t xml:space="preserve">from F-33 </w:t>
      </w:r>
      <w:r w:rsidR="00BB2A2F">
        <w:rPr>
          <w:b w:val="0"/>
          <w:color w:val="0D0D0D" w:themeColor="text1" w:themeTint="F2"/>
          <w:sz w:val="24"/>
        </w:rPr>
        <w:t xml:space="preserve">data items </w:t>
      </w:r>
      <w:r w:rsidR="00122B65" w:rsidRPr="000D51D5">
        <w:rPr>
          <w:b w:val="0"/>
          <w:color w:val="0D0D0D" w:themeColor="text1" w:themeTint="F2"/>
          <w:sz w:val="24"/>
        </w:rPr>
        <w:t>to state</w:t>
      </w:r>
      <w:r w:rsidR="0071154A" w:rsidRPr="000D51D5">
        <w:rPr>
          <w:b w:val="0"/>
          <w:color w:val="0D0D0D" w:themeColor="text1" w:themeTint="F2"/>
          <w:sz w:val="24"/>
        </w:rPr>
        <w:t>-level</w:t>
      </w:r>
      <w:r w:rsidR="00122B65" w:rsidRPr="000D51D5">
        <w:rPr>
          <w:b w:val="0"/>
          <w:color w:val="0D0D0D" w:themeColor="text1" w:themeTint="F2"/>
          <w:sz w:val="24"/>
        </w:rPr>
        <w:t xml:space="preserve"> totals may differ from state finance data provided from </w:t>
      </w:r>
      <w:r w:rsidRPr="000D51D5">
        <w:rPr>
          <w:b w:val="0"/>
          <w:color w:val="0D0D0D" w:themeColor="text1" w:themeTint="F2"/>
          <w:sz w:val="24"/>
        </w:rPr>
        <w:t>NPEFS</w:t>
      </w:r>
      <w:r w:rsidR="00465935" w:rsidRPr="000D51D5">
        <w:rPr>
          <w:b w:val="0"/>
          <w:color w:val="0D0D0D" w:themeColor="text1" w:themeTint="F2"/>
          <w:sz w:val="24"/>
        </w:rPr>
        <w:t xml:space="preserve">, which collects </w:t>
      </w:r>
      <w:r w:rsidRPr="000D51D5">
        <w:rPr>
          <w:b w:val="0"/>
          <w:color w:val="0D0D0D" w:themeColor="text1" w:themeTint="F2"/>
          <w:sz w:val="24"/>
        </w:rPr>
        <w:t xml:space="preserve">total revenues and expenditures for public </w:t>
      </w:r>
      <w:r w:rsidR="0071154A" w:rsidRPr="000D51D5">
        <w:rPr>
          <w:b w:val="0"/>
          <w:color w:val="0D0D0D" w:themeColor="text1" w:themeTint="F2"/>
          <w:sz w:val="24"/>
        </w:rPr>
        <w:t xml:space="preserve">elementary and secondary </w:t>
      </w:r>
      <w:r w:rsidRPr="000D51D5">
        <w:rPr>
          <w:b w:val="0"/>
          <w:color w:val="0D0D0D" w:themeColor="text1" w:themeTint="F2"/>
          <w:sz w:val="24"/>
        </w:rPr>
        <w:t xml:space="preserve">education </w:t>
      </w:r>
      <w:r w:rsidR="00F40ACD" w:rsidRPr="000D51D5">
        <w:rPr>
          <w:b w:val="0"/>
          <w:color w:val="0D0D0D" w:themeColor="text1" w:themeTint="F2"/>
          <w:sz w:val="24"/>
        </w:rPr>
        <w:t>at the state level</w:t>
      </w:r>
      <w:r w:rsidRPr="000D51D5">
        <w:rPr>
          <w:b w:val="0"/>
          <w:color w:val="0D0D0D" w:themeColor="text1" w:themeTint="F2"/>
          <w:sz w:val="24"/>
        </w:rPr>
        <w:t xml:space="preserve">. </w:t>
      </w:r>
      <w:r w:rsidR="00F40ACD" w:rsidRPr="000D51D5">
        <w:rPr>
          <w:b w:val="0"/>
          <w:color w:val="0D0D0D" w:themeColor="text1" w:themeTint="F2"/>
          <w:sz w:val="24"/>
        </w:rPr>
        <w:t xml:space="preserve">This </w:t>
      </w:r>
      <w:r w:rsidR="00807927">
        <w:rPr>
          <w:b w:val="0"/>
          <w:color w:val="0D0D0D" w:themeColor="text1" w:themeTint="F2"/>
          <w:sz w:val="24"/>
        </w:rPr>
        <w:t xml:space="preserve">difference </w:t>
      </w:r>
      <w:r w:rsidR="009B6038">
        <w:rPr>
          <w:b w:val="0"/>
          <w:color w:val="0D0D0D" w:themeColor="text1" w:themeTint="F2"/>
          <w:sz w:val="24"/>
        </w:rPr>
        <w:t>can</w:t>
      </w:r>
      <w:r w:rsidR="00807927">
        <w:rPr>
          <w:b w:val="0"/>
          <w:color w:val="0D0D0D" w:themeColor="text1" w:themeTint="F2"/>
          <w:sz w:val="24"/>
        </w:rPr>
        <w:t xml:space="preserve"> occur </w:t>
      </w:r>
      <w:r w:rsidR="00F40ACD" w:rsidRPr="000D51D5">
        <w:rPr>
          <w:b w:val="0"/>
          <w:color w:val="0D0D0D" w:themeColor="text1" w:themeTint="F2"/>
          <w:sz w:val="24"/>
        </w:rPr>
        <w:t>because NPEFS includes expenditures for schools and programs operated by the states and federal government that are not reported at the school district level.</w:t>
      </w:r>
      <w:r w:rsidR="007A3524">
        <w:rPr>
          <w:b w:val="0"/>
          <w:color w:val="0D0D0D" w:themeColor="text1" w:themeTint="F2"/>
          <w:sz w:val="24"/>
        </w:rPr>
        <w:t xml:space="preserve"> There may also be </w:t>
      </w:r>
      <w:r w:rsidR="007A3524">
        <w:rPr>
          <w:b w:val="0"/>
          <w:color w:val="0D0D0D" w:themeColor="text1" w:themeTint="F2"/>
          <w:sz w:val="24"/>
        </w:rPr>
        <w:lastRenderedPageBreak/>
        <w:t>differences in the sum of F-33 and NPEFS data items based on data collection techniques, particularly for states where the data is subject to a “crosswalk”</w:t>
      </w:r>
      <w:r w:rsidR="00476771">
        <w:rPr>
          <w:b w:val="0"/>
          <w:color w:val="0D0D0D" w:themeColor="text1" w:themeTint="F2"/>
          <w:sz w:val="24"/>
        </w:rPr>
        <w:t xml:space="preserve"> that conforms data in the state agency format to the F-33 data items.  </w:t>
      </w:r>
      <w:r w:rsidR="007A3524">
        <w:rPr>
          <w:b w:val="0"/>
          <w:color w:val="0D0D0D" w:themeColor="text1" w:themeTint="F2"/>
          <w:sz w:val="24"/>
        </w:rPr>
        <w:t xml:space="preserve">    </w:t>
      </w:r>
      <w:r w:rsidR="00F40ACD" w:rsidRPr="000D51D5">
        <w:rPr>
          <w:b w:val="0"/>
          <w:color w:val="0D0D0D" w:themeColor="text1" w:themeTint="F2"/>
          <w:sz w:val="24"/>
        </w:rPr>
        <w:t xml:space="preserve"> </w:t>
      </w:r>
      <w:r w:rsidR="00F40ACD" w:rsidRPr="000D51D5" w:rsidDel="00255940">
        <w:rPr>
          <w:b w:val="0"/>
          <w:color w:val="0D0D0D" w:themeColor="text1" w:themeTint="F2"/>
          <w:sz w:val="24"/>
        </w:rPr>
        <w:t xml:space="preserve"> </w:t>
      </w:r>
    </w:p>
    <w:p w14:paraId="27B80374" w14:textId="77777777" w:rsidR="009C2BF5" w:rsidRPr="004154D0" w:rsidRDefault="009C2BF5">
      <w:pPr>
        <w:pStyle w:val="BodyText"/>
        <w:rPr>
          <w:b w:val="0"/>
          <w:sz w:val="24"/>
        </w:rPr>
      </w:pPr>
    </w:p>
    <w:p w14:paraId="59693A8D" w14:textId="77777777" w:rsidR="004C7D8E" w:rsidRPr="004154D0" w:rsidRDefault="004C7D8E">
      <w:pPr>
        <w:pStyle w:val="Heading2"/>
        <w:tabs>
          <w:tab w:val="left" w:pos="360"/>
        </w:tabs>
        <w:rPr>
          <w:b w:val="0"/>
        </w:rPr>
      </w:pPr>
      <w:bookmarkStart w:id="93" w:name="_Toc22354742"/>
      <w:bookmarkStart w:id="94" w:name="_Toc71341123"/>
      <w:bookmarkStart w:id="95" w:name="_Toc76966089"/>
      <w:r w:rsidRPr="004154D0">
        <w:t>B.</w:t>
      </w:r>
      <w:r w:rsidRPr="004154D0">
        <w:tab/>
        <w:t>Accounting and Collection Methods</w:t>
      </w:r>
      <w:bookmarkEnd w:id="93"/>
      <w:bookmarkEnd w:id="94"/>
      <w:bookmarkEnd w:id="95"/>
    </w:p>
    <w:p w14:paraId="34F82304" w14:textId="77777777" w:rsidR="005D55CC" w:rsidRPr="004154D0" w:rsidRDefault="005D55CC" w:rsidP="00C52117">
      <w:pPr>
        <w:pStyle w:val="BodyText"/>
        <w:rPr>
          <w:b w:val="0"/>
          <w:sz w:val="24"/>
        </w:rPr>
      </w:pPr>
    </w:p>
    <w:p w14:paraId="2E642A98" w14:textId="77777777" w:rsidR="004C7D8E" w:rsidRPr="004154D0" w:rsidRDefault="004C7D8E" w:rsidP="00C52117">
      <w:pPr>
        <w:pStyle w:val="BodyText"/>
        <w:rPr>
          <w:b w:val="0"/>
          <w:sz w:val="24"/>
        </w:rPr>
      </w:pPr>
      <w:r w:rsidRPr="004154D0">
        <w:rPr>
          <w:b w:val="0"/>
          <w:sz w:val="24"/>
        </w:rPr>
        <w:t>The</w:t>
      </w:r>
      <w:r w:rsidR="005D55CC">
        <w:rPr>
          <w:b w:val="0"/>
          <w:sz w:val="24"/>
        </w:rPr>
        <w:t xml:space="preserve"> F-33 survey intends to </w:t>
      </w:r>
      <w:r w:rsidRPr="004154D0">
        <w:rPr>
          <w:b w:val="0"/>
          <w:sz w:val="24"/>
        </w:rPr>
        <w:t xml:space="preserve">provide a </w:t>
      </w:r>
      <w:r w:rsidR="00F73AAF">
        <w:rPr>
          <w:b w:val="0"/>
          <w:sz w:val="24"/>
        </w:rPr>
        <w:t xml:space="preserve">comprehensive </w:t>
      </w:r>
      <w:r w:rsidRPr="004154D0">
        <w:rPr>
          <w:b w:val="0"/>
          <w:sz w:val="24"/>
        </w:rPr>
        <w:t xml:space="preserve">picture of the financial activity associated with public elementary and secondary school systems. </w:t>
      </w:r>
      <w:r w:rsidR="00026839">
        <w:rPr>
          <w:b w:val="0"/>
          <w:sz w:val="24"/>
        </w:rPr>
        <w:t xml:space="preserve">F-33 data include all </w:t>
      </w:r>
      <w:r w:rsidRPr="004154D0">
        <w:rPr>
          <w:b w:val="0"/>
          <w:sz w:val="24"/>
        </w:rPr>
        <w:t>financial trans</w:t>
      </w:r>
      <w:r w:rsidR="009C0FCE">
        <w:rPr>
          <w:b w:val="0"/>
          <w:sz w:val="24"/>
        </w:rPr>
        <w:t xml:space="preserve">actions associated with </w:t>
      </w:r>
      <w:r w:rsidR="00FC18C1" w:rsidRPr="000D51D5">
        <w:rPr>
          <w:b w:val="0"/>
          <w:color w:val="0D0D0D" w:themeColor="text1" w:themeTint="F2"/>
          <w:sz w:val="24"/>
        </w:rPr>
        <w:t xml:space="preserve">revenues by source, expenditures by </w:t>
      </w:r>
      <w:r w:rsidRPr="000D51D5">
        <w:rPr>
          <w:b w:val="0"/>
          <w:color w:val="0D0D0D" w:themeColor="text1" w:themeTint="F2"/>
          <w:sz w:val="24"/>
        </w:rPr>
        <w:t>function</w:t>
      </w:r>
      <w:r w:rsidR="00FC18C1" w:rsidRPr="000D51D5">
        <w:rPr>
          <w:b w:val="0"/>
          <w:color w:val="0D0D0D" w:themeColor="text1" w:themeTint="F2"/>
          <w:sz w:val="24"/>
        </w:rPr>
        <w:t xml:space="preserve"> and object</w:t>
      </w:r>
      <w:r w:rsidRPr="000D51D5">
        <w:rPr>
          <w:b w:val="0"/>
          <w:color w:val="0D0D0D" w:themeColor="text1" w:themeTint="F2"/>
          <w:sz w:val="24"/>
        </w:rPr>
        <w:t>, i</w:t>
      </w:r>
      <w:r w:rsidR="00FC18C1" w:rsidRPr="000D51D5">
        <w:rPr>
          <w:b w:val="0"/>
          <w:color w:val="0D0D0D" w:themeColor="text1" w:themeTint="F2"/>
          <w:sz w:val="24"/>
        </w:rPr>
        <w:t>ndebtedness, and assets</w:t>
      </w:r>
      <w:r w:rsidR="00E21B0D" w:rsidRPr="000D51D5">
        <w:rPr>
          <w:b w:val="0"/>
          <w:color w:val="0D0D0D" w:themeColor="text1" w:themeTint="F2"/>
          <w:sz w:val="24"/>
        </w:rPr>
        <w:t>.</w:t>
      </w:r>
    </w:p>
    <w:p w14:paraId="53C2D066" w14:textId="77777777" w:rsidR="00C52117" w:rsidRPr="004154D0" w:rsidRDefault="00C52117" w:rsidP="00C52117">
      <w:pPr>
        <w:pStyle w:val="BodyText"/>
        <w:rPr>
          <w:b w:val="0"/>
          <w:sz w:val="24"/>
        </w:rPr>
      </w:pPr>
    </w:p>
    <w:p w14:paraId="73C1C852" w14:textId="77777777" w:rsidR="000A0264" w:rsidRDefault="004C7D8E" w:rsidP="00C52117">
      <w:pPr>
        <w:pStyle w:val="BodyText"/>
        <w:rPr>
          <w:b w:val="0"/>
          <w:sz w:val="24"/>
        </w:rPr>
      </w:pPr>
      <w:r w:rsidRPr="004154D0">
        <w:rPr>
          <w:b w:val="0"/>
          <w:sz w:val="24"/>
        </w:rPr>
        <w:t xml:space="preserve">The Census Bureau </w:t>
      </w:r>
      <w:r w:rsidR="00026839">
        <w:rPr>
          <w:b w:val="0"/>
          <w:sz w:val="24"/>
        </w:rPr>
        <w:t>performs the data co</w:t>
      </w:r>
      <w:r w:rsidR="00C9041F">
        <w:rPr>
          <w:b w:val="0"/>
          <w:sz w:val="24"/>
        </w:rPr>
        <w:t>llection and reviews the data</w:t>
      </w:r>
      <w:r w:rsidR="00476771">
        <w:rPr>
          <w:b w:val="0"/>
          <w:sz w:val="24"/>
        </w:rPr>
        <w:t xml:space="preserve"> applying business rules and edits designed to identify data that may be erroneous.</w:t>
      </w:r>
      <w:r w:rsidR="00C9041F">
        <w:rPr>
          <w:b w:val="0"/>
          <w:sz w:val="24"/>
        </w:rPr>
        <w:t xml:space="preserve"> </w:t>
      </w:r>
      <w:r w:rsidR="00026839">
        <w:rPr>
          <w:b w:val="0"/>
          <w:sz w:val="24"/>
        </w:rPr>
        <w:t xml:space="preserve">The Census Bureau and NCES </w:t>
      </w:r>
      <w:r w:rsidR="00255940">
        <w:rPr>
          <w:b w:val="0"/>
          <w:sz w:val="24"/>
        </w:rPr>
        <w:t xml:space="preserve">work with </w:t>
      </w:r>
      <w:r w:rsidRPr="004154D0">
        <w:rPr>
          <w:b w:val="0"/>
          <w:sz w:val="24"/>
        </w:rPr>
        <w:t>state</w:t>
      </w:r>
      <w:r w:rsidR="00F40ACD">
        <w:rPr>
          <w:b w:val="0"/>
          <w:sz w:val="24"/>
        </w:rPr>
        <w:t xml:space="preserve"> fiscal</w:t>
      </w:r>
      <w:r w:rsidRPr="004154D0">
        <w:rPr>
          <w:b w:val="0"/>
          <w:sz w:val="24"/>
        </w:rPr>
        <w:t xml:space="preserve"> coordinators to </w:t>
      </w:r>
      <w:r w:rsidR="00026839">
        <w:rPr>
          <w:b w:val="0"/>
          <w:sz w:val="24"/>
        </w:rPr>
        <w:t xml:space="preserve">resolve </w:t>
      </w:r>
      <w:r w:rsidRPr="004154D0">
        <w:rPr>
          <w:b w:val="0"/>
          <w:sz w:val="24"/>
        </w:rPr>
        <w:t>any inconsistent or unusual data.</w:t>
      </w:r>
      <w:r w:rsidR="00026839">
        <w:rPr>
          <w:b w:val="0"/>
          <w:sz w:val="24"/>
        </w:rPr>
        <w:t xml:space="preserve"> </w:t>
      </w:r>
      <w:r w:rsidR="00CB6D25">
        <w:rPr>
          <w:b w:val="0"/>
          <w:sz w:val="24"/>
        </w:rPr>
        <w:t xml:space="preserve">The Census Bureau may </w:t>
      </w:r>
      <w:r w:rsidR="00026839">
        <w:rPr>
          <w:b w:val="0"/>
          <w:sz w:val="24"/>
        </w:rPr>
        <w:t>edit</w:t>
      </w:r>
      <w:r w:rsidR="00FC18C1">
        <w:rPr>
          <w:b w:val="0"/>
          <w:sz w:val="24"/>
        </w:rPr>
        <w:t xml:space="preserve"> data </w:t>
      </w:r>
      <w:r w:rsidR="00FC18C1" w:rsidRPr="000D51D5">
        <w:rPr>
          <w:b w:val="0"/>
          <w:color w:val="0D0D0D" w:themeColor="text1" w:themeTint="F2"/>
          <w:sz w:val="24"/>
        </w:rPr>
        <w:t>based on</w:t>
      </w:r>
      <w:r w:rsidR="00CB6D25" w:rsidRPr="000D51D5">
        <w:rPr>
          <w:b w:val="0"/>
          <w:color w:val="0D0D0D" w:themeColor="text1" w:themeTint="F2"/>
          <w:sz w:val="24"/>
        </w:rPr>
        <w:t xml:space="preserve"> </w:t>
      </w:r>
      <w:r w:rsidR="00CB6D25" w:rsidRPr="004154D0">
        <w:rPr>
          <w:b w:val="0"/>
          <w:sz w:val="24"/>
        </w:rPr>
        <w:t>supplemental information</w:t>
      </w:r>
      <w:r w:rsidR="00CB6D25">
        <w:rPr>
          <w:b w:val="0"/>
          <w:sz w:val="24"/>
        </w:rPr>
        <w:t xml:space="preserve"> in the event that the LEA </w:t>
      </w:r>
      <w:r w:rsidRPr="004154D0">
        <w:rPr>
          <w:b w:val="0"/>
          <w:sz w:val="24"/>
        </w:rPr>
        <w:t xml:space="preserve">data </w:t>
      </w:r>
      <w:r w:rsidR="00CB6D25">
        <w:rPr>
          <w:b w:val="0"/>
          <w:sz w:val="24"/>
        </w:rPr>
        <w:t>do</w:t>
      </w:r>
      <w:r w:rsidRPr="004154D0">
        <w:rPr>
          <w:b w:val="0"/>
          <w:sz w:val="24"/>
        </w:rPr>
        <w:t xml:space="preserve"> not strictly adhere to the reporting guidelines</w:t>
      </w:r>
      <w:r w:rsidR="00122B65">
        <w:rPr>
          <w:b w:val="0"/>
          <w:sz w:val="24"/>
        </w:rPr>
        <w:t xml:space="preserve"> </w:t>
      </w:r>
      <w:r w:rsidRPr="004154D0">
        <w:rPr>
          <w:b w:val="0"/>
          <w:sz w:val="24"/>
        </w:rPr>
        <w:t>of the NCES accounting handbook</w:t>
      </w:r>
      <w:r w:rsidR="00122B65">
        <w:rPr>
          <w:b w:val="0"/>
          <w:sz w:val="24"/>
        </w:rPr>
        <w:t>. Census also imputes data items that are missing.</w:t>
      </w:r>
      <w:r w:rsidRPr="004154D0">
        <w:rPr>
          <w:b w:val="0"/>
          <w:sz w:val="24"/>
        </w:rPr>
        <w:t xml:space="preserve"> </w:t>
      </w:r>
      <w:r w:rsidR="00CB6D25" w:rsidRPr="00CB6D25">
        <w:rPr>
          <w:b w:val="0"/>
          <w:iCs/>
          <w:sz w:val="24"/>
          <w:szCs w:val="24"/>
        </w:rPr>
        <w:t xml:space="preserve">Imputations </w:t>
      </w:r>
      <w:r w:rsidR="00F40ACD">
        <w:rPr>
          <w:b w:val="0"/>
          <w:sz w:val="24"/>
          <w:szCs w:val="24"/>
        </w:rPr>
        <w:t xml:space="preserve">provide a plausible substitution for </w:t>
      </w:r>
      <w:r w:rsidR="00CB6D25" w:rsidRPr="00CB6D25">
        <w:rPr>
          <w:b w:val="0"/>
          <w:sz w:val="24"/>
          <w:szCs w:val="24"/>
        </w:rPr>
        <w:t>cases</w:t>
      </w:r>
      <w:r w:rsidR="00DA43A0">
        <w:rPr>
          <w:b w:val="0"/>
          <w:sz w:val="24"/>
          <w:szCs w:val="24"/>
        </w:rPr>
        <w:t xml:space="preserve"> where data are not reported or erroneous. </w:t>
      </w:r>
      <w:r w:rsidR="009310F2">
        <w:rPr>
          <w:b w:val="0"/>
          <w:bCs/>
          <w:sz w:val="24"/>
        </w:rPr>
        <w:t>Appendix C—State Notes</w:t>
      </w:r>
      <w:r w:rsidR="000A0264">
        <w:rPr>
          <w:b w:val="0"/>
          <w:sz w:val="24"/>
        </w:rPr>
        <w:t xml:space="preserve"> provides a</w:t>
      </w:r>
      <w:r w:rsidRPr="004154D0">
        <w:rPr>
          <w:b w:val="0"/>
          <w:sz w:val="24"/>
        </w:rPr>
        <w:t xml:space="preserve"> general record of data anomalies associated with state reporting and</w:t>
      </w:r>
      <w:r w:rsidR="000A0264">
        <w:rPr>
          <w:b w:val="0"/>
          <w:sz w:val="24"/>
        </w:rPr>
        <w:t xml:space="preserve"> adaptations for</w:t>
      </w:r>
      <w:r w:rsidRPr="004154D0">
        <w:rPr>
          <w:b w:val="0"/>
          <w:sz w:val="24"/>
        </w:rPr>
        <w:t xml:space="preserve"> </w:t>
      </w:r>
      <w:r w:rsidR="00E21B0D">
        <w:rPr>
          <w:b w:val="0"/>
          <w:sz w:val="24"/>
        </w:rPr>
        <w:t xml:space="preserve">the </w:t>
      </w:r>
      <w:r w:rsidRPr="004154D0">
        <w:rPr>
          <w:b w:val="0"/>
          <w:sz w:val="24"/>
        </w:rPr>
        <w:t>F-33</w:t>
      </w:r>
      <w:r w:rsidR="00995EF0">
        <w:rPr>
          <w:b w:val="0"/>
          <w:sz w:val="24"/>
        </w:rPr>
        <w:t xml:space="preserve"> </w:t>
      </w:r>
      <w:r w:rsidR="00995EF0" w:rsidRPr="000D51D5">
        <w:rPr>
          <w:b w:val="0"/>
          <w:color w:val="0D0D0D" w:themeColor="text1" w:themeTint="F2"/>
          <w:sz w:val="24"/>
        </w:rPr>
        <w:t>survey</w:t>
      </w:r>
      <w:r w:rsidR="00E21B0D" w:rsidRPr="000D51D5">
        <w:rPr>
          <w:b w:val="0"/>
          <w:color w:val="0D0D0D" w:themeColor="text1" w:themeTint="F2"/>
          <w:sz w:val="24"/>
        </w:rPr>
        <w:t>.</w:t>
      </w:r>
    </w:p>
    <w:p w14:paraId="6C2EE7E0" w14:textId="77777777" w:rsidR="004C7D8E" w:rsidRDefault="004C7D8E">
      <w:pPr>
        <w:pStyle w:val="BodyText"/>
        <w:rPr>
          <w:bCs/>
          <w:iCs/>
          <w:sz w:val="24"/>
        </w:rPr>
      </w:pPr>
    </w:p>
    <w:p w14:paraId="5E826067" w14:textId="77777777" w:rsidR="00575D1E" w:rsidRDefault="00575D1E" w:rsidP="00575D1E">
      <w:pPr>
        <w:pStyle w:val="BodyText"/>
        <w:rPr>
          <w:bCs/>
          <w:iCs/>
          <w:sz w:val="24"/>
        </w:rPr>
      </w:pPr>
      <w:r>
        <w:rPr>
          <w:bCs/>
          <w:iCs/>
          <w:sz w:val="24"/>
        </w:rPr>
        <w:t>Data Editing</w:t>
      </w:r>
    </w:p>
    <w:p w14:paraId="4AB93C23" w14:textId="77777777" w:rsidR="00575D1E" w:rsidRDefault="00575D1E" w:rsidP="00575D1E">
      <w:pPr>
        <w:pStyle w:val="BodyText"/>
        <w:rPr>
          <w:bCs/>
          <w:iCs/>
          <w:sz w:val="24"/>
        </w:rPr>
      </w:pPr>
    </w:p>
    <w:p w14:paraId="3F44FA0F" w14:textId="77777777" w:rsidR="008E4B7C" w:rsidRDefault="00BB2A2F" w:rsidP="008E4B7C">
      <w:pPr>
        <w:pStyle w:val="BodyText"/>
        <w:rPr>
          <w:b w:val="0"/>
          <w:sz w:val="24"/>
        </w:rPr>
      </w:pPr>
      <w:r>
        <w:rPr>
          <w:b w:val="0"/>
          <w:bCs/>
          <w:iCs/>
          <w:sz w:val="24"/>
        </w:rPr>
        <w:t xml:space="preserve">F-33 </w:t>
      </w:r>
      <w:r w:rsidR="00575D1E">
        <w:rPr>
          <w:b w:val="0"/>
          <w:bCs/>
          <w:iCs/>
          <w:sz w:val="24"/>
        </w:rPr>
        <w:t>survey staff engages in data editing, which is an iterative and interactive process that includes procedures for detecting and correcting errors in the data. Data editing minimizes</w:t>
      </w:r>
      <w:r w:rsidR="009B6038">
        <w:rPr>
          <w:b w:val="0"/>
          <w:bCs/>
          <w:iCs/>
          <w:sz w:val="24"/>
        </w:rPr>
        <w:t xml:space="preserve"> </w:t>
      </w:r>
      <w:r w:rsidR="00575D1E">
        <w:rPr>
          <w:b w:val="0"/>
          <w:bCs/>
          <w:iCs/>
          <w:sz w:val="24"/>
        </w:rPr>
        <w:t>errors and ensures the data are complete, accurate, and consistent across the data file.</w:t>
      </w:r>
      <w:r w:rsidR="008E4B7C">
        <w:rPr>
          <w:b w:val="0"/>
          <w:bCs/>
          <w:iCs/>
          <w:sz w:val="24"/>
        </w:rPr>
        <w:t xml:space="preserve"> </w:t>
      </w:r>
      <w:r w:rsidR="008E4B7C">
        <w:rPr>
          <w:b w:val="0"/>
          <w:sz w:val="24"/>
        </w:rPr>
        <w:t xml:space="preserve">In accordance with NCES Statistical Standard 4-1, F-33 data are checked for “credibility based on range tolerances to determine if responses fall within a </w:t>
      </w:r>
      <w:proofErr w:type="spellStart"/>
      <w:r w:rsidR="008E4B7C">
        <w:rPr>
          <w:b w:val="0"/>
          <w:sz w:val="24"/>
        </w:rPr>
        <w:t>prespecified</w:t>
      </w:r>
      <w:proofErr w:type="spellEnd"/>
      <w:r w:rsidR="008E4B7C">
        <w:rPr>
          <w:b w:val="0"/>
          <w:sz w:val="24"/>
        </w:rPr>
        <w:t xml:space="preserve"> reasonable range” and “consistency based on checks across variables within individual records for </w:t>
      </w:r>
      <w:proofErr w:type="spellStart"/>
      <w:r w:rsidR="008E4B7C">
        <w:rPr>
          <w:b w:val="0"/>
          <w:sz w:val="24"/>
        </w:rPr>
        <w:t>noncontradictory</w:t>
      </w:r>
      <w:proofErr w:type="spellEnd"/>
      <w:r w:rsidR="008E4B7C">
        <w:rPr>
          <w:b w:val="0"/>
          <w:sz w:val="24"/>
        </w:rPr>
        <w:t xml:space="preserve"> responses” (NCES 20</w:t>
      </w:r>
      <w:r w:rsidR="0037627A">
        <w:rPr>
          <w:b w:val="0"/>
          <w:sz w:val="24"/>
        </w:rPr>
        <w:t>14</w:t>
      </w:r>
      <w:r w:rsidR="008E4B7C">
        <w:rPr>
          <w:b w:val="0"/>
          <w:sz w:val="24"/>
        </w:rPr>
        <w:t>).</w:t>
      </w:r>
    </w:p>
    <w:p w14:paraId="5439E824" w14:textId="77777777" w:rsidR="00575D1E" w:rsidRDefault="00575D1E" w:rsidP="00575D1E">
      <w:pPr>
        <w:pStyle w:val="BodyText"/>
        <w:rPr>
          <w:b w:val="0"/>
          <w:bCs/>
          <w:iCs/>
          <w:sz w:val="24"/>
        </w:rPr>
      </w:pPr>
    </w:p>
    <w:p w14:paraId="4C8B8CFC" w14:textId="77777777" w:rsidR="00575D1E" w:rsidRDefault="00575D1E" w:rsidP="00575D1E">
      <w:pPr>
        <w:pStyle w:val="BodyText"/>
        <w:rPr>
          <w:b w:val="0"/>
          <w:bCs/>
          <w:iCs/>
          <w:sz w:val="24"/>
        </w:rPr>
      </w:pPr>
      <w:r>
        <w:rPr>
          <w:b w:val="0"/>
          <w:bCs/>
          <w:iCs/>
          <w:sz w:val="24"/>
        </w:rPr>
        <w:t xml:space="preserve">After an SEA submits data, </w:t>
      </w:r>
      <w:r w:rsidR="009B6038">
        <w:rPr>
          <w:b w:val="0"/>
          <w:bCs/>
          <w:iCs/>
          <w:sz w:val="24"/>
        </w:rPr>
        <w:t xml:space="preserve">the </w:t>
      </w:r>
      <w:r>
        <w:rPr>
          <w:b w:val="0"/>
          <w:bCs/>
          <w:iCs/>
          <w:sz w:val="24"/>
        </w:rPr>
        <w:t>survey staff conducts a comprehensive review of the data, which include numerous edit checks. These edit checks include but are not limited to:</w:t>
      </w:r>
    </w:p>
    <w:p w14:paraId="20AC8C92" w14:textId="77777777" w:rsidR="00575D1E" w:rsidRDefault="00575D1E" w:rsidP="00575D1E">
      <w:pPr>
        <w:pStyle w:val="BodyText"/>
        <w:rPr>
          <w:b w:val="0"/>
          <w:bCs/>
          <w:iCs/>
          <w:sz w:val="24"/>
        </w:rPr>
      </w:pPr>
    </w:p>
    <w:p w14:paraId="16997B88" w14:textId="77777777" w:rsidR="00575D1E" w:rsidRPr="00297325" w:rsidRDefault="00575D1E" w:rsidP="00575D1E">
      <w:pPr>
        <w:pStyle w:val="NormalWeb"/>
        <w:numPr>
          <w:ilvl w:val="0"/>
          <w:numId w:val="14"/>
        </w:numPr>
        <w:spacing w:before="0" w:beforeAutospacing="0" w:after="0" w:afterAutospacing="0"/>
        <w:rPr>
          <w:rFonts w:ascii="Times New Roman" w:hAnsi="Times New Roman" w:cs="Times New Roman"/>
        </w:rPr>
      </w:pPr>
      <w:r w:rsidRPr="00297325">
        <w:rPr>
          <w:rFonts w:ascii="Times New Roman" w:hAnsi="Times New Roman" w:cs="Times New Roman"/>
        </w:rPr>
        <w:t xml:space="preserve">trend analysis for multiple years; </w:t>
      </w:r>
    </w:p>
    <w:p w14:paraId="1924D69E" w14:textId="77777777" w:rsidR="00575D1E" w:rsidRPr="00297325" w:rsidRDefault="00575D1E" w:rsidP="00575D1E">
      <w:pPr>
        <w:pStyle w:val="NormalWeb"/>
        <w:numPr>
          <w:ilvl w:val="0"/>
          <w:numId w:val="14"/>
        </w:numPr>
        <w:spacing w:before="0" w:beforeAutospacing="0" w:after="0" w:afterAutospacing="0"/>
        <w:rPr>
          <w:rFonts w:ascii="Times New Roman" w:hAnsi="Times New Roman" w:cs="Times New Roman"/>
        </w:rPr>
      </w:pPr>
      <w:r w:rsidRPr="00297325">
        <w:rPr>
          <w:rFonts w:ascii="Times New Roman" w:hAnsi="Times New Roman" w:cs="Times New Roman"/>
        </w:rPr>
        <w:t>large value and percentage fluctuations</w:t>
      </w:r>
      <w:r>
        <w:rPr>
          <w:rFonts w:ascii="Times New Roman" w:hAnsi="Times New Roman" w:cs="Times New Roman"/>
        </w:rPr>
        <w:t xml:space="preserve"> from prior year data</w:t>
      </w:r>
      <w:r w:rsidRPr="00297325">
        <w:rPr>
          <w:rFonts w:ascii="Times New Roman" w:hAnsi="Times New Roman" w:cs="Times New Roman"/>
        </w:rPr>
        <w:t xml:space="preserve">; </w:t>
      </w:r>
    </w:p>
    <w:p w14:paraId="354A2671" w14:textId="77777777" w:rsidR="00575D1E" w:rsidRDefault="00575D1E" w:rsidP="00575D1E">
      <w:pPr>
        <w:pStyle w:val="NormalWeb"/>
        <w:numPr>
          <w:ilvl w:val="0"/>
          <w:numId w:val="14"/>
        </w:numPr>
        <w:spacing w:before="0" w:beforeAutospacing="0" w:after="0" w:afterAutospacing="0"/>
        <w:rPr>
          <w:rFonts w:ascii="Times New Roman" w:hAnsi="Times New Roman" w:cs="Times New Roman"/>
        </w:rPr>
      </w:pPr>
      <w:r>
        <w:rPr>
          <w:rFonts w:ascii="Times New Roman" w:hAnsi="Times New Roman" w:cs="Times New Roman"/>
        </w:rPr>
        <w:t>“consistency”</w:t>
      </w:r>
      <w:r w:rsidRPr="00297325">
        <w:rPr>
          <w:rFonts w:ascii="Times New Roman" w:hAnsi="Times New Roman" w:cs="Times New Roman"/>
        </w:rPr>
        <w:t xml:space="preserve"> </w:t>
      </w:r>
      <w:r>
        <w:rPr>
          <w:rFonts w:ascii="Times New Roman" w:hAnsi="Times New Roman" w:cs="Times New Roman"/>
        </w:rPr>
        <w:t xml:space="preserve">edit </w:t>
      </w:r>
      <w:r w:rsidRPr="00297325">
        <w:rPr>
          <w:rFonts w:ascii="Times New Roman" w:hAnsi="Times New Roman" w:cs="Times New Roman"/>
        </w:rPr>
        <w:t>checks</w:t>
      </w:r>
      <w:r>
        <w:rPr>
          <w:rFonts w:ascii="Times New Roman" w:hAnsi="Times New Roman" w:cs="Times New Roman"/>
        </w:rPr>
        <w:t xml:space="preserve"> (e.g., for a given expenditure function, </w:t>
      </w:r>
      <w:r w:rsidRPr="00297325">
        <w:rPr>
          <w:rFonts w:ascii="Times New Roman" w:hAnsi="Times New Roman" w:cs="Times New Roman"/>
        </w:rPr>
        <w:t xml:space="preserve"> </w:t>
      </w:r>
      <w:r>
        <w:rPr>
          <w:rFonts w:ascii="Times New Roman" w:hAnsi="Times New Roman" w:cs="Times New Roman"/>
        </w:rPr>
        <w:t>the sum of reported salaries and employee benefits cannot be greater than the reported total);</w:t>
      </w:r>
    </w:p>
    <w:p w14:paraId="78B19BFB" w14:textId="77777777" w:rsidR="00575D1E" w:rsidRPr="00254551" w:rsidRDefault="00575D1E" w:rsidP="00575D1E">
      <w:pPr>
        <w:pStyle w:val="NormalWeb"/>
        <w:numPr>
          <w:ilvl w:val="0"/>
          <w:numId w:val="14"/>
        </w:numPr>
        <w:spacing w:before="0" w:beforeAutospacing="0" w:after="0" w:afterAutospacing="0"/>
        <w:rPr>
          <w:rFonts w:ascii="Times New Roman" w:hAnsi="Times New Roman" w:cs="Times New Roman"/>
        </w:rPr>
      </w:pPr>
      <w:r>
        <w:rPr>
          <w:rFonts w:ascii="Times New Roman" w:hAnsi="Times New Roman" w:cs="Times New Roman"/>
        </w:rPr>
        <w:t>outlier per pupil current expenditure amounts;</w:t>
      </w:r>
    </w:p>
    <w:p w14:paraId="50B9F1B5" w14:textId="77777777" w:rsidR="00575D1E" w:rsidRPr="006E16E4" w:rsidRDefault="00575D1E" w:rsidP="00575D1E">
      <w:pPr>
        <w:pStyle w:val="NormalWeb"/>
        <w:numPr>
          <w:ilvl w:val="0"/>
          <w:numId w:val="14"/>
        </w:numPr>
        <w:spacing w:before="0" w:beforeAutospacing="0" w:after="0" w:afterAutospacing="0"/>
        <w:rPr>
          <w:rFonts w:ascii="Times New Roman" w:hAnsi="Times New Roman" w:cs="Times New Roman"/>
        </w:rPr>
      </w:pPr>
      <w:r>
        <w:rPr>
          <w:rFonts w:ascii="Times New Roman" w:hAnsi="Times New Roman" w:cs="Times New Roman"/>
        </w:rPr>
        <w:t>unreasonable zero dollar amounts</w:t>
      </w:r>
      <w:r w:rsidRPr="00297325">
        <w:rPr>
          <w:rFonts w:ascii="Times New Roman" w:hAnsi="Times New Roman" w:cs="Times New Roman"/>
        </w:rPr>
        <w:t xml:space="preserve">; </w:t>
      </w:r>
      <w:r w:rsidRPr="006E16E4">
        <w:rPr>
          <w:rFonts w:ascii="Times New Roman" w:hAnsi="Times New Roman" w:cs="Times New Roman"/>
        </w:rPr>
        <w:t xml:space="preserve"> </w:t>
      </w:r>
    </w:p>
    <w:p w14:paraId="087A7A9C" w14:textId="77777777" w:rsidR="00575D1E" w:rsidRPr="00297325" w:rsidRDefault="00575D1E" w:rsidP="00575D1E">
      <w:pPr>
        <w:pStyle w:val="NormalWeb"/>
        <w:numPr>
          <w:ilvl w:val="0"/>
          <w:numId w:val="13"/>
        </w:numPr>
        <w:spacing w:before="0" w:beforeAutospacing="0" w:after="0" w:afterAutospacing="0"/>
        <w:rPr>
          <w:rFonts w:ascii="Times New Roman" w:hAnsi="Times New Roman" w:cs="Times New Roman"/>
        </w:rPr>
      </w:pPr>
      <w:r w:rsidRPr="00297325">
        <w:rPr>
          <w:rFonts w:ascii="Times New Roman" w:hAnsi="Times New Roman" w:cs="Times New Roman"/>
        </w:rPr>
        <w:t xml:space="preserve">comparison of </w:t>
      </w:r>
      <w:r>
        <w:rPr>
          <w:rFonts w:ascii="Times New Roman" w:hAnsi="Times New Roman" w:cs="Times New Roman"/>
        </w:rPr>
        <w:t xml:space="preserve">current year data file </w:t>
      </w:r>
      <w:r w:rsidRPr="00297325">
        <w:rPr>
          <w:rFonts w:ascii="Times New Roman" w:hAnsi="Times New Roman" w:cs="Times New Roman"/>
        </w:rPr>
        <w:t xml:space="preserve">record layouts to record layouts the SEA submitted in the previous fiscal year; </w:t>
      </w:r>
      <w:r>
        <w:rPr>
          <w:rFonts w:ascii="Times New Roman" w:hAnsi="Times New Roman" w:cs="Times New Roman"/>
        </w:rPr>
        <w:t>and</w:t>
      </w:r>
    </w:p>
    <w:p w14:paraId="5DBE5B95" w14:textId="77777777" w:rsidR="00575D1E" w:rsidRPr="00297325" w:rsidRDefault="00575D1E" w:rsidP="00575D1E">
      <w:pPr>
        <w:pStyle w:val="NormalWeb"/>
        <w:numPr>
          <w:ilvl w:val="0"/>
          <w:numId w:val="13"/>
        </w:numPr>
        <w:spacing w:before="0" w:beforeAutospacing="0" w:after="0" w:afterAutospacing="0"/>
        <w:rPr>
          <w:rFonts w:ascii="Times New Roman" w:hAnsi="Times New Roman" w:cs="Times New Roman"/>
        </w:rPr>
      </w:pPr>
      <w:r>
        <w:rPr>
          <w:rFonts w:ascii="Times New Roman" w:hAnsi="Times New Roman" w:cs="Times New Roman"/>
        </w:rPr>
        <w:t>comparison</w:t>
      </w:r>
      <w:r w:rsidRPr="00297325">
        <w:rPr>
          <w:rFonts w:ascii="Times New Roman" w:hAnsi="Times New Roman" w:cs="Times New Roman"/>
        </w:rPr>
        <w:t xml:space="preserve"> </w:t>
      </w:r>
      <w:r>
        <w:rPr>
          <w:rFonts w:ascii="Times New Roman" w:hAnsi="Times New Roman" w:cs="Times New Roman"/>
        </w:rPr>
        <w:t>of state-aggregated F-33 data with NPEFS data to ensure the F</w:t>
      </w:r>
      <w:r>
        <w:rPr>
          <w:rFonts w:ascii="Times New Roman" w:hAnsi="Times New Roman" w:cs="Times New Roman"/>
        </w:rPr>
        <w:noBreakHyphen/>
        <w:t>33 data amounts are within a reasonable range at the state level.</w:t>
      </w:r>
      <w:r w:rsidR="0037627A">
        <w:rPr>
          <w:rFonts w:ascii="Times New Roman" w:hAnsi="Times New Roman" w:cs="Times New Roman"/>
        </w:rPr>
        <w:t xml:space="preserve"> </w:t>
      </w:r>
    </w:p>
    <w:p w14:paraId="6ACC43B6" w14:textId="77777777" w:rsidR="00575D1E" w:rsidRPr="00620347" w:rsidRDefault="00575D1E" w:rsidP="00575D1E">
      <w:pPr>
        <w:pStyle w:val="BodyText"/>
        <w:rPr>
          <w:b w:val="0"/>
          <w:bCs/>
          <w:iCs/>
          <w:sz w:val="24"/>
        </w:rPr>
      </w:pPr>
      <w:r>
        <w:rPr>
          <w:b w:val="0"/>
          <w:bCs/>
          <w:iCs/>
          <w:sz w:val="24"/>
        </w:rPr>
        <w:t xml:space="preserve">  </w:t>
      </w:r>
    </w:p>
    <w:p w14:paraId="394E7C21" w14:textId="77777777" w:rsidR="00DF2934" w:rsidRDefault="00575D1E" w:rsidP="00575D1E">
      <w:pPr>
        <w:pStyle w:val="BodyText"/>
        <w:rPr>
          <w:b w:val="0"/>
          <w:sz w:val="24"/>
        </w:rPr>
      </w:pPr>
      <w:r>
        <w:rPr>
          <w:b w:val="0"/>
          <w:sz w:val="24"/>
        </w:rPr>
        <w:t xml:space="preserve">F-33 survey </w:t>
      </w:r>
      <w:r w:rsidR="00BF1D55">
        <w:rPr>
          <w:b w:val="0"/>
          <w:sz w:val="24"/>
        </w:rPr>
        <w:t xml:space="preserve">analysts </w:t>
      </w:r>
      <w:r>
        <w:rPr>
          <w:b w:val="0"/>
          <w:sz w:val="24"/>
        </w:rPr>
        <w:t xml:space="preserve">prepare follow-up questions for SEA respondents based on the results of these edit checks. SEAs are asked to explain all undocumented data anomalies and correct any data errors. If the SEA is unable to provide an explanation or revision for </w:t>
      </w:r>
      <w:r w:rsidR="00BF1D55">
        <w:rPr>
          <w:b w:val="0"/>
          <w:sz w:val="24"/>
        </w:rPr>
        <w:t xml:space="preserve">these anomalies, F-33 survey analysts will edit or impute the data based on a set of business rules. </w:t>
      </w:r>
    </w:p>
    <w:p w14:paraId="12FCBDC1" w14:textId="77777777" w:rsidR="00DF2934" w:rsidRDefault="00DF2934" w:rsidP="00575D1E">
      <w:pPr>
        <w:pStyle w:val="BodyText"/>
        <w:rPr>
          <w:b w:val="0"/>
          <w:sz w:val="24"/>
        </w:rPr>
      </w:pPr>
    </w:p>
    <w:p w14:paraId="05085EB2" w14:textId="77777777" w:rsidR="00575D1E" w:rsidRDefault="00575D1E" w:rsidP="00575D1E">
      <w:pPr>
        <w:pStyle w:val="BodyText"/>
        <w:rPr>
          <w:bCs/>
          <w:iCs/>
          <w:sz w:val="24"/>
        </w:rPr>
      </w:pPr>
      <w:r>
        <w:rPr>
          <w:bCs/>
          <w:iCs/>
          <w:sz w:val="24"/>
        </w:rPr>
        <w:t>Imputations</w:t>
      </w:r>
    </w:p>
    <w:p w14:paraId="2D259461" w14:textId="77777777" w:rsidR="00575D1E" w:rsidRDefault="00575D1E" w:rsidP="00575D1E">
      <w:pPr>
        <w:pStyle w:val="BodyText"/>
        <w:rPr>
          <w:bCs/>
          <w:iCs/>
          <w:sz w:val="24"/>
        </w:rPr>
      </w:pPr>
    </w:p>
    <w:p w14:paraId="15BA0C2E" w14:textId="77777777" w:rsidR="00575D1E" w:rsidRPr="00FA5184" w:rsidRDefault="00575D1E" w:rsidP="00575D1E">
      <w:pPr>
        <w:pStyle w:val="BodyText"/>
        <w:rPr>
          <w:b w:val="0"/>
          <w:bCs/>
          <w:iCs/>
          <w:sz w:val="24"/>
          <w:szCs w:val="24"/>
        </w:rPr>
      </w:pPr>
      <w:r w:rsidRPr="004A6401">
        <w:rPr>
          <w:b w:val="0"/>
          <w:bCs/>
          <w:iCs/>
          <w:sz w:val="24"/>
          <w:szCs w:val="24"/>
        </w:rPr>
        <w:t xml:space="preserve">Imputation </w:t>
      </w:r>
      <w:r w:rsidRPr="004A6401">
        <w:rPr>
          <w:b w:val="0"/>
          <w:iCs/>
          <w:sz w:val="24"/>
          <w:szCs w:val="24"/>
        </w:rPr>
        <w:t>is a procedure that uses available information and some plausible assumptions to derive substitute values for miss</w:t>
      </w:r>
      <w:r>
        <w:rPr>
          <w:b w:val="0"/>
          <w:iCs/>
          <w:sz w:val="24"/>
          <w:szCs w:val="24"/>
        </w:rPr>
        <w:t>ing or incorrectly reported values in a data file</w:t>
      </w:r>
      <w:r w:rsidRPr="00FA5184">
        <w:rPr>
          <w:b w:val="0"/>
          <w:iCs/>
          <w:sz w:val="24"/>
          <w:szCs w:val="24"/>
        </w:rPr>
        <w:t xml:space="preserve">. </w:t>
      </w:r>
      <w:r>
        <w:rPr>
          <w:b w:val="0"/>
          <w:iCs/>
          <w:sz w:val="24"/>
          <w:szCs w:val="24"/>
        </w:rPr>
        <w:t xml:space="preserve">In some cases, an SEA may be able to report a subtotal of multiple </w:t>
      </w:r>
      <w:r w:rsidR="009B6038">
        <w:rPr>
          <w:b w:val="0"/>
          <w:iCs/>
          <w:sz w:val="24"/>
          <w:szCs w:val="24"/>
        </w:rPr>
        <w:t xml:space="preserve">F-33 </w:t>
      </w:r>
      <w:r>
        <w:rPr>
          <w:b w:val="0"/>
          <w:iCs/>
          <w:sz w:val="24"/>
          <w:szCs w:val="24"/>
        </w:rPr>
        <w:t xml:space="preserve">data items at the state level but may be unable to report the data items separately at the LEA level. </w:t>
      </w:r>
      <w:r>
        <w:rPr>
          <w:b w:val="0"/>
          <w:sz w:val="24"/>
          <w:szCs w:val="24"/>
        </w:rPr>
        <w:t>In other</w:t>
      </w:r>
      <w:r w:rsidRPr="00FA5184">
        <w:rPr>
          <w:b w:val="0"/>
          <w:sz w:val="24"/>
          <w:szCs w:val="24"/>
        </w:rPr>
        <w:t xml:space="preserve"> cases,</w:t>
      </w:r>
      <w:r>
        <w:rPr>
          <w:b w:val="0"/>
          <w:sz w:val="24"/>
          <w:szCs w:val="24"/>
        </w:rPr>
        <w:t xml:space="preserve"> an SEA may be able to provide a state total for a single F-33 data item but may not be able to report the data item at the LEA level. </w:t>
      </w:r>
    </w:p>
    <w:p w14:paraId="1D720A5E" w14:textId="77777777" w:rsidR="00575D1E" w:rsidRDefault="00575D1E" w:rsidP="00575D1E">
      <w:pPr>
        <w:pStyle w:val="BodyText"/>
        <w:rPr>
          <w:b w:val="0"/>
          <w:bCs/>
          <w:iCs/>
          <w:sz w:val="24"/>
          <w:szCs w:val="24"/>
        </w:rPr>
      </w:pPr>
    </w:p>
    <w:p w14:paraId="3B0480D4" w14:textId="77777777" w:rsidR="00575D1E" w:rsidRPr="00FA5184" w:rsidRDefault="00575D1E" w:rsidP="00575D1E">
      <w:pPr>
        <w:pStyle w:val="BodyText"/>
        <w:rPr>
          <w:b w:val="0"/>
          <w:bCs/>
          <w:iCs/>
          <w:sz w:val="24"/>
          <w:szCs w:val="24"/>
        </w:rPr>
      </w:pPr>
      <w:r>
        <w:rPr>
          <w:b w:val="0"/>
          <w:bCs/>
          <w:iCs/>
          <w:sz w:val="24"/>
          <w:szCs w:val="24"/>
        </w:rPr>
        <w:t xml:space="preserve">For the F-33 survey, imputations are performed primarily on data items that include state payments on behalf expenditures. (See table 1 for a list of data items that include state payment of behalf expenditures.) Many states track the expenditures they make on behalf of LEAs (e.g., state contributions on behalf of the LEA to school district employee pension funds) at the state level, but are unable to accurately report these amounts at the LEA level. </w:t>
      </w:r>
    </w:p>
    <w:p w14:paraId="36CF2633" w14:textId="77777777" w:rsidR="00575D1E" w:rsidRPr="004A6401" w:rsidRDefault="00575D1E" w:rsidP="00575D1E">
      <w:pPr>
        <w:pStyle w:val="BodyText"/>
        <w:rPr>
          <w:b w:val="0"/>
          <w:bCs/>
          <w:iCs/>
          <w:sz w:val="24"/>
        </w:rPr>
      </w:pPr>
    </w:p>
    <w:p w14:paraId="43F93C8E" w14:textId="77777777" w:rsidR="00575D1E" w:rsidRDefault="00575D1E" w:rsidP="00575D1E">
      <w:pPr>
        <w:pStyle w:val="BodyText"/>
        <w:rPr>
          <w:b w:val="0"/>
          <w:bCs/>
          <w:iCs/>
          <w:sz w:val="24"/>
        </w:rPr>
      </w:pPr>
      <w:r>
        <w:rPr>
          <w:b w:val="0"/>
          <w:bCs/>
          <w:iCs/>
          <w:sz w:val="24"/>
        </w:rPr>
        <w:t xml:space="preserve">When submitting finance data, SEAs inform the Census Bureau how state payments on behalf amounts are being reported so that any necessary imputations can be performed. If the SEA is only able to report a state-level subtotal of state payment on behalf expenditures to be distributed across multiple F-33 data items, a portion of the subtotal is distributed at the LEA level to each relevant state payment on behalf item listed in table 1. This distribution is based on the ratio of what the LEA reported for the corresponding salary data item to the total salary expenditures reported at the state level. If the SEA is able to provide a subtotal of state payment on behalf expenditures to be included in a single F-33 data item, a portion of the subtotal is distributed at the LEA level to that data item based on the ratio of what the LEA reported for the corresponding salary item to the total corresponding salary expenditures reported at the state level. </w:t>
      </w:r>
    </w:p>
    <w:p w14:paraId="4B94FF1C" w14:textId="77777777" w:rsidR="00575D1E" w:rsidRDefault="00575D1E" w:rsidP="00575D1E">
      <w:pPr>
        <w:pStyle w:val="BodyText"/>
        <w:rPr>
          <w:b w:val="0"/>
          <w:bCs/>
          <w:iCs/>
          <w:sz w:val="24"/>
        </w:rPr>
      </w:pPr>
    </w:p>
    <w:p w14:paraId="2E0BA1C0" w14:textId="77777777" w:rsidR="00575D1E" w:rsidRPr="00F13106" w:rsidRDefault="00575D1E" w:rsidP="00575D1E">
      <w:pPr>
        <w:pStyle w:val="BodyText"/>
        <w:rPr>
          <w:b w:val="0"/>
          <w:bCs/>
          <w:iCs/>
          <w:sz w:val="24"/>
        </w:rPr>
      </w:pPr>
      <w:r>
        <w:rPr>
          <w:rFonts w:eastAsia="MS Mincho" w:cs="Courier New"/>
          <w:b w:val="0"/>
          <w:bCs/>
          <w:sz w:val="24"/>
        </w:rPr>
        <w:t>Appendix C</w:t>
      </w:r>
      <w:r w:rsidRPr="00434259">
        <w:rPr>
          <w:b w:val="0"/>
          <w:sz w:val="24"/>
        </w:rPr>
        <w:t>—</w:t>
      </w:r>
      <w:r>
        <w:rPr>
          <w:rFonts w:eastAsia="MS Mincho" w:cs="Courier New"/>
          <w:b w:val="0"/>
          <w:bCs/>
          <w:sz w:val="24"/>
        </w:rPr>
        <w:t>State Notes documents which states were subject to imputation of state payment on behalf expenditures.</w:t>
      </w:r>
      <w:r>
        <w:rPr>
          <w:b w:val="0"/>
          <w:bCs/>
          <w:iCs/>
          <w:sz w:val="24"/>
        </w:rPr>
        <w:t xml:space="preserve">  </w:t>
      </w:r>
    </w:p>
    <w:p w14:paraId="0F490EA8" w14:textId="77777777" w:rsidR="00575D1E" w:rsidRDefault="00575D1E">
      <w:pPr>
        <w:pStyle w:val="BodyText"/>
        <w:rPr>
          <w:bCs/>
          <w:iCs/>
          <w:sz w:val="24"/>
        </w:rPr>
      </w:pPr>
    </w:p>
    <w:p w14:paraId="00C3F696" w14:textId="77777777" w:rsidR="0002543F" w:rsidRDefault="0002543F" w:rsidP="0002543F">
      <w:pPr>
        <w:pStyle w:val="BodyText"/>
        <w:rPr>
          <w:bCs/>
          <w:iCs/>
          <w:sz w:val="24"/>
        </w:rPr>
      </w:pPr>
      <w:r>
        <w:rPr>
          <w:bCs/>
          <w:iCs/>
          <w:sz w:val="24"/>
        </w:rPr>
        <w:t>Crosswalk Procedures</w:t>
      </w:r>
    </w:p>
    <w:p w14:paraId="78D78AC4" w14:textId="77777777" w:rsidR="0002543F" w:rsidRDefault="0002543F">
      <w:pPr>
        <w:pStyle w:val="BodyText"/>
        <w:rPr>
          <w:bCs/>
          <w:iCs/>
          <w:sz w:val="24"/>
        </w:rPr>
      </w:pPr>
    </w:p>
    <w:p w14:paraId="7FF37CD5" w14:textId="77777777" w:rsidR="0002543F" w:rsidRDefault="008A1095">
      <w:pPr>
        <w:pStyle w:val="BodyText"/>
        <w:rPr>
          <w:b w:val="0"/>
          <w:bCs/>
          <w:iCs/>
          <w:sz w:val="24"/>
        </w:rPr>
      </w:pPr>
      <w:r>
        <w:rPr>
          <w:b w:val="0"/>
          <w:bCs/>
          <w:iCs/>
          <w:sz w:val="24"/>
        </w:rPr>
        <w:t xml:space="preserve">The Census Bureau </w:t>
      </w:r>
      <w:r w:rsidR="003D3BAC">
        <w:rPr>
          <w:b w:val="0"/>
          <w:bCs/>
          <w:iCs/>
          <w:sz w:val="24"/>
        </w:rPr>
        <w:t>has</w:t>
      </w:r>
      <w:r>
        <w:rPr>
          <w:b w:val="0"/>
          <w:bCs/>
          <w:iCs/>
          <w:sz w:val="24"/>
        </w:rPr>
        <w:t xml:space="preserve"> developed</w:t>
      </w:r>
      <w:r w:rsidR="0002543F">
        <w:rPr>
          <w:b w:val="0"/>
          <w:bCs/>
          <w:iCs/>
          <w:sz w:val="24"/>
        </w:rPr>
        <w:t xml:space="preserve"> “</w:t>
      </w:r>
      <w:r w:rsidR="00134708">
        <w:rPr>
          <w:b w:val="0"/>
          <w:bCs/>
          <w:iCs/>
          <w:sz w:val="24"/>
        </w:rPr>
        <w:t>crosswalk” procedures to assist</w:t>
      </w:r>
      <w:r w:rsidR="0002543F">
        <w:rPr>
          <w:b w:val="0"/>
          <w:bCs/>
          <w:iCs/>
          <w:sz w:val="24"/>
        </w:rPr>
        <w:t xml:space="preserve"> some states in</w:t>
      </w:r>
      <w:r w:rsidR="00134708">
        <w:rPr>
          <w:b w:val="0"/>
          <w:bCs/>
          <w:iCs/>
          <w:sz w:val="24"/>
        </w:rPr>
        <w:t xml:space="preserve"> their reporting of F-33 data and to improve the comparability of this data across states. </w:t>
      </w:r>
      <w:r w:rsidR="00D82216">
        <w:rPr>
          <w:b w:val="0"/>
          <w:bCs/>
          <w:iCs/>
          <w:sz w:val="24"/>
        </w:rPr>
        <w:t xml:space="preserve">The Census Bureau utilizes in-house SAS programs to convert </w:t>
      </w:r>
      <w:r w:rsidR="009F3A3C">
        <w:rPr>
          <w:b w:val="0"/>
          <w:bCs/>
          <w:iCs/>
          <w:sz w:val="24"/>
        </w:rPr>
        <w:t>state account code amounts tha</w:t>
      </w:r>
      <w:r w:rsidR="000F41BF">
        <w:rPr>
          <w:b w:val="0"/>
          <w:bCs/>
          <w:iCs/>
          <w:sz w:val="24"/>
        </w:rPr>
        <w:t>t state education agency format-</w:t>
      </w:r>
      <w:r w:rsidR="009F3A3C">
        <w:rPr>
          <w:b w:val="0"/>
          <w:bCs/>
          <w:iCs/>
          <w:sz w:val="24"/>
        </w:rPr>
        <w:t xml:space="preserve">reporting states submit to F-33 survey variable amounts. These crosswalk procedures may also include </w:t>
      </w:r>
      <w:r w:rsidR="00C814F3">
        <w:rPr>
          <w:b w:val="0"/>
          <w:bCs/>
          <w:iCs/>
          <w:sz w:val="24"/>
        </w:rPr>
        <w:t xml:space="preserve">imputation in cases where the state’s account codes </w:t>
      </w:r>
      <w:r>
        <w:rPr>
          <w:b w:val="0"/>
          <w:bCs/>
          <w:iCs/>
          <w:sz w:val="24"/>
        </w:rPr>
        <w:t xml:space="preserve">are unable to be </w:t>
      </w:r>
      <w:r w:rsidR="000F41BF">
        <w:rPr>
          <w:b w:val="0"/>
          <w:bCs/>
          <w:iCs/>
          <w:sz w:val="24"/>
        </w:rPr>
        <w:t xml:space="preserve">directly </w:t>
      </w:r>
      <w:proofErr w:type="spellStart"/>
      <w:r>
        <w:rPr>
          <w:b w:val="0"/>
          <w:bCs/>
          <w:iCs/>
          <w:sz w:val="24"/>
        </w:rPr>
        <w:t>crosswalked</w:t>
      </w:r>
      <w:proofErr w:type="spellEnd"/>
      <w:r>
        <w:rPr>
          <w:b w:val="0"/>
          <w:bCs/>
          <w:iCs/>
          <w:sz w:val="24"/>
        </w:rPr>
        <w:t xml:space="preserve"> to an F-33 survey variable </w:t>
      </w:r>
      <w:r w:rsidR="00C814F3">
        <w:rPr>
          <w:b w:val="0"/>
          <w:bCs/>
          <w:iCs/>
          <w:sz w:val="24"/>
        </w:rPr>
        <w:t>(and the state is other</w:t>
      </w:r>
      <w:r>
        <w:rPr>
          <w:b w:val="0"/>
          <w:bCs/>
          <w:iCs/>
          <w:sz w:val="24"/>
        </w:rPr>
        <w:t>wise unable to report the variable)</w:t>
      </w:r>
      <w:r w:rsidR="00C814F3">
        <w:rPr>
          <w:b w:val="0"/>
          <w:bCs/>
          <w:iCs/>
          <w:sz w:val="24"/>
        </w:rPr>
        <w:t>.</w:t>
      </w:r>
    </w:p>
    <w:p w14:paraId="3B08F7E2" w14:textId="77777777" w:rsidR="003D3BAC" w:rsidRDefault="003D3BAC">
      <w:pPr>
        <w:pStyle w:val="BodyText"/>
        <w:rPr>
          <w:b w:val="0"/>
          <w:bCs/>
          <w:iCs/>
          <w:sz w:val="24"/>
        </w:rPr>
      </w:pPr>
    </w:p>
    <w:p w14:paraId="621A605B" w14:textId="77777777" w:rsidR="003D3BAC" w:rsidRPr="0002543F" w:rsidRDefault="003D3BAC">
      <w:pPr>
        <w:pStyle w:val="BodyText"/>
        <w:rPr>
          <w:b w:val="0"/>
          <w:bCs/>
          <w:iCs/>
          <w:sz w:val="24"/>
        </w:rPr>
      </w:pPr>
      <w:r>
        <w:rPr>
          <w:b w:val="0"/>
          <w:bCs/>
          <w:iCs/>
          <w:sz w:val="24"/>
        </w:rPr>
        <w:t xml:space="preserve">Section II.A of this </w:t>
      </w:r>
      <w:r w:rsidR="00403D90">
        <w:rPr>
          <w:b w:val="0"/>
          <w:bCs/>
          <w:iCs/>
          <w:sz w:val="24"/>
        </w:rPr>
        <w:t xml:space="preserve">documentation (above) </w:t>
      </w:r>
      <w:r w:rsidR="002A6FA0">
        <w:rPr>
          <w:b w:val="0"/>
          <w:bCs/>
          <w:iCs/>
          <w:sz w:val="24"/>
        </w:rPr>
        <w:t xml:space="preserve">lists the states that report in a format requiring a crosswalk for conversion to F-33 survey format. </w:t>
      </w:r>
      <w:r w:rsidR="00403D90">
        <w:rPr>
          <w:rFonts w:eastAsia="MS Mincho" w:cs="Courier New"/>
          <w:b w:val="0"/>
          <w:bCs/>
          <w:sz w:val="24"/>
        </w:rPr>
        <w:t>Appendix C</w:t>
      </w:r>
      <w:r w:rsidR="00403D90" w:rsidRPr="00434259">
        <w:rPr>
          <w:b w:val="0"/>
          <w:sz w:val="24"/>
        </w:rPr>
        <w:t>—</w:t>
      </w:r>
      <w:r w:rsidR="00403D90">
        <w:rPr>
          <w:rFonts w:eastAsia="MS Mincho" w:cs="Courier New"/>
          <w:b w:val="0"/>
          <w:bCs/>
          <w:sz w:val="24"/>
        </w:rPr>
        <w:t xml:space="preserve">State Notes </w:t>
      </w:r>
      <w:r w:rsidR="005E704B">
        <w:rPr>
          <w:rFonts w:eastAsia="MS Mincho" w:cs="Courier New"/>
          <w:b w:val="0"/>
          <w:bCs/>
          <w:sz w:val="24"/>
        </w:rPr>
        <w:t xml:space="preserve">documents </w:t>
      </w:r>
      <w:r w:rsidR="000273B0">
        <w:rPr>
          <w:rFonts w:eastAsia="MS Mincho" w:cs="Courier New"/>
          <w:b w:val="0"/>
          <w:bCs/>
          <w:sz w:val="24"/>
        </w:rPr>
        <w:t xml:space="preserve">any imputation procedures that may have occurred for these states </w:t>
      </w:r>
      <w:r w:rsidR="005E704B">
        <w:rPr>
          <w:rFonts w:eastAsia="MS Mincho" w:cs="Courier New"/>
          <w:b w:val="0"/>
          <w:bCs/>
          <w:sz w:val="24"/>
        </w:rPr>
        <w:t>during the crosswalk process.</w:t>
      </w:r>
    </w:p>
    <w:p w14:paraId="28EF794C" w14:textId="77777777" w:rsidR="0002543F" w:rsidRPr="004154D0" w:rsidRDefault="0002543F">
      <w:pPr>
        <w:pStyle w:val="BodyText"/>
        <w:rPr>
          <w:bCs/>
          <w:iCs/>
          <w:sz w:val="24"/>
        </w:rPr>
      </w:pPr>
    </w:p>
    <w:p w14:paraId="060D2437" w14:textId="77777777" w:rsidR="004C7D8E" w:rsidRPr="004154D0" w:rsidRDefault="000D45AE">
      <w:pPr>
        <w:pStyle w:val="BodyText"/>
        <w:rPr>
          <w:bCs/>
          <w:iCs/>
          <w:sz w:val="24"/>
        </w:rPr>
      </w:pPr>
      <w:r>
        <w:rPr>
          <w:bCs/>
          <w:iCs/>
          <w:sz w:val="24"/>
        </w:rPr>
        <w:t>Fiscal Y</w:t>
      </w:r>
      <w:r w:rsidR="004C7D8E" w:rsidRPr="004154D0">
        <w:rPr>
          <w:bCs/>
          <w:iCs/>
          <w:sz w:val="24"/>
        </w:rPr>
        <w:t>ears</w:t>
      </w:r>
    </w:p>
    <w:p w14:paraId="41331005" w14:textId="77777777" w:rsidR="00EF2832" w:rsidRPr="004154D0" w:rsidRDefault="00EF2832" w:rsidP="00EF2832">
      <w:pPr>
        <w:pStyle w:val="BodyText"/>
        <w:rPr>
          <w:b w:val="0"/>
          <w:sz w:val="24"/>
        </w:rPr>
      </w:pPr>
    </w:p>
    <w:p w14:paraId="5EFA78F0" w14:textId="77777777" w:rsidR="004C7D8E" w:rsidRPr="004154D0" w:rsidRDefault="004C7D8E" w:rsidP="00EF2832">
      <w:pPr>
        <w:pStyle w:val="BodyText"/>
        <w:rPr>
          <w:b w:val="0"/>
          <w:sz w:val="24"/>
        </w:rPr>
      </w:pPr>
      <w:r w:rsidRPr="004154D0">
        <w:rPr>
          <w:b w:val="0"/>
          <w:sz w:val="24"/>
        </w:rPr>
        <w:t xml:space="preserve">The fiscal year begins on July 1 and ends on June 30 for most states. </w:t>
      </w:r>
      <w:r w:rsidRPr="002C4B44">
        <w:rPr>
          <w:b w:val="0"/>
          <w:sz w:val="24"/>
        </w:rPr>
        <w:t xml:space="preserve">The fiscal year for Alabama </w:t>
      </w:r>
      <w:r w:rsidR="00CE1BDF">
        <w:rPr>
          <w:b w:val="0"/>
          <w:sz w:val="24"/>
        </w:rPr>
        <w:t xml:space="preserve">and the District of Columbia </w:t>
      </w:r>
      <w:r w:rsidRPr="002C4B44">
        <w:rPr>
          <w:b w:val="0"/>
          <w:sz w:val="24"/>
        </w:rPr>
        <w:t>runs from October 1 through September 30</w:t>
      </w:r>
      <w:r w:rsidR="00CE1BDF">
        <w:rPr>
          <w:b w:val="0"/>
          <w:sz w:val="24"/>
        </w:rPr>
        <w:t>;</w:t>
      </w:r>
      <w:r w:rsidRPr="002C4B44">
        <w:rPr>
          <w:b w:val="0"/>
          <w:sz w:val="24"/>
        </w:rPr>
        <w:t xml:space="preserve"> the fiscal year for </w:t>
      </w:r>
      <w:r w:rsidRPr="002C4B44">
        <w:rPr>
          <w:b w:val="0"/>
          <w:sz w:val="24"/>
        </w:rPr>
        <w:lastRenderedPageBreak/>
        <w:t>Nebraska</w:t>
      </w:r>
      <w:r w:rsidR="00CE1BDF">
        <w:rPr>
          <w:b w:val="0"/>
          <w:sz w:val="24"/>
        </w:rPr>
        <w:t>,</w:t>
      </w:r>
      <w:r w:rsidRPr="002C4B44">
        <w:rPr>
          <w:b w:val="0"/>
          <w:sz w:val="24"/>
        </w:rPr>
        <w:t xml:space="preserve"> Texas</w:t>
      </w:r>
      <w:r w:rsidR="00CE1BDF">
        <w:rPr>
          <w:b w:val="0"/>
          <w:sz w:val="24"/>
        </w:rPr>
        <w:t>, and Washington</w:t>
      </w:r>
      <w:r w:rsidRPr="002C4B44">
        <w:rPr>
          <w:b w:val="0"/>
          <w:sz w:val="24"/>
        </w:rPr>
        <w:t xml:space="preserve"> runs from September 1 through August 31.</w:t>
      </w:r>
      <w:r w:rsidRPr="004154D0">
        <w:rPr>
          <w:b w:val="0"/>
          <w:sz w:val="24"/>
        </w:rPr>
        <w:t xml:space="preserve"> </w:t>
      </w:r>
      <w:r w:rsidR="00AB4194" w:rsidRPr="00BE50FE">
        <w:rPr>
          <w:b w:val="0"/>
          <w:color w:val="0D0D0D" w:themeColor="text1" w:themeTint="F2"/>
          <w:sz w:val="24"/>
        </w:rPr>
        <w:t xml:space="preserve"> </w:t>
      </w:r>
      <w:r w:rsidR="00D43FBA">
        <w:rPr>
          <w:b w:val="0"/>
          <w:color w:val="0D0D0D" w:themeColor="text1" w:themeTint="F2"/>
          <w:sz w:val="24"/>
        </w:rPr>
        <w:t>S</w:t>
      </w:r>
      <w:r w:rsidR="00AB4194" w:rsidRPr="00BE50FE">
        <w:rPr>
          <w:b w:val="0"/>
          <w:color w:val="0D0D0D" w:themeColor="text1" w:themeTint="F2"/>
          <w:sz w:val="24"/>
        </w:rPr>
        <w:t xml:space="preserve">urvey </w:t>
      </w:r>
      <w:r w:rsidR="00BA6C60" w:rsidRPr="00BE50FE">
        <w:rPr>
          <w:b w:val="0"/>
          <w:color w:val="0D0D0D" w:themeColor="text1" w:themeTint="F2"/>
          <w:sz w:val="24"/>
        </w:rPr>
        <w:t xml:space="preserve">analysts </w:t>
      </w:r>
      <w:r w:rsidR="00BA6C60" w:rsidRPr="00BA6C60">
        <w:rPr>
          <w:b w:val="0"/>
          <w:sz w:val="24"/>
        </w:rPr>
        <w:t>d</w:t>
      </w:r>
      <w:r w:rsidR="00AB4194">
        <w:rPr>
          <w:b w:val="0"/>
          <w:sz w:val="24"/>
        </w:rPr>
        <w:t>o not</w:t>
      </w:r>
      <w:r w:rsidRPr="004154D0">
        <w:rPr>
          <w:b w:val="0"/>
          <w:sz w:val="24"/>
        </w:rPr>
        <w:t xml:space="preserve"> </w:t>
      </w:r>
      <w:r w:rsidR="00C161E0">
        <w:rPr>
          <w:b w:val="0"/>
          <w:sz w:val="24"/>
        </w:rPr>
        <w:t>edi</w:t>
      </w:r>
      <w:r w:rsidRPr="004154D0">
        <w:rPr>
          <w:b w:val="0"/>
          <w:sz w:val="24"/>
        </w:rPr>
        <w:t>t</w:t>
      </w:r>
      <w:r w:rsidR="00AB4194">
        <w:rPr>
          <w:b w:val="0"/>
          <w:sz w:val="24"/>
        </w:rPr>
        <w:t xml:space="preserve"> F-33 data</w:t>
      </w:r>
      <w:r w:rsidRPr="004154D0">
        <w:rPr>
          <w:b w:val="0"/>
          <w:sz w:val="24"/>
        </w:rPr>
        <w:t xml:space="preserve"> to conform to a uniform fiscal year.</w:t>
      </w:r>
    </w:p>
    <w:p w14:paraId="49FE8952" w14:textId="77777777" w:rsidR="004C7D8E" w:rsidRPr="004154D0" w:rsidRDefault="004C7D8E">
      <w:pPr>
        <w:pStyle w:val="BodyText"/>
        <w:rPr>
          <w:b w:val="0"/>
          <w:sz w:val="24"/>
        </w:rPr>
      </w:pPr>
    </w:p>
    <w:p w14:paraId="44E6EB7A" w14:textId="77777777" w:rsidR="004C7D8E" w:rsidRPr="004154D0" w:rsidRDefault="000D45AE">
      <w:pPr>
        <w:pStyle w:val="BodyText"/>
        <w:rPr>
          <w:bCs/>
          <w:iCs/>
          <w:sz w:val="24"/>
        </w:rPr>
      </w:pPr>
      <w:r>
        <w:rPr>
          <w:bCs/>
          <w:iCs/>
          <w:sz w:val="24"/>
        </w:rPr>
        <w:t>Transfer I</w:t>
      </w:r>
      <w:r w:rsidR="004C7D8E" w:rsidRPr="004154D0">
        <w:rPr>
          <w:bCs/>
          <w:iCs/>
          <w:sz w:val="24"/>
        </w:rPr>
        <w:t>tems</w:t>
      </w:r>
    </w:p>
    <w:p w14:paraId="69E4753E" w14:textId="77777777" w:rsidR="001B5055" w:rsidRPr="004154D0" w:rsidRDefault="001B5055" w:rsidP="001B5055">
      <w:pPr>
        <w:pStyle w:val="BodyText"/>
        <w:rPr>
          <w:b w:val="0"/>
          <w:sz w:val="24"/>
        </w:rPr>
      </w:pPr>
    </w:p>
    <w:p w14:paraId="7C72C820" w14:textId="77777777" w:rsidR="004C7D8E" w:rsidRPr="00F260CA" w:rsidRDefault="004C7D8E" w:rsidP="001B5055">
      <w:pPr>
        <w:pStyle w:val="BodyText"/>
        <w:rPr>
          <w:b w:val="0"/>
          <w:i/>
          <w:sz w:val="24"/>
        </w:rPr>
      </w:pPr>
      <w:r w:rsidRPr="004154D0">
        <w:rPr>
          <w:b w:val="0"/>
          <w:sz w:val="24"/>
        </w:rPr>
        <w:t xml:space="preserve">The </w:t>
      </w:r>
      <w:r w:rsidR="00D43FBA">
        <w:rPr>
          <w:b w:val="0"/>
          <w:sz w:val="24"/>
        </w:rPr>
        <w:t xml:space="preserve">School District Finance Survey </w:t>
      </w:r>
      <w:r w:rsidRPr="004154D0">
        <w:rPr>
          <w:b w:val="0"/>
          <w:sz w:val="24"/>
        </w:rPr>
        <w:t xml:space="preserve">file contains several items involving the transfer of funds among school districts. Local Revenues From Other School Systems (D11) consist of payments received from other school districts for providing services. Payments to Other School Systems (Q11) are expenditures made to other school districts for providing services. </w:t>
      </w:r>
      <w:r w:rsidR="00C574FB" w:rsidRPr="00BE50FE">
        <w:rPr>
          <w:b w:val="0"/>
          <w:color w:val="0D0D0D" w:themeColor="text1" w:themeTint="F2"/>
          <w:sz w:val="24"/>
        </w:rPr>
        <w:t>For each school district, D11 is included in the summary variable</w:t>
      </w:r>
      <w:r w:rsidR="00186705">
        <w:rPr>
          <w:b w:val="0"/>
          <w:color w:val="0D0D0D" w:themeColor="text1" w:themeTint="F2"/>
          <w:sz w:val="24"/>
        </w:rPr>
        <w:t>s</w:t>
      </w:r>
      <w:r w:rsidR="00C574FB" w:rsidRPr="00BE50FE">
        <w:rPr>
          <w:b w:val="0"/>
          <w:color w:val="0D0D0D" w:themeColor="text1" w:themeTint="F2"/>
          <w:sz w:val="24"/>
        </w:rPr>
        <w:t xml:space="preserve"> </w:t>
      </w:r>
      <w:r w:rsidR="00C574FB" w:rsidRPr="00F260CA">
        <w:rPr>
          <w:b w:val="0"/>
          <w:sz w:val="24"/>
        </w:rPr>
        <w:t xml:space="preserve">for </w:t>
      </w:r>
      <w:r w:rsidR="00186705" w:rsidRPr="00F260CA">
        <w:rPr>
          <w:b w:val="0"/>
          <w:sz w:val="24"/>
        </w:rPr>
        <w:t xml:space="preserve">total local revenue (TLOCREV) and </w:t>
      </w:r>
      <w:r w:rsidR="00C574FB" w:rsidRPr="00F260CA">
        <w:rPr>
          <w:b w:val="0"/>
          <w:sz w:val="24"/>
        </w:rPr>
        <w:t>total revenue (TOTALREV), while Q11 is included in the summary variable for total expenditure (TOTALEXP)</w:t>
      </w:r>
      <w:r w:rsidR="00F17C14" w:rsidRPr="00F260CA">
        <w:rPr>
          <w:b w:val="0"/>
          <w:sz w:val="24"/>
        </w:rPr>
        <w:t>.</w:t>
      </w:r>
      <w:r w:rsidR="00C05732" w:rsidRPr="00F260CA">
        <w:rPr>
          <w:b w:val="0"/>
          <w:sz w:val="24"/>
        </w:rPr>
        <w:t xml:space="preserve"> </w:t>
      </w:r>
      <w:r w:rsidRPr="00F260CA">
        <w:rPr>
          <w:b w:val="0"/>
          <w:sz w:val="24"/>
        </w:rPr>
        <w:t xml:space="preserve">Data users </w:t>
      </w:r>
      <w:r w:rsidR="00321190" w:rsidRPr="00F260CA">
        <w:rPr>
          <w:b w:val="0"/>
          <w:sz w:val="24"/>
        </w:rPr>
        <w:t>should</w:t>
      </w:r>
      <w:r w:rsidR="00C574FB" w:rsidRPr="00F260CA">
        <w:rPr>
          <w:b w:val="0"/>
          <w:sz w:val="24"/>
        </w:rPr>
        <w:t xml:space="preserve"> refer to </w:t>
      </w:r>
      <w:r w:rsidRPr="00F260CA">
        <w:rPr>
          <w:b w:val="0"/>
          <w:sz w:val="24"/>
        </w:rPr>
        <w:t xml:space="preserve">NPEFS </w:t>
      </w:r>
      <w:r w:rsidR="00C574FB" w:rsidRPr="00F260CA">
        <w:rPr>
          <w:b w:val="0"/>
          <w:sz w:val="24"/>
        </w:rPr>
        <w:t xml:space="preserve">data </w:t>
      </w:r>
      <w:r w:rsidRPr="00F260CA">
        <w:rPr>
          <w:b w:val="0"/>
          <w:sz w:val="24"/>
        </w:rPr>
        <w:t xml:space="preserve">for state and national totals; compiling state and national totals from the </w:t>
      </w:r>
      <w:r w:rsidR="000960D8">
        <w:rPr>
          <w:b w:val="0"/>
          <w:sz w:val="24"/>
        </w:rPr>
        <w:t>F</w:t>
      </w:r>
      <w:r w:rsidR="000960D8">
        <w:rPr>
          <w:b w:val="0"/>
          <w:sz w:val="24"/>
        </w:rPr>
        <w:noBreakHyphen/>
      </w:r>
      <w:r w:rsidRPr="00F260CA">
        <w:rPr>
          <w:b w:val="0"/>
          <w:sz w:val="24"/>
        </w:rPr>
        <w:t xml:space="preserve">33 survey data would result in double counting, due to the inclusion of the D11 and Q11 transfer items. </w:t>
      </w:r>
    </w:p>
    <w:p w14:paraId="5A747673" w14:textId="77777777" w:rsidR="001B5055" w:rsidRPr="00F260CA" w:rsidRDefault="001B5055" w:rsidP="001B5055">
      <w:pPr>
        <w:pStyle w:val="BodyText"/>
        <w:rPr>
          <w:b w:val="0"/>
          <w:sz w:val="24"/>
        </w:rPr>
      </w:pPr>
    </w:p>
    <w:p w14:paraId="40F0F950" w14:textId="77777777" w:rsidR="004C7D8E" w:rsidRDefault="004C7D8E" w:rsidP="001B5055">
      <w:pPr>
        <w:pStyle w:val="BodyText"/>
        <w:rPr>
          <w:b w:val="0"/>
          <w:color w:val="000000" w:themeColor="text1"/>
          <w:sz w:val="24"/>
        </w:rPr>
      </w:pPr>
      <w:r w:rsidRPr="00F260CA">
        <w:rPr>
          <w:b w:val="0"/>
          <w:sz w:val="24"/>
        </w:rPr>
        <w:t>Other transfer items include Local Revenues From Cities and Counties (D23)</w:t>
      </w:r>
      <w:r w:rsidR="009C5C12" w:rsidRPr="00F260CA">
        <w:rPr>
          <w:b w:val="0"/>
          <w:sz w:val="24"/>
        </w:rPr>
        <w:t>,</w:t>
      </w:r>
      <w:r w:rsidRPr="00F260CA">
        <w:rPr>
          <w:b w:val="0"/>
          <w:sz w:val="24"/>
        </w:rPr>
        <w:t xml:space="preserve"> Payments to State Governments (L12)</w:t>
      </w:r>
      <w:r w:rsidR="009C5C12" w:rsidRPr="00F260CA">
        <w:rPr>
          <w:b w:val="0"/>
          <w:sz w:val="24"/>
        </w:rPr>
        <w:t>,</w:t>
      </w:r>
      <w:r w:rsidRPr="00F260CA">
        <w:rPr>
          <w:b w:val="0"/>
          <w:sz w:val="24"/>
        </w:rPr>
        <w:t xml:space="preserve"> and Payments to Local Governments (M12). D23 revenue is included in</w:t>
      </w:r>
      <w:r w:rsidR="009C5C12" w:rsidRPr="00F260CA">
        <w:rPr>
          <w:b w:val="0"/>
          <w:sz w:val="24"/>
        </w:rPr>
        <w:t xml:space="preserve"> the summary variable</w:t>
      </w:r>
      <w:r w:rsidR="00855A88" w:rsidRPr="00F260CA">
        <w:rPr>
          <w:b w:val="0"/>
          <w:sz w:val="24"/>
        </w:rPr>
        <w:t xml:space="preserve">s </w:t>
      </w:r>
      <w:r w:rsidRPr="00F260CA">
        <w:rPr>
          <w:b w:val="0"/>
          <w:sz w:val="24"/>
        </w:rPr>
        <w:t>TLOCREV and TOTALREV</w:t>
      </w:r>
      <w:r w:rsidRPr="00855A88">
        <w:rPr>
          <w:b w:val="0"/>
          <w:color w:val="000000" w:themeColor="text1"/>
          <w:sz w:val="24"/>
        </w:rPr>
        <w:t>. L12 and M12 expenditures are included in TOTALEXP.</w:t>
      </w:r>
    </w:p>
    <w:p w14:paraId="77993C3D" w14:textId="77777777" w:rsidR="008B41C1" w:rsidRDefault="008B41C1">
      <w:pPr>
        <w:pStyle w:val="BodyText"/>
        <w:rPr>
          <w:bCs/>
          <w:iCs/>
          <w:sz w:val="24"/>
        </w:rPr>
      </w:pPr>
      <w:bookmarkStart w:id="96" w:name="OLE_LINK16"/>
      <w:bookmarkStart w:id="97" w:name="OLE_LINK17"/>
    </w:p>
    <w:p w14:paraId="4CA8E99E" w14:textId="77777777" w:rsidR="004C7D8E" w:rsidRPr="004154D0" w:rsidRDefault="000D45AE">
      <w:pPr>
        <w:pStyle w:val="BodyText"/>
        <w:rPr>
          <w:b w:val="0"/>
          <w:sz w:val="24"/>
        </w:rPr>
      </w:pPr>
      <w:r>
        <w:rPr>
          <w:bCs/>
          <w:iCs/>
          <w:sz w:val="24"/>
        </w:rPr>
        <w:t>Special Exhibit I</w:t>
      </w:r>
      <w:r w:rsidR="004C7D8E" w:rsidRPr="004154D0">
        <w:rPr>
          <w:bCs/>
          <w:iCs/>
          <w:sz w:val="24"/>
        </w:rPr>
        <w:t>tems</w:t>
      </w:r>
      <w:r w:rsidR="004C7D8E" w:rsidRPr="004154D0">
        <w:rPr>
          <w:b w:val="0"/>
          <w:sz w:val="24"/>
        </w:rPr>
        <w:t xml:space="preserve"> </w:t>
      </w:r>
      <w:bookmarkStart w:id="98" w:name="OLE_LINK6"/>
      <w:bookmarkStart w:id="99" w:name="OLE_LINK7"/>
    </w:p>
    <w:p w14:paraId="07173D2D" w14:textId="77777777" w:rsidR="001B5055" w:rsidRPr="004154D0" w:rsidRDefault="001B5055" w:rsidP="001B5055">
      <w:pPr>
        <w:pStyle w:val="BodyText"/>
        <w:rPr>
          <w:b w:val="0"/>
          <w:sz w:val="24"/>
        </w:rPr>
      </w:pPr>
    </w:p>
    <w:p w14:paraId="2192949B" w14:textId="77777777" w:rsidR="00C43182" w:rsidRDefault="004C7D8E" w:rsidP="001B5055">
      <w:pPr>
        <w:pStyle w:val="BodyText"/>
        <w:rPr>
          <w:b w:val="0"/>
          <w:sz w:val="24"/>
        </w:rPr>
      </w:pPr>
      <w:r w:rsidRPr="004154D0">
        <w:rPr>
          <w:b w:val="0"/>
          <w:sz w:val="24"/>
        </w:rPr>
        <w:t>Special exhibit items are separate data items that are included in, but do not summarize to, other data items.</w:t>
      </w:r>
      <w:bookmarkEnd w:id="98"/>
      <w:bookmarkEnd w:id="99"/>
    </w:p>
    <w:p w14:paraId="0F5BCD10" w14:textId="77777777" w:rsidR="00C43182" w:rsidRDefault="004C7D8E" w:rsidP="001B5055">
      <w:pPr>
        <w:pStyle w:val="BodyText"/>
        <w:rPr>
          <w:b w:val="0"/>
          <w:sz w:val="24"/>
        </w:rPr>
      </w:pPr>
      <w:r w:rsidRPr="004154D0">
        <w:rPr>
          <w:b w:val="0"/>
          <w:sz w:val="24"/>
        </w:rPr>
        <w:t xml:space="preserve"> </w:t>
      </w:r>
    </w:p>
    <w:p w14:paraId="4FD68E9E" w14:textId="77777777" w:rsidR="004C7D8E" w:rsidRPr="00F260CA" w:rsidRDefault="004C7D8E" w:rsidP="0084537C">
      <w:pPr>
        <w:pStyle w:val="BodyText"/>
        <w:numPr>
          <w:ilvl w:val="0"/>
          <w:numId w:val="4"/>
        </w:numPr>
        <w:rPr>
          <w:b w:val="0"/>
          <w:sz w:val="24"/>
        </w:rPr>
      </w:pPr>
      <w:r w:rsidRPr="00BE50FE">
        <w:rPr>
          <w:b w:val="0"/>
          <w:color w:val="0D0D0D" w:themeColor="text1" w:themeTint="F2"/>
          <w:sz w:val="24"/>
        </w:rPr>
        <w:t>Expenditures for teacher salaries</w:t>
      </w:r>
      <w:r w:rsidR="00C43182" w:rsidRPr="00BE50FE">
        <w:rPr>
          <w:b w:val="0"/>
          <w:color w:val="0D0D0D" w:themeColor="text1" w:themeTint="F2"/>
          <w:sz w:val="24"/>
        </w:rPr>
        <w:t xml:space="preserve"> are </w:t>
      </w:r>
      <w:r w:rsidRPr="00BE50FE">
        <w:rPr>
          <w:b w:val="0"/>
          <w:color w:val="0D0D0D" w:themeColor="text1" w:themeTint="F2"/>
          <w:sz w:val="24"/>
        </w:rPr>
        <w:t>defined as base salaries paid to certified teachers and certified substitute teachers</w:t>
      </w:r>
      <w:r w:rsidR="00C43182" w:rsidRPr="00BE50FE">
        <w:rPr>
          <w:b w:val="0"/>
          <w:color w:val="0D0D0D" w:themeColor="text1" w:themeTint="F2"/>
          <w:sz w:val="24"/>
        </w:rPr>
        <w:t xml:space="preserve">. Expenditures for teacher salaries </w:t>
      </w:r>
      <w:r w:rsidRPr="00BE50FE">
        <w:rPr>
          <w:b w:val="0"/>
          <w:color w:val="0D0D0D" w:themeColor="text1" w:themeTint="F2"/>
          <w:sz w:val="24"/>
        </w:rPr>
        <w:t xml:space="preserve">are reported in four </w:t>
      </w:r>
      <w:r w:rsidR="00023801" w:rsidRPr="00BE50FE">
        <w:rPr>
          <w:b w:val="0"/>
          <w:color w:val="0D0D0D" w:themeColor="text1" w:themeTint="F2"/>
          <w:sz w:val="24"/>
        </w:rPr>
        <w:t>educational</w:t>
      </w:r>
      <w:r w:rsidR="001111FF" w:rsidRPr="00BE50FE">
        <w:rPr>
          <w:b w:val="0"/>
          <w:color w:val="0D0D0D" w:themeColor="text1" w:themeTint="F2"/>
          <w:sz w:val="24"/>
        </w:rPr>
        <w:t xml:space="preserve"> </w:t>
      </w:r>
      <w:r w:rsidRPr="00BE50FE">
        <w:rPr>
          <w:b w:val="0"/>
          <w:color w:val="0D0D0D" w:themeColor="text1" w:themeTint="F2"/>
          <w:sz w:val="24"/>
        </w:rPr>
        <w:t xml:space="preserve">program areas: Regular (Z35), Special (Z36), </w:t>
      </w:r>
      <w:r w:rsidRPr="00F260CA">
        <w:rPr>
          <w:b w:val="0"/>
          <w:sz w:val="24"/>
        </w:rPr>
        <w:t>Vocational (Z37), and Other (Z38). The</w:t>
      </w:r>
      <w:r w:rsidR="00C43182" w:rsidRPr="00F260CA">
        <w:rPr>
          <w:b w:val="0"/>
          <w:sz w:val="24"/>
        </w:rPr>
        <w:t xml:space="preserve"> </w:t>
      </w:r>
      <w:r w:rsidR="006B3C17" w:rsidRPr="00F260CA">
        <w:rPr>
          <w:b w:val="0"/>
          <w:sz w:val="24"/>
        </w:rPr>
        <w:t>broader instructional salaries</w:t>
      </w:r>
      <w:r w:rsidR="00C5616A" w:rsidRPr="00F260CA">
        <w:rPr>
          <w:b w:val="0"/>
          <w:sz w:val="24"/>
        </w:rPr>
        <w:t xml:space="preserve"> </w:t>
      </w:r>
      <w:r w:rsidR="001111FF" w:rsidRPr="00F260CA">
        <w:rPr>
          <w:b w:val="0"/>
          <w:sz w:val="24"/>
        </w:rPr>
        <w:t xml:space="preserve">data item </w:t>
      </w:r>
      <w:r w:rsidR="006B3C17" w:rsidRPr="00F260CA">
        <w:rPr>
          <w:b w:val="0"/>
          <w:sz w:val="24"/>
        </w:rPr>
        <w:t>(Z33) include</w:t>
      </w:r>
      <w:r w:rsidR="00EB709D" w:rsidRPr="00F260CA">
        <w:rPr>
          <w:b w:val="0"/>
          <w:sz w:val="24"/>
        </w:rPr>
        <w:t>s</w:t>
      </w:r>
      <w:r w:rsidR="006B3C17" w:rsidRPr="00F260CA">
        <w:rPr>
          <w:b w:val="0"/>
          <w:sz w:val="24"/>
        </w:rPr>
        <w:t xml:space="preserve"> </w:t>
      </w:r>
      <w:r w:rsidR="00057C2A" w:rsidRPr="00F260CA">
        <w:rPr>
          <w:b w:val="0"/>
          <w:sz w:val="24"/>
        </w:rPr>
        <w:t>both</w:t>
      </w:r>
      <w:r w:rsidR="006B3C17" w:rsidRPr="00F260CA">
        <w:rPr>
          <w:b w:val="0"/>
          <w:sz w:val="24"/>
        </w:rPr>
        <w:t xml:space="preserve"> </w:t>
      </w:r>
      <w:r w:rsidR="00C43182" w:rsidRPr="00F260CA">
        <w:rPr>
          <w:b w:val="0"/>
          <w:sz w:val="24"/>
        </w:rPr>
        <w:t>expenditures for teacher salaries by program area and</w:t>
      </w:r>
      <w:r w:rsidRPr="00F260CA">
        <w:rPr>
          <w:b w:val="0"/>
          <w:sz w:val="24"/>
        </w:rPr>
        <w:t xml:space="preserve"> salaries for instructional assistants</w:t>
      </w:r>
      <w:r w:rsidR="00057C2A" w:rsidRPr="00F260CA">
        <w:rPr>
          <w:b w:val="0"/>
          <w:sz w:val="24"/>
        </w:rPr>
        <w:t xml:space="preserve"> </w:t>
      </w:r>
      <w:r w:rsidRPr="00F260CA">
        <w:rPr>
          <w:b w:val="0"/>
          <w:sz w:val="24"/>
        </w:rPr>
        <w:t>and aides</w:t>
      </w:r>
      <w:r w:rsidR="00057C2A" w:rsidRPr="00F260CA">
        <w:rPr>
          <w:b w:val="0"/>
          <w:sz w:val="24"/>
        </w:rPr>
        <w:t>.</w:t>
      </w:r>
      <w:r w:rsidRPr="00F260CA">
        <w:rPr>
          <w:b w:val="0"/>
          <w:sz w:val="24"/>
        </w:rPr>
        <w:t xml:space="preserve"> Textbook expenditures for instructional purposes (V93) are also reported as an exhibit item. </w:t>
      </w:r>
    </w:p>
    <w:p w14:paraId="752A18E4" w14:textId="77777777" w:rsidR="005953D6" w:rsidRPr="00F260CA" w:rsidRDefault="005953D6" w:rsidP="005953D6">
      <w:pPr>
        <w:pStyle w:val="BodyText"/>
        <w:ind w:left="720"/>
        <w:rPr>
          <w:b w:val="0"/>
          <w:sz w:val="24"/>
        </w:rPr>
      </w:pPr>
    </w:p>
    <w:bookmarkEnd w:id="96"/>
    <w:bookmarkEnd w:id="97"/>
    <w:p w14:paraId="6B09C655" w14:textId="77777777" w:rsidR="00021492" w:rsidRPr="00F260CA" w:rsidRDefault="004C7D8E" w:rsidP="0084537C">
      <w:pPr>
        <w:pStyle w:val="BodyText"/>
        <w:numPr>
          <w:ilvl w:val="0"/>
          <w:numId w:val="4"/>
        </w:numPr>
        <w:rPr>
          <w:b w:val="0"/>
          <w:sz w:val="24"/>
          <w:szCs w:val="24"/>
        </w:rPr>
      </w:pPr>
      <w:r w:rsidRPr="00F260CA">
        <w:rPr>
          <w:b w:val="0"/>
          <w:sz w:val="24"/>
          <w:szCs w:val="24"/>
        </w:rPr>
        <w:t xml:space="preserve">Payments to Private Schools (V91) and Payments to Charter Schools (V92) are special exhibit items used to identify </w:t>
      </w:r>
      <w:r w:rsidR="00C5616A" w:rsidRPr="00F260CA">
        <w:rPr>
          <w:b w:val="0"/>
          <w:sz w:val="24"/>
          <w:szCs w:val="24"/>
        </w:rPr>
        <w:t>LEA expenditures for</w:t>
      </w:r>
      <w:r w:rsidR="00C373ED" w:rsidRPr="00F260CA">
        <w:rPr>
          <w:b w:val="0"/>
          <w:sz w:val="24"/>
          <w:szCs w:val="24"/>
        </w:rPr>
        <w:t xml:space="preserve"> private schools and charter schools outside of the LEA. V91</w:t>
      </w:r>
      <w:r w:rsidR="00264989" w:rsidRPr="00F260CA">
        <w:rPr>
          <w:b w:val="0"/>
          <w:sz w:val="24"/>
          <w:szCs w:val="24"/>
        </w:rPr>
        <w:t xml:space="preserve"> a</w:t>
      </w:r>
      <w:r w:rsidR="00C373ED" w:rsidRPr="00F260CA">
        <w:rPr>
          <w:b w:val="0"/>
          <w:sz w:val="24"/>
          <w:szCs w:val="24"/>
        </w:rPr>
        <w:t>nd V92</w:t>
      </w:r>
      <w:r w:rsidR="00264989" w:rsidRPr="00F260CA">
        <w:rPr>
          <w:b w:val="0"/>
          <w:sz w:val="24"/>
          <w:szCs w:val="24"/>
        </w:rPr>
        <w:t xml:space="preserve"> do not represent total </w:t>
      </w:r>
      <w:r w:rsidR="00C373ED" w:rsidRPr="00F260CA">
        <w:rPr>
          <w:b w:val="0"/>
          <w:sz w:val="24"/>
          <w:szCs w:val="24"/>
        </w:rPr>
        <w:t>private school and charter</w:t>
      </w:r>
      <w:r w:rsidR="00264989" w:rsidRPr="00F260CA">
        <w:rPr>
          <w:b w:val="0"/>
          <w:sz w:val="24"/>
          <w:szCs w:val="24"/>
        </w:rPr>
        <w:t xml:space="preserve"> school expenditures.</w:t>
      </w:r>
      <w:r w:rsidR="00021492" w:rsidRPr="00F260CA">
        <w:rPr>
          <w:b w:val="0"/>
          <w:sz w:val="24"/>
          <w:szCs w:val="24"/>
        </w:rPr>
        <w:t xml:space="preserve"> </w:t>
      </w:r>
      <w:r w:rsidR="00264989" w:rsidRPr="00F260CA">
        <w:rPr>
          <w:b w:val="0"/>
          <w:sz w:val="24"/>
          <w:szCs w:val="24"/>
        </w:rPr>
        <w:t xml:space="preserve">Prior to </w:t>
      </w:r>
      <w:r w:rsidR="00021492" w:rsidRPr="00F260CA">
        <w:rPr>
          <w:b w:val="0"/>
          <w:sz w:val="24"/>
          <w:szCs w:val="24"/>
        </w:rPr>
        <w:t xml:space="preserve">FY 09, V91 and V92 </w:t>
      </w:r>
      <w:r w:rsidR="004E56F3" w:rsidRPr="00F260CA">
        <w:rPr>
          <w:b w:val="0"/>
          <w:sz w:val="24"/>
          <w:szCs w:val="24"/>
        </w:rPr>
        <w:t xml:space="preserve">expenditures </w:t>
      </w:r>
      <w:r w:rsidR="00021492" w:rsidRPr="00F260CA">
        <w:rPr>
          <w:b w:val="0"/>
          <w:sz w:val="24"/>
          <w:szCs w:val="24"/>
        </w:rPr>
        <w:t xml:space="preserve">were included in </w:t>
      </w:r>
      <w:r w:rsidR="0058108D" w:rsidRPr="00F260CA">
        <w:rPr>
          <w:b w:val="0"/>
          <w:sz w:val="24"/>
          <w:szCs w:val="24"/>
        </w:rPr>
        <w:t>Current Expenditures</w:t>
      </w:r>
      <w:r w:rsidR="0058108D" w:rsidRPr="00F260CA">
        <w:rPr>
          <w:b w:val="0"/>
          <w:sz w:val="24"/>
        </w:rPr>
        <w:t>—</w:t>
      </w:r>
      <w:r w:rsidR="0058108D" w:rsidRPr="00F260CA">
        <w:rPr>
          <w:b w:val="0"/>
          <w:sz w:val="24"/>
          <w:szCs w:val="24"/>
        </w:rPr>
        <w:t>I</w:t>
      </w:r>
      <w:r w:rsidR="00021492" w:rsidRPr="00F260CA">
        <w:rPr>
          <w:b w:val="0"/>
          <w:sz w:val="24"/>
          <w:szCs w:val="24"/>
        </w:rPr>
        <w:t>nstruction (E13 and TCURINST)</w:t>
      </w:r>
      <w:r w:rsidR="0058108D" w:rsidRPr="00F260CA">
        <w:rPr>
          <w:b w:val="0"/>
          <w:sz w:val="24"/>
          <w:szCs w:val="24"/>
        </w:rPr>
        <w:t>,</w:t>
      </w:r>
      <w:r w:rsidR="00021492" w:rsidRPr="00F260CA">
        <w:rPr>
          <w:b w:val="0"/>
          <w:sz w:val="24"/>
          <w:szCs w:val="24"/>
        </w:rPr>
        <w:t xml:space="preserve"> </w:t>
      </w:r>
      <w:r w:rsidR="009E733D" w:rsidRPr="00F260CA">
        <w:rPr>
          <w:b w:val="0"/>
          <w:sz w:val="24"/>
          <w:szCs w:val="24"/>
        </w:rPr>
        <w:t>Total Current Expenditure for Elementary/Secondary Education (TCURELSC)</w:t>
      </w:r>
      <w:r w:rsidR="0058108D" w:rsidRPr="00F260CA">
        <w:rPr>
          <w:b w:val="0"/>
          <w:sz w:val="24"/>
          <w:szCs w:val="24"/>
        </w:rPr>
        <w:t xml:space="preserve">, and </w:t>
      </w:r>
      <w:r w:rsidR="0058108D" w:rsidRPr="00F260CA">
        <w:rPr>
          <w:b w:val="0"/>
          <w:sz w:val="24"/>
        </w:rPr>
        <w:t>TOTALEXP</w:t>
      </w:r>
      <w:r w:rsidR="009E733D" w:rsidRPr="00F260CA">
        <w:rPr>
          <w:b w:val="0"/>
          <w:sz w:val="24"/>
          <w:szCs w:val="24"/>
        </w:rPr>
        <w:t xml:space="preserve">. Beginning with FY 09, E13, TCURINST, </w:t>
      </w:r>
      <w:r w:rsidR="00023801" w:rsidRPr="00F260CA">
        <w:rPr>
          <w:b w:val="0"/>
          <w:sz w:val="24"/>
          <w:szCs w:val="24"/>
        </w:rPr>
        <w:t xml:space="preserve">and </w:t>
      </w:r>
      <w:r w:rsidR="009E733D" w:rsidRPr="00F260CA">
        <w:rPr>
          <w:b w:val="0"/>
          <w:sz w:val="24"/>
          <w:szCs w:val="24"/>
        </w:rPr>
        <w:t>TCURELSC do not include V91 and V92.</w:t>
      </w:r>
      <w:r w:rsidR="00B0785D" w:rsidRPr="00F260CA">
        <w:rPr>
          <w:b w:val="0"/>
          <w:sz w:val="24"/>
          <w:szCs w:val="24"/>
        </w:rPr>
        <w:t xml:space="preserve"> (V91 and V92 are still included in TOTALEXP.)</w:t>
      </w:r>
    </w:p>
    <w:p w14:paraId="710A8D1B" w14:textId="77777777" w:rsidR="001B5055" w:rsidRPr="00F260CA" w:rsidRDefault="001B5055" w:rsidP="001B5055">
      <w:pPr>
        <w:pStyle w:val="BodyText"/>
        <w:rPr>
          <w:b w:val="0"/>
          <w:sz w:val="24"/>
        </w:rPr>
      </w:pPr>
    </w:p>
    <w:p w14:paraId="3CD44A1B" w14:textId="77777777" w:rsidR="00F22CDC" w:rsidRPr="00F260CA" w:rsidRDefault="004C7D8E" w:rsidP="0084537C">
      <w:pPr>
        <w:pStyle w:val="BodyText"/>
        <w:numPr>
          <w:ilvl w:val="0"/>
          <w:numId w:val="4"/>
        </w:numPr>
        <w:rPr>
          <w:b w:val="0"/>
          <w:bCs/>
          <w:sz w:val="24"/>
        </w:rPr>
      </w:pPr>
      <w:r w:rsidRPr="00F260CA">
        <w:rPr>
          <w:b w:val="0"/>
          <w:sz w:val="24"/>
        </w:rPr>
        <w:t>State Payments on Behalf of the Local Education Agency—Employee Benefits (C38) and State Payments on Behalf of the Local Education Agency—Other than Employee Benefits (C39) are included in the state revenue subtotal (TSTREV) and total revenue (TOTALREV). State dire</w:t>
      </w:r>
      <w:r w:rsidR="00AB385A" w:rsidRPr="00F260CA">
        <w:rPr>
          <w:b w:val="0"/>
          <w:sz w:val="24"/>
        </w:rPr>
        <w:t xml:space="preserve">ct support expenditures for and </w:t>
      </w:r>
      <w:r w:rsidRPr="00F260CA">
        <w:rPr>
          <w:b w:val="0"/>
          <w:sz w:val="24"/>
        </w:rPr>
        <w:t xml:space="preserve">on behalf of school districts are </w:t>
      </w:r>
      <w:r w:rsidR="00B0785D" w:rsidRPr="00F260CA">
        <w:rPr>
          <w:b w:val="0"/>
          <w:sz w:val="24"/>
        </w:rPr>
        <w:t xml:space="preserve">not reported separately in the </w:t>
      </w:r>
      <w:r w:rsidR="00AB385A" w:rsidRPr="00F260CA">
        <w:rPr>
          <w:b w:val="0"/>
          <w:sz w:val="24"/>
        </w:rPr>
        <w:t xml:space="preserve">F-33 </w:t>
      </w:r>
      <w:r w:rsidR="00B0785D" w:rsidRPr="00F260CA">
        <w:rPr>
          <w:b w:val="0"/>
          <w:sz w:val="24"/>
        </w:rPr>
        <w:t xml:space="preserve">file, but are </w:t>
      </w:r>
      <w:r w:rsidR="00AB385A" w:rsidRPr="00F260CA">
        <w:rPr>
          <w:b w:val="0"/>
          <w:sz w:val="24"/>
        </w:rPr>
        <w:t xml:space="preserve">included in the </w:t>
      </w:r>
      <w:r w:rsidRPr="00F260CA">
        <w:rPr>
          <w:b w:val="0"/>
          <w:sz w:val="24"/>
        </w:rPr>
        <w:t xml:space="preserve">expenditure </w:t>
      </w:r>
      <w:r w:rsidR="00AB385A" w:rsidRPr="00F260CA">
        <w:rPr>
          <w:b w:val="0"/>
          <w:sz w:val="24"/>
        </w:rPr>
        <w:t>data item detail as shown below in table 1</w:t>
      </w:r>
      <w:r w:rsidRPr="00F260CA">
        <w:rPr>
          <w:b w:val="0"/>
          <w:sz w:val="24"/>
        </w:rPr>
        <w:t xml:space="preserve">. </w:t>
      </w:r>
    </w:p>
    <w:p w14:paraId="372BCD0B" w14:textId="77777777" w:rsidR="00F22CDC" w:rsidRDefault="00F22CDC">
      <w:pPr>
        <w:rPr>
          <w:bCs/>
          <w:sz w:val="24"/>
        </w:rPr>
      </w:pPr>
      <w:r>
        <w:rPr>
          <w:b/>
          <w:bCs/>
          <w:sz w:val="24"/>
        </w:rPr>
        <w:br w:type="page"/>
      </w:r>
    </w:p>
    <w:tbl>
      <w:tblPr>
        <w:tblW w:w="9752" w:type="dxa"/>
        <w:tblInd w:w="-2" w:type="dxa"/>
        <w:tblCellMar>
          <w:left w:w="0" w:type="dxa"/>
          <w:right w:w="0" w:type="dxa"/>
        </w:tblCellMar>
        <w:tblLook w:val="0000" w:firstRow="0" w:lastRow="0" w:firstColumn="0" w:lastColumn="0" w:noHBand="0" w:noVBand="0"/>
      </w:tblPr>
      <w:tblGrid>
        <w:gridCol w:w="3661"/>
        <w:gridCol w:w="6091"/>
      </w:tblGrid>
      <w:tr w:rsidR="004C7D8E" w:rsidRPr="004154D0" w14:paraId="3041A457" w14:textId="77777777" w:rsidTr="00F22CDC">
        <w:trPr>
          <w:trHeight w:val="302"/>
        </w:trPr>
        <w:tc>
          <w:tcPr>
            <w:tcW w:w="9752" w:type="dxa"/>
            <w:gridSpan w:val="2"/>
            <w:tcBorders>
              <w:top w:val="nil"/>
              <w:left w:val="nil"/>
              <w:bottom w:val="nil"/>
              <w:right w:val="nil"/>
            </w:tcBorders>
            <w:noWrap/>
            <w:tcMar>
              <w:top w:w="13" w:type="dxa"/>
              <w:left w:w="13" w:type="dxa"/>
              <w:bottom w:w="0" w:type="dxa"/>
              <w:right w:w="13" w:type="dxa"/>
            </w:tcMar>
          </w:tcPr>
          <w:p w14:paraId="2665F3AB" w14:textId="37687C3C" w:rsidR="004C7D8E" w:rsidRPr="004154D0" w:rsidRDefault="004C7D8E" w:rsidP="009215F5">
            <w:pPr>
              <w:rPr>
                <w:sz w:val="18"/>
                <w:szCs w:val="18"/>
              </w:rPr>
            </w:pPr>
            <w:r w:rsidRPr="004154D0">
              <w:rPr>
                <w:b/>
                <w:bCs/>
                <w:i/>
                <w:sz w:val="24"/>
              </w:rPr>
              <w:lastRenderedPageBreak/>
              <w:br w:type="page"/>
            </w:r>
            <w:r w:rsidRPr="004154D0">
              <w:rPr>
                <w:sz w:val="18"/>
                <w:szCs w:val="18"/>
              </w:rPr>
              <w:t>Table 1. Destination of state payments on behalf of the</w:t>
            </w:r>
            <w:r w:rsidR="00A06F23">
              <w:rPr>
                <w:sz w:val="18"/>
                <w:szCs w:val="18"/>
              </w:rPr>
              <w:t xml:space="preserve"> Local Education Agency (</w:t>
            </w:r>
            <w:r w:rsidRPr="004154D0">
              <w:rPr>
                <w:sz w:val="18"/>
                <w:szCs w:val="18"/>
              </w:rPr>
              <w:t>LEA</w:t>
            </w:r>
            <w:r w:rsidR="00A06F23">
              <w:rPr>
                <w:sz w:val="18"/>
                <w:szCs w:val="18"/>
              </w:rPr>
              <w:t>)</w:t>
            </w:r>
            <w:r w:rsidRPr="004154D0">
              <w:rPr>
                <w:sz w:val="18"/>
                <w:szCs w:val="18"/>
              </w:rPr>
              <w:t xml:space="preserve">, by F-33 survey item: Fiscal year </w:t>
            </w:r>
            <w:r w:rsidR="009215F5" w:rsidRPr="004154D0">
              <w:rPr>
                <w:sz w:val="18"/>
                <w:szCs w:val="18"/>
              </w:rPr>
              <w:t>20</w:t>
            </w:r>
            <w:r w:rsidR="009215F5" w:rsidRPr="00AB385A">
              <w:rPr>
                <w:sz w:val="18"/>
                <w:szCs w:val="18"/>
              </w:rPr>
              <w:t>1</w:t>
            </w:r>
            <w:r w:rsidR="00B33669">
              <w:rPr>
                <w:sz w:val="18"/>
                <w:szCs w:val="18"/>
              </w:rPr>
              <w:t>5</w:t>
            </w:r>
          </w:p>
        </w:tc>
      </w:tr>
      <w:tr w:rsidR="004C7D8E" w:rsidRPr="004154D0" w14:paraId="4D1882F3" w14:textId="77777777" w:rsidTr="00F22CDC">
        <w:trPr>
          <w:trHeight w:val="240"/>
        </w:trPr>
        <w:tc>
          <w:tcPr>
            <w:tcW w:w="0" w:type="auto"/>
            <w:tcBorders>
              <w:top w:val="single" w:sz="4" w:space="0" w:color="auto"/>
              <w:left w:val="nil"/>
              <w:bottom w:val="single" w:sz="4" w:space="0" w:color="auto"/>
              <w:right w:val="nil"/>
            </w:tcBorders>
            <w:noWrap/>
            <w:tcMar>
              <w:top w:w="13" w:type="dxa"/>
              <w:left w:w="13" w:type="dxa"/>
              <w:bottom w:w="0" w:type="dxa"/>
              <w:right w:w="13" w:type="dxa"/>
            </w:tcMar>
            <w:vAlign w:val="bottom"/>
          </w:tcPr>
          <w:p w14:paraId="614A6071" w14:textId="77777777" w:rsidR="004C7D8E" w:rsidRPr="004154D0" w:rsidRDefault="004C7D8E" w:rsidP="00D109B3">
            <w:pPr>
              <w:rPr>
                <w:sz w:val="18"/>
                <w:szCs w:val="18"/>
              </w:rPr>
            </w:pPr>
            <w:r w:rsidRPr="004154D0">
              <w:rPr>
                <w:sz w:val="18"/>
                <w:szCs w:val="18"/>
              </w:rPr>
              <w:t>S</w:t>
            </w:r>
            <w:r w:rsidR="00D109B3">
              <w:rPr>
                <w:sz w:val="18"/>
                <w:szCs w:val="18"/>
              </w:rPr>
              <w:t>tate payment</w:t>
            </w:r>
            <w:r w:rsidR="003E6A1D">
              <w:rPr>
                <w:sz w:val="18"/>
                <w:szCs w:val="18"/>
              </w:rPr>
              <w:t>s</w:t>
            </w:r>
            <w:r w:rsidR="00D109B3">
              <w:rPr>
                <w:sz w:val="18"/>
                <w:szCs w:val="18"/>
              </w:rPr>
              <w:t xml:space="preserve"> on behalf</w:t>
            </w:r>
            <w:r w:rsidRPr="004154D0">
              <w:rPr>
                <w:sz w:val="18"/>
                <w:szCs w:val="18"/>
              </w:rPr>
              <w:t xml:space="preserve"> item</w:t>
            </w:r>
          </w:p>
        </w:tc>
        <w:tc>
          <w:tcPr>
            <w:tcW w:w="0" w:type="auto"/>
            <w:tcBorders>
              <w:top w:val="single" w:sz="4" w:space="0" w:color="auto"/>
              <w:left w:val="nil"/>
              <w:bottom w:val="single" w:sz="4" w:space="0" w:color="auto"/>
              <w:right w:val="nil"/>
            </w:tcBorders>
            <w:noWrap/>
            <w:tcMar>
              <w:top w:w="13" w:type="dxa"/>
              <w:left w:w="13" w:type="dxa"/>
              <w:bottom w:w="0" w:type="dxa"/>
              <w:right w:w="13" w:type="dxa"/>
            </w:tcMar>
            <w:vAlign w:val="bottom"/>
          </w:tcPr>
          <w:p w14:paraId="7D62A9C9" w14:textId="77777777" w:rsidR="004C7D8E" w:rsidRPr="004154D0" w:rsidRDefault="004C7D8E" w:rsidP="00AD293C">
            <w:pPr>
              <w:ind w:left="211"/>
              <w:rPr>
                <w:sz w:val="18"/>
                <w:szCs w:val="18"/>
              </w:rPr>
            </w:pPr>
            <w:r w:rsidRPr="004154D0">
              <w:rPr>
                <w:sz w:val="18"/>
                <w:szCs w:val="18"/>
              </w:rPr>
              <w:t>Destination items</w:t>
            </w:r>
          </w:p>
        </w:tc>
      </w:tr>
      <w:tr w:rsidR="004C7D8E" w:rsidRPr="004154D0" w14:paraId="4A6AD90C"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406472BA" w14:textId="77777777" w:rsidR="004C7D8E" w:rsidRPr="004154D0" w:rsidRDefault="004C7D8E">
            <w:pPr>
              <w:rPr>
                <w:sz w:val="18"/>
                <w:szCs w:val="18"/>
              </w:rPr>
            </w:pPr>
            <w:r w:rsidRPr="004154D0">
              <w:rPr>
                <w:sz w:val="18"/>
                <w:szCs w:val="18"/>
              </w:rPr>
              <w:t>Instruction employee benefits (J13)</w:t>
            </w:r>
          </w:p>
        </w:tc>
        <w:tc>
          <w:tcPr>
            <w:tcW w:w="0" w:type="auto"/>
            <w:tcBorders>
              <w:top w:val="nil"/>
              <w:left w:val="nil"/>
              <w:bottom w:val="nil"/>
              <w:right w:val="nil"/>
            </w:tcBorders>
            <w:noWrap/>
            <w:tcMar>
              <w:top w:w="13" w:type="dxa"/>
              <w:left w:w="13" w:type="dxa"/>
              <w:bottom w:w="0" w:type="dxa"/>
              <w:right w:w="13" w:type="dxa"/>
            </w:tcMar>
            <w:vAlign w:val="bottom"/>
          </w:tcPr>
          <w:p w14:paraId="68922A3A" w14:textId="77777777" w:rsidR="004C7D8E" w:rsidRPr="004154D0" w:rsidRDefault="004C7D8E" w:rsidP="00AD293C">
            <w:pPr>
              <w:ind w:left="211"/>
              <w:rPr>
                <w:sz w:val="18"/>
                <w:szCs w:val="18"/>
              </w:rPr>
            </w:pPr>
            <w:r w:rsidRPr="004154D0">
              <w:rPr>
                <w:sz w:val="18"/>
                <w:szCs w:val="18"/>
              </w:rPr>
              <w:t>Employee Benefits - Instruction (V10)</w:t>
            </w:r>
          </w:p>
        </w:tc>
      </w:tr>
      <w:tr w:rsidR="004C7D8E" w:rsidRPr="004154D0" w14:paraId="20AF0501"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0015835F"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545D771A" w14:textId="77777777" w:rsidR="004C7D8E" w:rsidRPr="004154D0" w:rsidRDefault="004C7D8E" w:rsidP="00AD293C">
            <w:pPr>
              <w:ind w:left="211"/>
              <w:rPr>
                <w:sz w:val="18"/>
                <w:szCs w:val="18"/>
              </w:rPr>
            </w:pPr>
            <w:r w:rsidRPr="004154D0">
              <w:rPr>
                <w:sz w:val="18"/>
                <w:szCs w:val="18"/>
              </w:rPr>
              <w:t>Current Expenditures - Instruction (E13)</w:t>
            </w:r>
          </w:p>
        </w:tc>
      </w:tr>
      <w:tr w:rsidR="004C7D8E" w:rsidRPr="004154D0" w14:paraId="20FC3C46" w14:textId="77777777"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14:paraId="755FAF55"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72D64404" w14:textId="77777777" w:rsidR="004C7D8E" w:rsidRPr="004154D0" w:rsidRDefault="004C7D8E" w:rsidP="00AD293C">
            <w:pPr>
              <w:ind w:left="211"/>
              <w:rPr>
                <w:sz w:val="18"/>
                <w:szCs w:val="18"/>
              </w:rPr>
            </w:pPr>
          </w:p>
        </w:tc>
      </w:tr>
      <w:tr w:rsidR="004C7D8E" w:rsidRPr="004154D0" w14:paraId="6A5BBABA"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07A115C9" w14:textId="77777777" w:rsidR="004C7D8E" w:rsidRPr="004154D0" w:rsidRDefault="004C7D8E">
            <w:pPr>
              <w:rPr>
                <w:sz w:val="18"/>
                <w:szCs w:val="18"/>
              </w:rPr>
            </w:pPr>
            <w:r w:rsidRPr="004154D0">
              <w:rPr>
                <w:sz w:val="18"/>
                <w:szCs w:val="18"/>
              </w:rPr>
              <w:t>Pupil support services employee benefits (J17)</w:t>
            </w:r>
          </w:p>
        </w:tc>
        <w:tc>
          <w:tcPr>
            <w:tcW w:w="0" w:type="auto"/>
            <w:tcBorders>
              <w:top w:val="nil"/>
              <w:left w:val="nil"/>
              <w:bottom w:val="nil"/>
              <w:right w:val="nil"/>
            </w:tcBorders>
            <w:noWrap/>
            <w:tcMar>
              <w:top w:w="13" w:type="dxa"/>
              <w:left w:w="13" w:type="dxa"/>
              <w:bottom w:w="0" w:type="dxa"/>
              <w:right w:w="13" w:type="dxa"/>
            </w:tcMar>
            <w:vAlign w:val="bottom"/>
          </w:tcPr>
          <w:p w14:paraId="49CD7704" w14:textId="77777777" w:rsidR="004C7D8E" w:rsidRPr="004154D0" w:rsidRDefault="004C7D8E" w:rsidP="00AD293C">
            <w:pPr>
              <w:ind w:left="211"/>
              <w:rPr>
                <w:sz w:val="18"/>
                <w:szCs w:val="18"/>
              </w:rPr>
            </w:pPr>
            <w:r w:rsidRPr="004154D0">
              <w:rPr>
                <w:sz w:val="18"/>
                <w:szCs w:val="18"/>
              </w:rPr>
              <w:t>Employee Benefits - Support Services - Pupils (V12)</w:t>
            </w:r>
          </w:p>
        </w:tc>
      </w:tr>
      <w:tr w:rsidR="004C7D8E" w:rsidRPr="004154D0" w14:paraId="596F3CB9"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5C176F73"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0A1B6E9D" w14:textId="77777777" w:rsidR="004C7D8E" w:rsidRPr="004154D0" w:rsidRDefault="004C7D8E" w:rsidP="00AD293C">
            <w:pPr>
              <w:ind w:left="211"/>
              <w:rPr>
                <w:sz w:val="18"/>
                <w:szCs w:val="18"/>
              </w:rPr>
            </w:pPr>
            <w:r w:rsidRPr="004154D0">
              <w:rPr>
                <w:sz w:val="18"/>
                <w:szCs w:val="18"/>
              </w:rPr>
              <w:t>Current Expenditures - Support Services - Pupils (E17)</w:t>
            </w:r>
          </w:p>
        </w:tc>
      </w:tr>
      <w:tr w:rsidR="004C7D8E" w:rsidRPr="004154D0" w14:paraId="2CCF9736" w14:textId="77777777"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14:paraId="1B796E2F" w14:textId="77777777" w:rsidR="004C7D8E" w:rsidRPr="004154D0" w:rsidRDefault="004C7D8E">
            <w:pPr>
              <w:rPr>
                <w:sz w:val="18"/>
                <w:szCs w:val="18"/>
                <w:u w:val="single"/>
              </w:rPr>
            </w:pPr>
          </w:p>
        </w:tc>
        <w:tc>
          <w:tcPr>
            <w:tcW w:w="0" w:type="auto"/>
            <w:tcBorders>
              <w:top w:val="nil"/>
              <w:left w:val="nil"/>
              <w:bottom w:val="nil"/>
              <w:right w:val="nil"/>
            </w:tcBorders>
            <w:noWrap/>
            <w:tcMar>
              <w:top w:w="13" w:type="dxa"/>
              <w:left w:w="13" w:type="dxa"/>
              <w:bottom w:w="0" w:type="dxa"/>
              <w:right w:w="13" w:type="dxa"/>
            </w:tcMar>
            <w:vAlign w:val="bottom"/>
          </w:tcPr>
          <w:p w14:paraId="1C84C6E9" w14:textId="77777777" w:rsidR="004C7D8E" w:rsidRPr="004154D0" w:rsidRDefault="004C7D8E" w:rsidP="00AD293C">
            <w:pPr>
              <w:ind w:left="211"/>
              <w:rPr>
                <w:sz w:val="18"/>
                <w:szCs w:val="18"/>
              </w:rPr>
            </w:pPr>
          </w:p>
        </w:tc>
      </w:tr>
      <w:tr w:rsidR="004C7D8E" w:rsidRPr="004154D0" w14:paraId="355E8E37"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32E8BFCB" w14:textId="77777777" w:rsidR="004C7D8E" w:rsidRPr="004154D0" w:rsidRDefault="004C7D8E">
            <w:pPr>
              <w:rPr>
                <w:sz w:val="18"/>
                <w:szCs w:val="18"/>
              </w:rPr>
            </w:pPr>
            <w:r w:rsidRPr="004154D0">
              <w:rPr>
                <w:sz w:val="18"/>
                <w:szCs w:val="18"/>
              </w:rPr>
              <w:t>Instructional staff support employee benefits (J07)</w:t>
            </w:r>
          </w:p>
        </w:tc>
        <w:tc>
          <w:tcPr>
            <w:tcW w:w="0" w:type="auto"/>
            <w:tcBorders>
              <w:top w:val="nil"/>
              <w:left w:val="nil"/>
              <w:bottom w:val="nil"/>
              <w:right w:val="nil"/>
            </w:tcBorders>
            <w:noWrap/>
            <w:tcMar>
              <w:top w:w="13" w:type="dxa"/>
              <w:left w:w="13" w:type="dxa"/>
              <w:bottom w:w="0" w:type="dxa"/>
              <w:right w:w="13" w:type="dxa"/>
            </w:tcMar>
            <w:vAlign w:val="bottom"/>
          </w:tcPr>
          <w:p w14:paraId="2612AC09" w14:textId="77777777" w:rsidR="004C7D8E" w:rsidRPr="004154D0" w:rsidRDefault="004C7D8E" w:rsidP="00AD293C">
            <w:pPr>
              <w:ind w:left="211"/>
              <w:rPr>
                <w:sz w:val="18"/>
                <w:szCs w:val="18"/>
              </w:rPr>
            </w:pPr>
            <w:r w:rsidRPr="004154D0">
              <w:rPr>
                <w:sz w:val="18"/>
                <w:szCs w:val="18"/>
              </w:rPr>
              <w:t>Employee Benefits - Support Services - Instructional Staff (V14)</w:t>
            </w:r>
          </w:p>
        </w:tc>
      </w:tr>
      <w:tr w:rsidR="004C7D8E" w:rsidRPr="004154D0" w14:paraId="560AFE22"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0782AF9F"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3B981FDC" w14:textId="77777777" w:rsidR="004C7D8E" w:rsidRPr="004154D0" w:rsidRDefault="004C7D8E" w:rsidP="00AD293C">
            <w:pPr>
              <w:ind w:left="211"/>
              <w:rPr>
                <w:sz w:val="18"/>
                <w:szCs w:val="18"/>
              </w:rPr>
            </w:pPr>
            <w:r w:rsidRPr="004154D0">
              <w:rPr>
                <w:sz w:val="18"/>
                <w:szCs w:val="18"/>
              </w:rPr>
              <w:t>Current Expenditures - Support Services - Instructional Staff (E07)</w:t>
            </w:r>
          </w:p>
        </w:tc>
      </w:tr>
      <w:tr w:rsidR="004C7D8E" w:rsidRPr="004154D0" w14:paraId="094F5E40" w14:textId="77777777"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14:paraId="7EC43591"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4847E600" w14:textId="77777777" w:rsidR="004C7D8E" w:rsidRPr="004154D0" w:rsidRDefault="004C7D8E" w:rsidP="00AD293C">
            <w:pPr>
              <w:ind w:left="211"/>
              <w:rPr>
                <w:sz w:val="18"/>
                <w:szCs w:val="18"/>
              </w:rPr>
            </w:pPr>
          </w:p>
        </w:tc>
      </w:tr>
      <w:tr w:rsidR="004C7D8E" w:rsidRPr="004154D0" w14:paraId="11E720D9"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44DF8555" w14:textId="77777777" w:rsidR="004C7D8E" w:rsidRPr="004154D0" w:rsidRDefault="004C7D8E">
            <w:pPr>
              <w:rPr>
                <w:sz w:val="18"/>
                <w:szCs w:val="18"/>
              </w:rPr>
            </w:pPr>
            <w:r w:rsidRPr="004154D0">
              <w:rPr>
                <w:sz w:val="18"/>
                <w:szCs w:val="18"/>
              </w:rPr>
              <w:t>General administration employee benefits (J08)</w:t>
            </w:r>
          </w:p>
        </w:tc>
        <w:tc>
          <w:tcPr>
            <w:tcW w:w="0" w:type="auto"/>
            <w:tcBorders>
              <w:top w:val="nil"/>
              <w:left w:val="nil"/>
              <w:bottom w:val="nil"/>
              <w:right w:val="nil"/>
            </w:tcBorders>
            <w:noWrap/>
            <w:tcMar>
              <w:top w:w="13" w:type="dxa"/>
              <w:left w:w="13" w:type="dxa"/>
              <w:bottom w:w="0" w:type="dxa"/>
              <w:right w:w="13" w:type="dxa"/>
            </w:tcMar>
            <w:vAlign w:val="bottom"/>
          </w:tcPr>
          <w:p w14:paraId="4E0ADDAD" w14:textId="77777777" w:rsidR="004C7D8E" w:rsidRPr="004154D0" w:rsidRDefault="004C7D8E" w:rsidP="00AD293C">
            <w:pPr>
              <w:ind w:left="211"/>
              <w:rPr>
                <w:sz w:val="18"/>
                <w:szCs w:val="18"/>
              </w:rPr>
            </w:pPr>
            <w:r w:rsidRPr="004154D0">
              <w:rPr>
                <w:sz w:val="18"/>
                <w:szCs w:val="18"/>
              </w:rPr>
              <w:t>Employee Benefits - Support Services - General Administration (V16)</w:t>
            </w:r>
          </w:p>
        </w:tc>
      </w:tr>
      <w:tr w:rsidR="004C7D8E" w:rsidRPr="004154D0" w14:paraId="5545C89F"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6AE3E6FE"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44218706" w14:textId="77777777" w:rsidR="004C7D8E" w:rsidRPr="004154D0" w:rsidRDefault="004C7D8E" w:rsidP="00AD293C">
            <w:pPr>
              <w:ind w:left="211"/>
              <w:rPr>
                <w:sz w:val="18"/>
                <w:szCs w:val="18"/>
              </w:rPr>
            </w:pPr>
            <w:r w:rsidRPr="004154D0">
              <w:rPr>
                <w:sz w:val="18"/>
                <w:szCs w:val="18"/>
              </w:rPr>
              <w:t>Current Expenditures - Support Services - General Administration (E08)</w:t>
            </w:r>
          </w:p>
        </w:tc>
      </w:tr>
      <w:tr w:rsidR="004C7D8E" w:rsidRPr="004154D0" w14:paraId="2EBB1449" w14:textId="77777777"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14:paraId="712E54A0"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1971684D" w14:textId="77777777" w:rsidR="004C7D8E" w:rsidRPr="004154D0" w:rsidRDefault="004C7D8E" w:rsidP="00AD293C">
            <w:pPr>
              <w:ind w:left="211"/>
              <w:rPr>
                <w:sz w:val="18"/>
                <w:szCs w:val="18"/>
              </w:rPr>
            </w:pPr>
          </w:p>
        </w:tc>
      </w:tr>
      <w:tr w:rsidR="004C7D8E" w:rsidRPr="004154D0" w14:paraId="4AE536FE"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5A0604D7" w14:textId="77777777" w:rsidR="004C7D8E" w:rsidRPr="004154D0" w:rsidRDefault="004C7D8E">
            <w:pPr>
              <w:rPr>
                <w:sz w:val="18"/>
                <w:szCs w:val="18"/>
              </w:rPr>
            </w:pPr>
            <w:r w:rsidRPr="004154D0">
              <w:rPr>
                <w:sz w:val="18"/>
                <w:szCs w:val="18"/>
              </w:rPr>
              <w:t>School administration employee benefits (J09)</w:t>
            </w:r>
          </w:p>
        </w:tc>
        <w:tc>
          <w:tcPr>
            <w:tcW w:w="0" w:type="auto"/>
            <w:tcBorders>
              <w:top w:val="nil"/>
              <w:left w:val="nil"/>
              <w:bottom w:val="nil"/>
              <w:right w:val="nil"/>
            </w:tcBorders>
            <w:noWrap/>
            <w:tcMar>
              <w:top w:w="13" w:type="dxa"/>
              <w:left w:w="13" w:type="dxa"/>
              <w:bottom w:w="0" w:type="dxa"/>
              <w:right w:w="13" w:type="dxa"/>
            </w:tcMar>
            <w:vAlign w:val="bottom"/>
          </w:tcPr>
          <w:p w14:paraId="33F4A185" w14:textId="77777777" w:rsidR="004C7D8E" w:rsidRPr="004154D0" w:rsidRDefault="004C7D8E" w:rsidP="00AD293C">
            <w:pPr>
              <w:ind w:left="211"/>
              <w:rPr>
                <w:sz w:val="18"/>
                <w:szCs w:val="18"/>
              </w:rPr>
            </w:pPr>
            <w:r w:rsidRPr="004154D0">
              <w:rPr>
                <w:sz w:val="18"/>
                <w:szCs w:val="18"/>
              </w:rPr>
              <w:t>Employee Benefits - Support Services - School Administration (V18)</w:t>
            </w:r>
          </w:p>
        </w:tc>
      </w:tr>
      <w:tr w:rsidR="004C7D8E" w:rsidRPr="004154D0" w14:paraId="5B4F9F0F"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567B99A5"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5EC233F1" w14:textId="77777777" w:rsidR="004C7D8E" w:rsidRPr="004154D0" w:rsidRDefault="004C7D8E" w:rsidP="00AD293C">
            <w:pPr>
              <w:ind w:left="211"/>
              <w:rPr>
                <w:sz w:val="18"/>
                <w:szCs w:val="18"/>
              </w:rPr>
            </w:pPr>
            <w:r w:rsidRPr="004154D0">
              <w:rPr>
                <w:sz w:val="18"/>
                <w:szCs w:val="18"/>
              </w:rPr>
              <w:t>Current Expenditures - Support Services - School Administration (E09)</w:t>
            </w:r>
          </w:p>
        </w:tc>
      </w:tr>
      <w:tr w:rsidR="004C7D8E" w:rsidRPr="004154D0" w14:paraId="33DD6BF6" w14:textId="77777777"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14:paraId="1895DB9E"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4816F5B8" w14:textId="77777777" w:rsidR="004C7D8E" w:rsidRPr="004154D0" w:rsidRDefault="004C7D8E" w:rsidP="00AD293C">
            <w:pPr>
              <w:ind w:left="211"/>
              <w:rPr>
                <w:sz w:val="18"/>
                <w:szCs w:val="18"/>
              </w:rPr>
            </w:pPr>
          </w:p>
        </w:tc>
      </w:tr>
      <w:tr w:rsidR="004C7D8E" w:rsidRPr="004154D0" w14:paraId="2692E35B"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50838738" w14:textId="77777777" w:rsidR="004C7D8E" w:rsidRPr="004154D0" w:rsidRDefault="004C7D8E">
            <w:pPr>
              <w:rPr>
                <w:sz w:val="18"/>
                <w:szCs w:val="18"/>
              </w:rPr>
            </w:pPr>
            <w:r w:rsidRPr="004154D0">
              <w:rPr>
                <w:sz w:val="18"/>
                <w:szCs w:val="18"/>
              </w:rPr>
              <w:t>Operation/maintenance of plant (J40)</w:t>
            </w:r>
          </w:p>
        </w:tc>
        <w:tc>
          <w:tcPr>
            <w:tcW w:w="0" w:type="auto"/>
            <w:tcBorders>
              <w:top w:val="nil"/>
              <w:left w:val="nil"/>
              <w:bottom w:val="nil"/>
              <w:right w:val="nil"/>
            </w:tcBorders>
            <w:noWrap/>
            <w:tcMar>
              <w:top w:w="13" w:type="dxa"/>
              <w:left w:w="13" w:type="dxa"/>
              <w:bottom w:w="0" w:type="dxa"/>
              <w:right w:w="13" w:type="dxa"/>
            </w:tcMar>
            <w:vAlign w:val="bottom"/>
          </w:tcPr>
          <w:p w14:paraId="60E75ACA" w14:textId="77777777" w:rsidR="004C7D8E" w:rsidRPr="004154D0" w:rsidRDefault="004C7D8E" w:rsidP="00AD293C">
            <w:pPr>
              <w:ind w:left="211"/>
              <w:rPr>
                <w:sz w:val="18"/>
                <w:szCs w:val="18"/>
              </w:rPr>
            </w:pPr>
            <w:r w:rsidRPr="004154D0">
              <w:rPr>
                <w:sz w:val="18"/>
                <w:szCs w:val="18"/>
              </w:rPr>
              <w:t>Employee Benefits - Support Services - Operation/Maintenance of Plant (V22)</w:t>
            </w:r>
          </w:p>
        </w:tc>
      </w:tr>
      <w:tr w:rsidR="004C7D8E" w:rsidRPr="004154D0" w14:paraId="069EAADD"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6C28EA14"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78A9012A" w14:textId="77777777" w:rsidR="004C7D8E" w:rsidRPr="004154D0" w:rsidRDefault="004C7D8E" w:rsidP="00AD293C">
            <w:pPr>
              <w:ind w:left="211"/>
              <w:rPr>
                <w:sz w:val="18"/>
                <w:szCs w:val="18"/>
              </w:rPr>
            </w:pPr>
            <w:r w:rsidRPr="004154D0">
              <w:rPr>
                <w:sz w:val="18"/>
                <w:szCs w:val="18"/>
              </w:rPr>
              <w:t>Current Expenditures - Support Services - Operation/Maintenance of Plant (V40)</w:t>
            </w:r>
          </w:p>
        </w:tc>
      </w:tr>
      <w:tr w:rsidR="004C7D8E" w:rsidRPr="004154D0" w14:paraId="23F52649" w14:textId="77777777"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14:paraId="100D847B"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71A00BE4" w14:textId="77777777" w:rsidR="004C7D8E" w:rsidRPr="004154D0" w:rsidRDefault="004C7D8E" w:rsidP="00AD293C">
            <w:pPr>
              <w:ind w:left="211"/>
              <w:rPr>
                <w:sz w:val="18"/>
                <w:szCs w:val="18"/>
              </w:rPr>
            </w:pPr>
          </w:p>
        </w:tc>
      </w:tr>
      <w:tr w:rsidR="004C7D8E" w:rsidRPr="004154D0" w14:paraId="60C40D82"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0ECA8D1F" w14:textId="77777777" w:rsidR="004C7D8E" w:rsidRPr="004154D0" w:rsidRDefault="004C7D8E">
            <w:pPr>
              <w:rPr>
                <w:sz w:val="18"/>
                <w:szCs w:val="18"/>
              </w:rPr>
            </w:pPr>
            <w:r w:rsidRPr="004154D0">
              <w:rPr>
                <w:sz w:val="18"/>
                <w:szCs w:val="18"/>
              </w:rPr>
              <w:t>Student transportation employee benefits (J45)</w:t>
            </w:r>
          </w:p>
        </w:tc>
        <w:tc>
          <w:tcPr>
            <w:tcW w:w="0" w:type="auto"/>
            <w:tcBorders>
              <w:top w:val="nil"/>
              <w:left w:val="nil"/>
              <w:bottom w:val="nil"/>
              <w:right w:val="nil"/>
            </w:tcBorders>
            <w:noWrap/>
            <w:tcMar>
              <w:top w:w="13" w:type="dxa"/>
              <w:left w:w="13" w:type="dxa"/>
              <w:bottom w:w="0" w:type="dxa"/>
              <w:right w:w="13" w:type="dxa"/>
            </w:tcMar>
            <w:vAlign w:val="bottom"/>
          </w:tcPr>
          <w:p w14:paraId="0B94A67F" w14:textId="77777777" w:rsidR="004C7D8E" w:rsidRPr="004154D0" w:rsidRDefault="004C7D8E" w:rsidP="00AD293C">
            <w:pPr>
              <w:ind w:left="211"/>
              <w:rPr>
                <w:sz w:val="18"/>
                <w:szCs w:val="18"/>
              </w:rPr>
            </w:pPr>
            <w:r w:rsidRPr="004154D0">
              <w:rPr>
                <w:sz w:val="18"/>
                <w:szCs w:val="18"/>
              </w:rPr>
              <w:t>Employee Benefits - Support Services - Student Transportation (V24)</w:t>
            </w:r>
          </w:p>
        </w:tc>
      </w:tr>
      <w:tr w:rsidR="004C7D8E" w:rsidRPr="004154D0" w14:paraId="556B5E36"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5C4716FB"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2E498476" w14:textId="77777777" w:rsidR="004C7D8E" w:rsidRPr="004154D0" w:rsidRDefault="004C7D8E" w:rsidP="00AD293C">
            <w:pPr>
              <w:ind w:left="211"/>
              <w:rPr>
                <w:sz w:val="18"/>
                <w:szCs w:val="18"/>
              </w:rPr>
            </w:pPr>
            <w:r w:rsidRPr="004154D0">
              <w:rPr>
                <w:sz w:val="18"/>
                <w:szCs w:val="18"/>
              </w:rPr>
              <w:t>Current Expenditures - Support Services - Student Transportation (V45)</w:t>
            </w:r>
          </w:p>
        </w:tc>
      </w:tr>
      <w:tr w:rsidR="004C7D8E" w:rsidRPr="004154D0" w14:paraId="018F909D" w14:textId="77777777"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14:paraId="130A1210"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0463BE7E" w14:textId="77777777" w:rsidR="004C7D8E" w:rsidRPr="004154D0" w:rsidRDefault="004C7D8E" w:rsidP="00AD293C">
            <w:pPr>
              <w:ind w:left="211"/>
              <w:rPr>
                <w:sz w:val="18"/>
                <w:szCs w:val="18"/>
              </w:rPr>
            </w:pPr>
          </w:p>
        </w:tc>
      </w:tr>
      <w:tr w:rsidR="004C7D8E" w:rsidRPr="004154D0" w14:paraId="30B0D2AC"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7BAB8A48" w14:textId="77777777" w:rsidR="004C7D8E" w:rsidRPr="004154D0" w:rsidRDefault="004C7D8E">
            <w:pPr>
              <w:rPr>
                <w:sz w:val="18"/>
                <w:szCs w:val="18"/>
              </w:rPr>
            </w:pPr>
            <w:r w:rsidRPr="004154D0">
              <w:rPr>
                <w:sz w:val="18"/>
                <w:szCs w:val="18"/>
              </w:rPr>
              <w:t>Business/central/other employee benefits (J90)</w:t>
            </w:r>
          </w:p>
        </w:tc>
        <w:tc>
          <w:tcPr>
            <w:tcW w:w="0" w:type="auto"/>
            <w:tcBorders>
              <w:top w:val="nil"/>
              <w:left w:val="nil"/>
              <w:bottom w:val="nil"/>
              <w:right w:val="nil"/>
            </w:tcBorders>
            <w:noWrap/>
            <w:tcMar>
              <w:top w:w="13" w:type="dxa"/>
              <w:left w:w="13" w:type="dxa"/>
              <w:bottom w:w="0" w:type="dxa"/>
              <w:right w:w="13" w:type="dxa"/>
            </w:tcMar>
            <w:vAlign w:val="bottom"/>
          </w:tcPr>
          <w:p w14:paraId="7EE4F5A6" w14:textId="77777777" w:rsidR="004C7D8E" w:rsidRPr="004154D0" w:rsidRDefault="004C7D8E" w:rsidP="00AD293C">
            <w:pPr>
              <w:ind w:left="211"/>
              <w:rPr>
                <w:sz w:val="18"/>
                <w:szCs w:val="18"/>
              </w:rPr>
            </w:pPr>
            <w:r w:rsidRPr="004154D0">
              <w:rPr>
                <w:sz w:val="18"/>
                <w:szCs w:val="18"/>
              </w:rPr>
              <w:t>Employee Benefits - Support Services - Business/Central/Other (V38)</w:t>
            </w:r>
          </w:p>
        </w:tc>
      </w:tr>
      <w:tr w:rsidR="004C7D8E" w:rsidRPr="004154D0" w14:paraId="513594E2"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0A8EE395"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26BD8F77" w14:textId="77777777" w:rsidR="004C7D8E" w:rsidRPr="004154D0" w:rsidRDefault="004C7D8E" w:rsidP="00AD293C">
            <w:pPr>
              <w:ind w:left="211"/>
              <w:rPr>
                <w:sz w:val="18"/>
                <w:szCs w:val="18"/>
              </w:rPr>
            </w:pPr>
            <w:r w:rsidRPr="004154D0">
              <w:rPr>
                <w:sz w:val="18"/>
                <w:szCs w:val="18"/>
              </w:rPr>
              <w:t>Current Expenditures - Support Services - Business/Central/Other (V90)</w:t>
            </w:r>
          </w:p>
        </w:tc>
      </w:tr>
      <w:tr w:rsidR="004C7D8E" w:rsidRPr="004154D0" w14:paraId="7B365243" w14:textId="77777777"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14:paraId="0F9D74FA"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269D4A40" w14:textId="77777777" w:rsidR="004C7D8E" w:rsidRPr="004154D0" w:rsidRDefault="004C7D8E" w:rsidP="00AD293C">
            <w:pPr>
              <w:ind w:left="211"/>
              <w:rPr>
                <w:sz w:val="18"/>
                <w:szCs w:val="18"/>
              </w:rPr>
            </w:pPr>
          </w:p>
        </w:tc>
      </w:tr>
      <w:tr w:rsidR="004C7D8E" w:rsidRPr="004154D0" w14:paraId="1AD740C4"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6DFECC73" w14:textId="77777777" w:rsidR="004C7D8E" w:rsidRPr="004154D0" w:rsidRDefault="004C7D8E">
            <w:pPr>
              <w:rPr>
                <w:sz w:val="18"/>
                <w:szCs w:val="18"/>
              </w:rPr>
            </w:pPr>
            <w:r w:rsidRPr="004154D0">
              <w:rPr>
                <w:sz w:val="18"/>
                <w:szCs w:val="18"/>
              </w:rPr>
              <w:t>Other employee benefits (J10)</w:t>
            </w:r>
          </w:p>
        </w:tc>
        <w:tc>
          <w:tcPr>
            <w:tcW w:w="0" w:type="auto"/>
            <w:tcBorders>
              <w:top w:val="nil"/>
              <w:left w:val="nil"/>
              <w:bottom w:val="nil"/>
              <w:right w:val="nil"/>
            </w:tcBorders>
            <w:noWrap/>
            <w:tcMar>
              <w:top w:w="13" w:type="dxa"/>
              <w:left w:w="13" w:type="dxa"/>
              <w:bottom w:w="0" w:type="dxa"/>
              <w:right w:w="13" w:type="dxa"/>
            </w:tcMar>
            <w:vAlign w:val="bottom"/>
          </w:tcPr>
          <w:p w14:paraId="62F63835" w14:textId="77777777" w:rsidR="004C7D8E" w:rsidRPr="004154D0" w:rsidRDefault="004C7D8E" w:rsidP="00AD293C">
            <w:pPr>
              <w:ind w:left="211"/>
              <w:rPr>
                <w:sz w:val="18"/>
                <w:szCs w:val="18"/>
              </w:rPr>
            </w:pPr>
            <w:r w:rsidRPr="004154D0">
              <w:rPr>
                <w:sz w:val="18"/>
                <w:szCs w:val="18"/>
              </w:rPr>
              <w:t>Employee Benefits - Food Services (V30)</w:t>
            </w:r>
          </w:p>
        </w:tc>
      </w:tr>
      <w:tr w:rsidR="004C7D8E" w:rsidRPr="004154D0" w14:paraId="169FBB5E"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4EDC6E2D"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797B9F6B" w14:textId="77777777" w:rsidR="004C7D8E" w:rsidRPr="004154D0" w:rsidRDefault="004C7D8E" w:rsidP="00AD293C">
            <w:pPr>
              <w:ind w:left="211"/>
              <w:rPr>
                <w:sz w:val="18"/>
                <w:szCs w:val="18"/>
              </w:rPr>
            </w:pPr>
            <w:r w:rsidRPr="004154D0">
              <w:rPr>
                <w:sz w:val="18"/>
                <w:szCs w:val="18"/>
              </w:rPr>
              <w:t>Current Expenditures - Food Services (E11)</w:t>
            </w:r>
          </w:p>
        </w:tc>
      </w:tr>
      <w:tr w:rsidR="004C7D8E" w:rsidRPr="004154D0" w14:paraId="56EA32C1" w14:textId="77777777"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14:paraId="08E3C36B"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24CC912D" w14:textId="77777777" w:rsidR="004C7D8E" w:rsidRPr="004154D0" w:rsidRDefault="004C7D8E" w:rsidP="00AD293C">
            <w:pPr>
              <w:ind w:left="211"/>
              <w:rPr>
                <w:sz w:val="18"/>
                <w:szCs w:val="18"/>
              </w:rPr>
            </w:pPr>
          </w:p>
        </w:tc>
      </w:tr>
      <w:tr w:rsidR="004C7D8E" w:rsidRPr="004154D0" w14:paraId="2A0903BC"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71A9F3EC" w14:textId="77777777" w:rsidR="004C7D8E" w:rsidRPr="004154D0" w:rsidRDefault="004C7D8E">
            <w:pPr>
              <w:rPr>
                <w:sz w:val="18"/>
                <w:szCs w:val="18"/>
              </w:rPr>
            </w:pPr>
            <w:r w:rsidRPr="004154D0">
              <w:rPr>
                <w:sz w:val="18"/>
                <w:szCs w:val="18"/>
              </w:rPr>
              <w:t xml:space="preserve">Instructional </w:t>
            </w:r>
            <w:proofErr w:type="spellStart"/>
            <w:r w:rsidRPr="004154D0">
              <w:rPr>
                <w:sz w:val="18"/>
                <w:szCs w:val="18"/>
              </w:rPr>
              <w:t>nonbenefits</w:t>
            </w:r>
            <w:proofErr w:type="spellEnd"/>
            <w:r w:rsidRPr="004154D0">
              <w:rPr>
                <w:sz w:val="18"/>
                <w:szCs w:val="18"/>
              </w:rPr>
              <w:t xml:space="preserve"> (J14)</w:t>
            </w:r>
          </w:p>
        </w:tc>
        <w:tc>
          <w:tcPr>
            <w:tcW w:w="0" w:type="auto"/>
            <w:tcBorders>
              <w:top w:val="nil"/>
              <w:left w:val="nil"/>
              <w:bottom w:val="nil"/>
              <w:right w:val="nil"/>
            </w:tcBorders>
            <w:noWrap/>
            <w:tcMar>
              <w:top w:w="13" w:type="dxa"/>
              <w:left w:w="13" w:type="dxa"/>
              <w:bottom w:w="0" w:type="dxa"/>
              <w:right w:w="13" w:type="dxa"/>
            </w:tcMar>
            <w:vAlign w:val="bottom"/>
          </w:tcPr>
          <w:p w14:paraId="1FFF8E76" w14:textId="77777777" w:rsidR="004C7D8E" w:rsidRPr="004154D0" w:rsidRDefault="004C7D8E" w:rsidP="00AD293C">
            <w:pPr>
              <w:ind w:left="211"/>
              <w:rPr>
                <w:sz w:val="18"/>
                <w:szCs w:val="18"/>
              </w:rPr>
            </w:pPr>
            <w:r w:rsidRPr="004154D0">
              <w:rPr>
                <w:sz w:val="18"/>
                <w:szCs w:val="18"/>
              </w:rPr>
              <w:t>Current Expenditures - Instruction (E13)</w:t>
            </w:r>
          </w:p>
        </w:tc>
      </w:tr>
      <w:tr w:rsidR="004C7D8E" w:rsidRPr="004154D0" w14:paraId="70367423" w14:textId="77777777"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14:paraId="36E105FC"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71AF6158" w14:textId="77777777" w:rsidR="004C7D8E" w:rsidRPr="004154D0" w:rsidRDefault="004C7D8E" w:rsidP="00AD293C">
            <w:pPr>
              <w:ind w:left="211"/>
              <w:rPr>
                <w:sz w:val="18"/>
                <w:szCs w:val="18"/>
              </w:rPr>
            </w:pPr>
          </w:p>
        </w:tc>
      </w:tr>
      <w:tr w:rsidR="004C7D8E" w:rsidRPr="004154D0" w14:paraId="4A87C043" w14:textId="77777777" w:rsidTr="00F22CDC">
        <w:trPr>
          <w:trHeight w:val="270"/>
        </w:trPr>
        <w:tc>
          <w:tcPr>
            <w:tcW w:w="0" w:type="auto"/>
            <w:tcBorders>
              <w:top w:val="nil"/>
              <w:left w:val="nil"/>
              <w:bottom w:val="nil"/>
              <w:right w:val="nil"/>
            </w:tcBorders>
            <w:noWrap/>
            <w:tcMar>
              <w:top w:w="13" w:type="dxa"/>
              <w:left w:w="13" w:type="dxa"/>
              <w:bottom w:w="0" w:type="dxa"/>
              <w:right w:w="13" w:type="dxa"/>
            </w:tcMar>
            <w:vAlign w:val="bottom"/>
          </w:tcPr>
          <w:p w14:paraId="741256A0" w14:textId="77777777" w:rsidR="004C7D8E" w:rsidRPr="004154D0" w:rsidRDefault="004C7D8E">
            <w:pPr>
              <w:rPr>
                <w:sz w:val="18"/>
                <w:szCs w:val="18"/>
              </w:rPr>
            </w:pPr>
            <w:r w:rsidRPr="004154D0">
              <w:rPr>
                <w:sz w:val="18"/>
                <w:szCs w:val="18"/>
              </w:rPr>
              <w:t xml:space="preserve">Support services </w:t>
            </w:r>
            <w:proofErr w:type="spellStart"/>
            <w:r w:rsidRPr="004154D0">
              <w:rPr>
                <w:sz w:val="18"/>
                <w:szCs w:val="18"/>
              </w:rPr>
              <w:t>nonbenefits</w:t>
            </w:r>
            <w:proofErr w:type="spellEnd"/>
            <w:r w:rsidRPr="004154D0">
              <w:rPr>
                <w:sz w:val="18"/>
                <w:szCs w:val="18"/>
              </w:rPr>
              <w:t xml:space="preserve"> (J96)</w:t>
            </w:r>
            <w:r w:rsidRPr="004154D0">
              <w:rPr>
                <w:sz w:val="18"/>
                <w:szCs w:val="18"/>
                <w:vertAlign w:val="superscript"/>
              </w:rPr>
              <w:t>1</w:t>
            </w:r>
          </w:p>
        </w:tc>
        <w:tc>
          <w:tcPr>
            <w:tcW w:w="0" w:type="auto"/>
            <w:tcBorders>
              <w:top w:val="nil"/>
              <w:left w:val="nil"/>
              <w:bottom w:val="nil"/>
              <w:right w:val="nil"/>
            </w:tcBorders>
            <w:noWrap/>
            <w:tcMar>
              <w:top w:w="13" w:type="dxa"/>
              <w:left w:w="13" w:type="dxa"/>
              <w:bottom w:w="0" w:type="dxa"/>
              <w:right w:w="13" w:type="dxa"/>
            </w:tcMar>
            <w:vAlign w:val="bottom"/>
          </w:tcPr>
          <w:p w14:paraId="7E923853" w14:textId="77777777" w:rsidR="004C7D8E" w:rsidRPr="004154D0" w:rsidRDefault="004C7D8E" w:rsidP="00AD293C">
            <w:pPr>
              <w:ind w:left="211"/>
              <w:rPr>
                <w:sz w:val="18"/>
                <w:szCs w:val="18"/>
              </w:rPr>
            </w:pPr>
            <w:r w:rsidRPr="004154D0">
              <w:rPr>
                <w:sz w:val="18"/>
                <w:szCs w:val="18"/>
              </w:rPr>
              <w:t>Current Expenditures - Support Services - Pupils (E17)</w:t>
            </w:r>
          </w:p>
        </w:tc>
      </w:tr>
      <w:tr w:rsidR="004C7D8E" w:rsidRPr="004154D0" w14:paraId="5070D15E" w14:textId="77777777" w:rsidTr="00F22CDC">
        <w:trPr>
          <w:trHeight w:val="240"/>
        </w:trPr>
        <w:tc>
          <w:tcPr>
            <w:tcW w:w="0" w:type="auto"/>
            <w:tcBorders>
              <w:top w:val="nil"/>
              <w:left w:val="nil"/>
              <w:bottom w:val="nil"/>
              <w:right w:val="nil"/>
            </w:tcBorders>
            <w:noWrap/>
            <w:tcMar>
              <w:top w:w="13" w:type="dxa"/>
              <w:left w:w="150" w:type="dxa"/>
              <w:bottom w:w="0" w:type="dxa"/>
              <w:right w:w="13" w:type="dxa"/>
            </w:tcMar>
            <w:vAlign w:val="bottom"/>
          </w:tcPr>
          <w:p w14:paraId="54E7AAC6" w14:textId="77777777" w:rsidR="004C7D8E" w:rsidRPr="004154D0" w:rsidRDefault="004C7D8E">
            <w:pPr>
              <w:ind w:firstLineChars="100" w:firstLine="180"/>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568F3F00" w14:textId="77777777" w:rsidR="004C7D8E" w:rsidRPr="004154D0" w:rsidRDefault="004C7D8E" w:rsidP="00AD293C">
            <w:pPr>
              <w:ind w:left="211"/>
              <w:rPr>
                <w:sz w:val="18"/>
                <w:szCs w:val="18"/>
              </w:rPr>
            </w:pPr>
            <w:r w:rsidRPr="004154D0">
              <w:rPr>
                <w:sz w:val="18"/>
                <w:szCs w:val="18"/>
              </w:rPr>
              <w:t>Current Expenditures - Support Services - Instructional Staff (E07)</w:t>
            </w:r>
          </w:p>
        </w:tc>
      </w:tr>
      <w:tr w:rsidR="004C7D8E" w:rsidRPr="004154D0" w14:paraId="3CCBBB5C" w14:textId="77777777" w:rsidTr="00F22CDC">
        <w:trPr>
          <w:trHeight w:val="240"/>
        </w:trPr>
        <w:tc>
          <w:tcPr>
            <w:tcW w:w="0" w:type="auto"/>
            <w:tcBorders>
              <w:top w:val="nil"/>
              <w:left w:val="nil"/>
              <w:bottom w:val="nil"/>
              <w:right w:val="nil"/>
            </w:tcBorders>
            <w:noWrap/>
            <w:tcMar>
              <w:top w:w="13" w:type="dxa"/>
              <w:left w:w="150" w:type="dxa"/>
              <w:bottom w:w="0" w:type="dxa"/>
              <w:right w:w="13" w:type="dxa"/>
            </w:tcMar>
            <w:vAlign w:val="bottom"/>
          </w:tcPr>
          <w:p w14:paraId="131CF258" w14:textId="77777777" w:rsidR="004C7D8E" w:rsidRPr="004154D0" w:rsidRDefault="004C7D8E">
            <w:pPr>
              <w:ind w:firstLineChars="100" w:firstLine="180"/>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5889E2B9" w14:textId="77777777" w:rsidR="004C7D8E" w:rsidRPr="004154D0" w:rsidRDefault="004C7D8E" w:rsidP="00AD293C">
            <w:pPr>
              <w:ind w:left="211"/>
              <w:rPr>
                <w:sz w:val="18"/>
                <w:szCs w:val="18"/>
              </w:rPr>
            </w:pPr>
            <w:r w:rsidRPr="004154D0">
              <w:rPr>
                <w:sz w:val="18"/>
                <w:szCs w:val="18"/>
              </w:rPr>
              <w:t>Current Expenditures - Support Services - General Administration (E08)</w:t>
            </w:r>
          </w:p>
        </w:tc>
      </w:tr>
      <w:tr w:rsidR="004C7D8E" w:rsidRPr="004154D0" w14:paraId="4C2CD390" w14:textId="77777777" w:rsidTr="00F22CDC">
        <w:trPr>
          <w:trHeight w:val="240"/>
        </w:trPr>
        <w:tc>
          <w:tcPr>
            <w:tcW w:w="0" w:type="auto"/>
            <w:tcBorders>
              <w:top w:val="nil"/>
              <w:left w:val="nil"/>
              <w:bottom w:val="nil"/>
              <w:right w:val="nil"/>
            </w:tcBorders>
            <w:noWrap/>
            <w:tcMar>
              <w:top w:w="13" w:type="dxa"/>
              <w:left w:w="150" w:type="dxa"/>
              <w:bottom w:w="0" w:type="dxa"/>
              <w:right w:w="13" w:type="dxa"/>
            </w:tcMar>
            <w:vAlign w:val="bottom"/>
          </w:tcPr>
          <w:p w14:paraId="6EDF7E54" w14:textId="77777777" w:rsidR="004C7D8E" w:rsidRPr="004154D0" w:rsidRDefault="004C7D8E">
            <w:pPr>
              <w:ind w:firstLineChars="100" w:firstLine="180"/>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0EFE486A" w14:textId="77777777" w:rsidR="004C7D8E" w:rsidRPr="004154D0" w:rsidRDefault="004C7D8E" w:rsidP="00AD293C">
            <w:pPr>
              <w:ind w:left="211"/>
              <w:rPr>
                <w:sz w:val="18"/>
                <w:szCs w:val="18"/>
              </w:rPr>
            </w:pPr>
            <w:r w:rsidRPr="004154D0">
              <w:rPr>
                <w:sz w:val="18"/>
                <w:szCs w:val="18"/>
              </w:rPr>
              <w:t>Current Expenditures - Support Services - School Administration (E09)</w:t>
            </w:r>
          </w:p>
        </w:tc>
      </w:tr>
      <w:tr w:rsidR="004C7D8E" w:rsidRPr="004154D0" w14:paraId="64080BFE"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6EBD18F8"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6773E43E" w14:textId="77777777" w:rsidR="004C7D8E" w:rsidRPr="004154D0" w:rsidRDefault="004C7D8E" w:rsidP="00AD293C">
            <w:pPr>
              <w:ind w:left="211"/>
              <w:rPr>
                <w:sz w:val="18"/>
                <w:szCs w:val="18"/>
              </w:rPr>
            </w:pPr>
            <w:r w:rsidRPr="004154D0">
              <w:rPr>
                <w:sz w:val="18"/>
                <w:szCs w:val="18"/>
              </w:rPr>
              <w:t>Current Expenditures - Support Services - Operation/Maintenance of Plant (V40)</w:t>
            </w:r>
          </w:p>
        </w:tc>
      </w:tr>
      <w:tr w:rsidR="004C7D8E" w:rsidRPr="004154D0" w14:paraId="751ED28A"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23C0F793"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3CE6963F" w14:textId="77777777" w:rsidR="004C7D8E" w:rsidRPr="004154D0" w:rsidRDefault="004C7D8E" w:rsidP="00AD293C">
            <w:pPr>
              <w:ind w:left="211"/>
              <w:rPr>
                <w:sz w:val="18"/>
                <w:szCs w:val="18"/>
              </w:rPr>
            </w:pPr>
            <w:r w:rsidRPr="004154D0">
              <w:rPr>
                <w:sz w:val="18"/>
                <w:szCs w:val="18"/>
              </w:rPr>
              <w:t>Current Expenditures - Support Services - Student Transportation (V45)</w:t>
            </w:r>
          </w:p>
        </w:tc>
      </w:tr>
      <w:tr w:rsidR="004C7D8E" w:rsidRPr="004154D0" w14:paraId="05F661AB" w14:textId="77777777" w:rsidTr="00F22CDC">
        <w:trPr>
          <w:trHeight w:val="240"/>
        </w:trPr>
        <w:tc>
          <w:tcPr>
            <w:tcW w:w="0" w:type="auto"/>
            <w:tcBorders>
              <w:top w:val="nil"/>
              <w:left w:val="nil"/>
              <w:bottom w:val="nil"/>
              <w:right w:val="nil"/>
            </w:tcBorders>
            <w:noWrap/>
            <w:tcMar>
              <w:top w:w="13" w:type="dxa"/>
              <w:left w:w="13" w:type="dxa"/>
              <w:bottom w:w="0" w:type="dxa"/>
              <w:right w:w="13" w:type="dxa"/>
            </w:tcMar>
            <w:vAlign w:val="bottom"/>
          </w:tcPr>
          <w:p w14:paraId="3A7FE84D"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57FFA8AA" w14:textId="77777777" w:rsidR="004C7D8E" w:rsidRPr="004154D0" w:rsidRDefault="004C7D8E" w:rsidP="00AD293C">
            <w:pPr>
              <w:ind w:left="211"/>
              <w:rPr>
                <w:sz w:val="18"/>
                <w:szCs w:val="18"/>
              </w:rPr>
            </w:pPr>
            <w:r w:rsidRPr="004154D0">
              <w:rPr>
                <w:sz w:val="18"/>
                <w:szCs w:val="18"/>
              </w:rPr>
              <w:t>Current Expenditures - Support Services - Business/Central/Other (V90)</w:t>
            </w:r>
          </w:p>
        </w:tc>
      </w:tr>
      <w:tr w:rsidR="004C7D8E" w:rsidRPr="004154D0" w14:paraId="21CCEE04" w14:textId="77777777" w:rsidTr="00F22CDC">
        <w:trPr>
          <w:trHeight w:val="150"/>
        </w:trPr>
        <w:tc>
          <w:tcPr>
            <w:tcW w:w="0" w:type="auto"/>
            <w:tcBorders>
              <w:top w:val="nil"/>
              <w:left w:val="nil"/>
              <w:bottom w:val="nil"/>
              <w:right w:val="nil"/>
            </w:tcBorders>
            <w:noWrap/>
            <w:tcMar>
              <w:top w:w="13" w:type="dxa"/>
              <w:left w:w="13" w:type="dxa"/>
              <w:bottom w:w="0" w:type="dxa"/>
              <w:right w:w="13" w:type="dxa"/>
            </w:tcMar>
            <w:vAlign w:val="bottom"/>
          </w:tcPr>
          <w:p w14:paraId="580DA3C7" w14:textId="77777777" w:rsidR="004C7D8E" w:rsidRPr="004154D0" w:rsidRDefault="004C7D8E">
            <w:pPr>
              <w:rPr>
                <w:sz w:val="18"/>
                <w:szCs w:val="18"/>
              </w:rPr>
            </w:pPr>
          </w:p>
        </w:tc>
        <w:tc>
          <w:tcPr>
            <w:tcW w:w="0" w:type="auto"/>
            <w:tcBorders>
              <w:top w:val="nil"/>
              <w:left w:val="nil"/>
              <w:bottom w:val="nil"/>
              <w:right w:val="nil"/>
            </w:tcBorders>
            <w:noWrap/>
            <w:tcMar>
              <w:top w:w="13" w:type="dxa"/>
              <w:left w:w="13" w:type="dxa"/>
              <w:bottom w:w="0" w:type="dxa"/>
              <w:right w:w="13" w:type="dxa"/>
            </w:tcMar>
            <w:vAlign w:val="bottom"/>
          </w:tcPr>
          <w:p w14:paraId="1E50EE26" w14:textId="77777777" w:rsidR="004C7D8E" w:rsidRPr="004154D0" w:rsidRDefault="004C7D8E" w:rsidP="00AD293C">
            <w:pPr>
              <w:ind w:left="211"/>
              <w:rPr>
                <w:sz w:val="18"/>
                <w:szCs w:val="18"/>
              </w:rPr>
            </w:pPr>
          </w:p>
        </w:tc>
      </w:tr>
      <w:tr w:rsidR="004C7D8E" w:rsidRPr="004154D0" w14:paraId="5F5C16B2" w14:textId="77777777" w:rsidTr="00F22CDC">
        <w:trPr>
          <w:trHeight w:val="270"/>
        </w:trPr>
        <w:tc>
          <w:tcPr>
            <w:tcW w:w="0" w:type="auto"/>
            <w:tcBorders>
              <w:top w:val="nil"/>
              <w:left w:val="nil"/>
              <w:bottom w:val="nil"/>
              <w:right w:val="nil"/>
            </w:tcBorders>
            <w:noWrap/>
            <w:tcMar>
              <w:top w:w="13" w:type="dxa"/>
              <w:left w:w="13" w:type="dxa"/>
              <w:bottom w:w="0" w:type="dxa"/>
              <w:right w:w="13" w:type="dxa"/>
            </w:tcMar>
            <w:vAlign w:val="bottom"/>
          </w:tcPr>
          <w:p w14:paraId="4DD3CA7F" w14:textId="77777777" w:rsidR="004C7D8E" w:rsidRPr="004154D0" w:rsidRDefault="004C7D8E">
            <w:pPr>
              <w:rPr>
                <w:sz w:val="18"/>
                <w:szCs w:val="18"/>
              </w:rPr>
            </w:pPr>
            <w:r w:rsidRPr="004154D0">
              <w:rPr>
                <w:sz w:val="18"/>
                <w:szCs w:val="18"/>
              </w:rPr>
              <w:t>Capital outlay (J99)</w:t>
            </w:r>
            <w:r w:rsidRPr="004154D0">
              <w:rPr>
                <w:sz w:val="18"/>
                <w:szCs w:val="18"/>
                <w:vertAlign w:val="superscript"/>
              </w:rPr>
              <w:t>2</w:t>
            </w:r>
          </w:p>
        </w:tc>
        <w:tc>
          <w:tcPr>
            <w:tcW w:w="0" w:type="auto"/>
            <w:tcBorders>
              <w:top w:val="nil"/>
              <w:left w:val="nil"/>
              <w:bottom w:val="nil"/>
              <w:right w:val="nil"/>
            </w:tcBorders>
            <w:noWrap/>
            <w:tcMar>
              <w:top w:w="13" w:type="dxa"/>
              <w:left w:w="13" w:type="dxa"/>
              <w:bottom w:w="0" w:type="dxa"/>
              <w:right w:w="13" w:type="dxa"/>
            </w:tcMar>
            <w:vAlign w:val="bottom"/>
          </w:tcPr>
          <w:p w14:paraId="510C4912" w14:textId="77777777" w:rsidR="004C7D8E" w:rsidRPr="004154D0" w:rsidRDefault="004C7D8E" w:rsidP="00AD293C">
            <w:pPr>
              <w:ind w:left="211"/>
              <w:rPr>
                <w:sz w:val="18"/>
                <w:szCs w:val="18"/>
              </w:rPr>
            </w:pPr>
            <w:r w:rsidRPr="004154D0">
              <w:rPr>
                <w:sz w:val="18"/>
                <w:szCs w:val="18"/>
              </w:rPr>
              <w:t>Capital Outlay - Instructional Equipment (K09)</w:t>
            </w:r>
          </w:p>
        </w:tc>
      </w:tr>
      <w:tr w:rsidR="004C7D8E" w:rsidRPr="004154D0" w14:paraId="69AA98E4" w14:textId="77777777" w:rsidTr="00F22CDC">
        <w:trPr>
          <w:trHeight w:val="240"/>
        </w:trPr>
        <w:tc>
          <w:tcPr>
            <w:tcW w:w="0" w:type="auto"/>
            <w:tcBorders>
              <w:top w:val="nil"/>
              <w:left w:val="nil"/>
              <w:bottom w:val="single" w:sz="4" w:space="0" w:color="auto"/>
              <w:right w:val="nil"/>
            </w:tcBorders>
            <w:noWrap/>
            <w:tcMar>
              <w:top w:w="13" w:type="dxa"/>
              <w:left w:w="150" w:type="dxa"/>
              <w:bottom w:w="0" w:type="dxa"/>
              <w:right w:w="13" w:type="dxa"/>
            </w:tcMar>
            <w:vAlign w:val="bottom"/>
          </w:tcPr>
          <w:p w14:paraId="6ADF9EBA" w14:textId="77777777" w:rsidR="004C7D8E" w:rsidRPr="004154D0" w:rsidRDefault="004C7D8E">
            <w:pPr>
              <w:ind w:firstLineChars="100" w:firstLine="180"/>
              <w:rPr>
                <w:sz w:val="18"/>
                <w:szCs w:val="18"/>
              </w:rPr>
            </w:pPr>
            <w:r w:rsidRPr="004154D0">
              <w:rPr>
                <w:sz w:val="18"/>
                <w:szCs w:val="18"/>
              </w:rPr>
              <w:t> </w:t>
            </w:r>
          </w:p>
        </w:tc>
        <w:tc>
          <w:tcPr>
            <w:tcW w:w="0" w:type="auto"/>
            <w:tcBorders>
              <w:top w:val="nil"/>
              <w:left w:val="nil"/>
              <w:bottom w:val="single" w:sz="4" w:space="0" w:color="auto"/>
              <w:right w:val="nil"/>
            </w:tcBorders>
            <w:noWrap/>
            <w:tcMar>
              <w:top w:w="13" w:type="dxa"/>
              <w:left w:w="13" w:type="dxa"/>
              <w:bottom w:w="0" w:type="dxa"/>
              <w:right w:w="13" w:type="dxa"/>
            </w:tcMar>
            <w:vAlign w:val="bottom"/>
          </w:tcPr>
          <w:p w14:paraId="1FD92D46" w14:textId="77777777" w:rsidR="004C7D8E" w:rsidRPr="004154D0" w:rsidRDefault="004C7D8E" w:rsidP="00AD293C">
            <w:pPr>
              <w:ind w:left="211"/>
              <w:rPr>
                <w:sz w:val="18"/>
                <w:szCs w:val="18"/>
              </w:rPr>
            </w:pPr>
            <w:r w:rsidRPr="004154D0">
              <w:rPr>
                <w:sz w:val="18"/>
                <w:szCs w:val="18"/>
              </w:rPr>
              <w:t>Capital Outlay - Other Equipment (K10)</w:t>
            </w:r>
          </w:p>
        </w:tc>
      </w:tr>
      <w:tr w:rsidR="004C7D8E" w:rsidRPr="004154D0" w14:paraId="47A5D62A" w14:textId="77777777" w:rsidTr="00F22CDC">
        <w:trPr>
          <w:trHeight w:val="270"/>
        </w:trPr>
        <w:tc>
          <w:tcPr>
            <w:tcW w:w="0" w:type="auto"/>
            <w:gridSpan w:val="2"/>
            <w:tcBorders>
              <w:top w:val="nil"/>
              <w:left w:val="nil"/>
              <w:bottom w:val="nil"/>
              <w:right w:val="nil"/>
            </w:tcBorders>
            <w:noWrap/>
            <w:tcMar>
              <w:top w:w="13" w:type="dxa"/>
              <w:left w:w="13" w:type="dxa"/>
              <w:bottom w:w="0" w:type="dxa"/>
              <w:right w:w="13" w:type="dxa"/>
            </w:tcMar>
            <w:vAlign w:val="bottom"/>
          </w:tcPr>
          <w:p w14:paraId="50B84116" w14:textId="77777777" w:rsidR="004C7D8E" w:rsidRPr="00603461" w:rsidRDefault="004C7D8E">
            <w:pPr>
              <w:rPr>
                <w:color w:val="0D0D0D" w:themeColor="text1" w:themeTint="F2"/>
                <w:sz w:val="18"/>
                <w:szCs w:val="18"/>
              </w:rPr>
            </w:pPr>
            <w:r w:rsidRPr="00603461">
              <w:rPr>
                <w:color w:val="0D0D0D" w:themeColor="text1" w:themeTint="F2"/>
                <w:sz w:val="18"/>
                <w:szCs w:val="18"/>
                <w:vertAlign w:val="superscript"/>
              </w:rPr>
              <w:t xml:space="preserve">1 </w:t>
            </w:r>
            <w:r w:rsidRPr="00603461">
              <w:rPr>
                <w:color w:val="0D0D0D" w:themeColor="text1" w:themeTint="F2"/>
                <w:sz w:val="18"/>
                <w:szCs w:val="18"/>
              </w:rPr>
              <w:t xml:space="preserve">Included in one or more of the corresponding current expenditure functions, varying </w:t>
            </w:r>
            <w:r w:rsidR="00AD6F4C" w:rsidRPr="00603461">
              <w:rPr>
                <w:color w:val="0D0D0D" w:themeColor="text1" w:themeTint="F2"/>
                <w:sz w:val="18"/>
                <w:szCs w:val="18"/>
              </w:rPr>
              <w:t xml:space="preserve">from </w:t>
            </w:r>
            <w:r w:rsidRPr="00603461">
              <w:rPr>
                <w:color w:val="0D0D0D" w:themeColor="text1" w:themeTint="F2"/>
                <w:sz w:val="18"/>
                <w:szCs w:val="18"/>
              </w:rPr>
              <w:t>state to state.</w:t>
            </w:r>
          </w:p>
        </w:tc>
      </w:tr>
      <w:tr w:rsidR="004C7D8E" w:rsidRPr="004154D0" w14:paraId="20B37EE8" w14:textId="77777777" w:rsidTr="00F22CDC">
        <w:trPr>
          <w:trHeight w:val="270"/>
        </w:trPr>
        <w:tc>
          <w:tcPr>
            <w:tcW w:w="0" w:type="auto"/>
            <w:gridSpan w:val="2"/>
            <w:tcBorders>
              <w:top w:val="nil"/>
              <w:left w:val="nil"/>
              <w:bottom w:val="nil"/>
              <w:right w:val="nil"/>
            </w:tcBorders>
            <w:noWrap/>
            <w:tcMar>
              <w:top w:w="13" w:type="dxa"/>
              <w:left w:w="13" w:type="dxa"/>
              <w:bottom w:w="0" w:type="dxa"/>
              <w:right w:w="13" w:type="dxa"/>
            </w:tcMar>
            <w:vAlign w:val="bottom"/>
          </w:tcPr>
          <w:p w14:paraId="4015D5AF" w14:textId="77777777" w:rsidR="004C7D8E" w:rsidRPr="00603461" w:rsidRDefault="004C7D8E">
            <w:pPr>
              <w:rPr>
                <w:color w:val="0D0D0D" w:themeColor="text1" w:themeTint="F2"/>
                <w:sz w:val="18"/>
                <w:szCs w:val="18"/>
              </w:rPr>
            </w:pPr>
            <w:r w:rsidRPr="00603461">
              <w:rPr>
                <w:color w:val="0D0D0D" w:themeColor="text1" w:themeTint="F2"/>
                <w:sz w:val="18"/>
                <w:szCs w:val="18"/>
                <w:vertAlign w:val="superscript"/>
              </w:rPr>
              <w:t xml:space="preserve">2 </w:t>
            </w:r>
            <w:r w:rsidRPr="00603461">
              <w:rPr>
                <w:color w:val="0D0D0D" w:themeColor="text1" w:themeTint="F2"/>
                <w:sz w:val="18"/>
                <w:szCs w:val="18"/>
              </w:rPr>
              <w:t xml:space="preserve">Included in one or more of the corresponding capital outlay categories, varying </w:t>
            </w:r>
            <w:r w:rsidR="00AD6F4C" w:rsidRPr="00603461">
              <w:rPr>
                <w:color w:val="0D0D0D" w:themeColor="text1" w:themeTint="F2"/>
                <w:sz w:val="18"/>
                <w:szCs w:val="18"/>
              </w:rPr>
              <w:t xml:space="preserve">from </w:t>
            </w:r>
            <w:r w:rsidRPr="00603461">
              <w:rPr>
                <w:color w:val="0D0D0D" w:themeColor="text1" w:themeTint="F2"/>
                <w:sz w:val="18"/>
                <w:szCs w:val="18"/>
              </w:rPr>
              <w:t>state to state.</w:t>
            </w:r>
          </w:p>
        </w:tc>
      </w:tr>
      <w:tr w:rsidR="004C7D8E" w:rsidRPr="004154D0" w14:paraId="3B451ECB" w14:textId="77777777" w:rsidTr="00F22CDC">
        <w:trPr>
          <w:trHeight w:val="240"/>
        </w:trPr>
        <w:tc>
          <w:tcPr>
            <w:tcW w:w="0" w:type="auto"/>
            <w:gridSpan w:val="2"/>
            <w:tcBorders>
              <w:top w:val="nil"/>
              <w:left w:val="nil"/>
              <w:bottom w:val="nil"/>
              <w:right w:val="nil"/>
            </w:tcBorders>
            <w:noWrap/>
            <w:tcMar>
              <w:top w:w="13" w:type="dxa"/>
              <w:left w:w="13" w:type="dxa"/>
              <w:bottom w:w="0" w:type="dxa"/>
              <w:right w:w="13" w:type="dxa"/>
            </w:tcMar>
            <w:vAlign w:val="bottom"/>
          </w:tcPr>
          <w:p w14:paraId="21184614" w14:textId="77777777" w:rsidR="004C7D8E" w:rsidRPr="00BF1D55" w:rsidRDefault="004C7D8E" w:rsidP="00BF1D55">
            <w:pPr>
              <w:rPr>
                <w:color w:val="0D0D0D" w:themeColor="text1" w:themeTint="F2"/>
                <w:sz w:val="16"/>
                <w:szCs w:val="16"/>
              </w:rPr>
            </w:pPr>
            <w:r w:rsidRPr="00BF1D55">
              <w:rPr>
                <w:color w:val="0D0D0D" w:themeColor="text1" w:themeTint="F2"/>
                <w:sz w:val="16"/>
                <w:szCs w:val="16"/>
              </w:rPr>
              <w:t xml:space="preserve">SOURCE: U.S. Department of Education, National Center for Education Statistics, “School District </w:t>
            </w:r>
          </w:p>
        </w:tc>
      </w:tr>
      <w:tr w:rsidR="004C7D8E" w:rsidRPr="004154D0" w14:paraId="58E2C6E5" w14:textId="77777777" w:rsidTr="00F22CDC">
        <w:trPr>
          <w:trHeight w:val="240"/>
        </w:trPr>
        <w:tc>
          <w:tcPr>
            <w:tcW w:w="0" w:type="auto"/>
            <w:gridSpan w:val="2"/>
            <w:tcBorders>
              <w:top w:val="nil"/>
              <w:left w:val="nil"/>
              <w:bottom w:val="nil"/>
              <w:right w:val="nil"/>
            </w:tcBorders>
            <w:noWrap/>
            <w:tcMar>
              <w:top w:w="13" w:type="dxa"/>
              <w:left w:w="13" w:type="dxa"/>
              <w:bottom w:w="0" w:type="dxa"/>
              <w:right w:w="13" w:type="dxa"/>
            </w:tcMar>
            <w:vAlign w:val="bottom"/>
          </w:tcPr>
          <w:p w14:paraId="65BB2E0E" w14:textId="3E72D9E5" w:rsidR="004C7D8E" w:rsidRPr="00BF1D55" w:rsidRDefault="004C7D8E" w:rsidP="009215F5">
            <w:pPr>
              <w:rPr>
                <w:color w:val="0D0D0D" w:themeColor="text1" w:themeTint="F2"/>
                <w:sz w:val="16"/>
                <w:szCs w:val="16"/>
              </w:rPr>
            </w:pPr>
            <w:r w:rsidRPr="00BF1D55">
              <w:rPr>
                <w:color w:val="0D0D0D" w:themeColor="text1" w:themeTint="F2"/>
                <w:sz w:val="16"/>
                <w:szCs w:val="16"/>
              </w:rPr>
              <w:t>Finance Survey (F-33),” fi</w:t>
            </w:r>
            <w:r w:rsidR="000023EA" w:rsidRPr="00BF1D55">
              <w:rPr>
                <w:color w:val="0D0D0D" w:themeColor="text1" w:themeTint="F2"/>
                <w:sz w:val="16"/>
                <w:szCs w:val="16"/>
              </w:rPr>
              <w:t xml:space="preserve">scal year </w:t>
            </w:r>
            <w:r w:rsidR="009215F5" w:rsidRPr="00BF1D55">
              <w:rPr>
                <w:color w:val="0D0D0D" w:themeColor="text1" w:themeTint="F2"/>
                <w:sz w:val="16"/>
                <w:szCs w:val="16"/>
              </w:rPr>
              <w:t>201</w:t>
            </w:r>
            <w:r w:rsidR="00B33669">
              <w:rPr>
                <w:color w:val="0D0D0D" w:themeColor="text1" w:themeTint="F2"/>
                <w:sz w:val="16"/>
                <w:szCs w:val="16"/>
              </w:rPr>
              <w:t>5</w:t>
            </w:r>
            <w:r w:rsidRPr="00BF1D55">
              <w:rPr>
                <w:color w:val="0D0D0D" w:themeColor="text1" w:themeTint="F2"/>
                <w:sz w:val="16"/>
                <w:szCs w:val="16"/>
              </w:rPr>
              <w:t xml:space="preserve">, </w:t>
            </w:r>
            <w:r w:rsidR="009B3A92" w:rsidRPr="00BF1D55">
              <w:rPr>
                <w:color w:val="0D0D0D" w:themeColor="text1" w:themeTint="F2"/>
                <w:sz w:val="16"/>
                <w:szCs w:val="16"/>
              </w:rPr>
              <w:t>Provisional</w:t>
            </w:r>
            <w:r w:rsidR="00D22FFD" w:rsidRPr="00BF1D55">
              <w:rPr>
                <w:color w:val="0D0D0D" w:themeColor="text1" w:themeTint="F2"/>
                <w:sz w:val="16"/>
                <w:szCs w:val="16"/>
              </w:rPr>
              <w:t xml:space="preserve"> </w:t>
            </w:r>
            <w:r w:rsidRPr="00BF1D55">
              <w:rPr>
                <w:color w:val="0D0D0D" w:themeColor="text1" w:themeTint="F2"/>
                <w:sz w:val="16"/>
                <w:szCs w:val="16"/>
              </w:rPr>
              <w:t>Version 1a.</w:t>
            </w:r>
          </w:p>
        </w:tc>
      </w:tr>
    </w:tbl>
    <w:p w14:paraId="0EF52A0B" w14:textId="77777777" w:rsidR="004C7D8E" w:rsidRPr="007F437A" w:rsidRDefault="004C7D8E">
      <w:pPr>
        <w:pStyle w:val="BodyText"/>
        <w:jc w:val="center"/>
        <w:rPr>
          <w:b w:val="0"/>
          <w:bCs/>
          <w:color w:val="0070C0"/>
          <w:sz w:val="24"/>
        </w:rPr>
      </w:pPr>
      <w:r w:rsidRPr="007F437A">
        <w:rPr>
          <w:b w:val="0"/>
          <w:bCs/>
          <w:color w:val="0070C0"/>
          <w:sz w:val="24"/>
        </w:rPr>
        <w:t xml:space="preserve"> </w:t>
      </w:r>
    </w:p>
    <w:p w14:paraId="6E5A9C38" w14:textId="77777777" w:rsidR="00142930" w:rsidRDefault="00142930" w:rsidP="00F87FD6">
      <w:pPr>
        <w:rPr>
          <w:b/>
          <w:bCs/>
          <w:sz w:val="24"/>
          <w:szCs w:val="24"/>
        </w:rPr>
      </w:pPr>
    </w:p>
    <w:p w14:paraId="25280156" w14:textId="77777777" w:rsidR="00142930" w:rsidRDefault="00142930" w:rsidP="00F87FD6">
      <w:pPr>
        <w:rPr>
          <w:b/>
          <w:bCs/>
          <w:sz w:val="24"/>
          <w:szCs w:val="24"/>
        </w:rPr>
      </w:pPr>
    </w:p>
    <w:p w14:paraId="0AC816CA" w14:textId="77777777" w:rsidR="00142930" w:rsidRDefault="00142930" w:rsidP="00F87FD6">
      <w:pPr>
        <w:rPr>
          <w:b/>
          <w:bCs/>
          <w:sz w:val="24"/>
          <w:szCs w:val="24"/>
        </w:rPr>
      </w:pPr>
    </w:p>
    <w:p w14:paraId="391EEEFE" w14:textId="77777777" w:rsidR="00142930" w:rsidRDefault="00142930" w:rsidP="00F87FD6">
      <w:pPr>
        <w:rPr>
          <w:b/>
          <w:bCs/>
          <w:sz w:val="24"/>
          <w:szCs w:val="24"/>
        </w:rPr>
      </w:pPr>
    </w:p>
    <w:p w14:paraId="72C3552C" w14:textId="77777777" w:rsidR="00142930" w:rsidRDefault="00142930" w:rsidP="00F87FD6">
      <w:pPr>
        <w:rPr>
          <w:b/>
          <w:bCs/>
          <w:sz w:val="24"/>
          <w:szCs w:val="24"/>
        </w:rPr>
      </w:pPr>
    </w:p>
    <w:p w14:paraId="4AA75D17" w14:textId="77777777" w:rsidR="00142930" w:rsidRDefault="00142930" w:rsidP="00F87FD6">
      <w:pPr>
        <w:rPr>
          <w:b/>
          <w:bCs/>
          <w:sz w:val="24"/>
          <w:szCs w:val="24"/>
        </w:rPr>
      </w:pPr>
    </w:p>
    <w:p w14:paraId="11AB089C" w14:textId="77777777" w:rsidR="00142930" w:rsidRDefault="00142930" w:rsidP="00F87FD6">
      <w:pPr>
        <w:rPr>
          <w:b/>
          <w:bCs/>
          <w:sz w:val="24"/>
          <w:szCs w:val="24"/>
        </w:rPr>
      </w:pPr>
    </w:p>
    <w:p w14:paraId="6976068F" w14:textId="77777777" w:rsidR="00AB4194" w:rsidRPr="000E7558" w:rsidRDefault="00AB4194" w:rsidP="00F87FD6">
      <w:pPr>
        <w:rPr>
          <w:b/>
          <w:bCs/>
          <w:sz w:val="24"/>
          <w:szCs w:val="24"/>
        </w:rPr>
      </w:pPr>
      <w:r w:rsidRPr="000E7558">
        <w:rPr>
          <w:b/>
          <w:bCs/>
          <w:sz w:val="24"/>
          <w:szCs w:val="24"/>
        </w:rPr>
        <w:lastRenderedPageBreak/>
        <w:t>American Recovery and Reinvestment Act (ARRA) Data</w:t>
      </w:r>
    </w:p>
    <w:p w14:paraId="6FE69D7F" w14:textId="77777777" w:rsidR="00142930" w:rsidRPr="00142930" w:rsidRDefault="00142930" w:rsidP="00142930">
      <w:pPr>
        <w:widowControl w:val="0"/>
        <w:autoSpaceDE w:val="0"/>
        <w:autoSpaceDN w:val="0"/>
        <w:adjustRightInd w:val="0"/>
        <w:spacing w:before="220" w:after="220"/>
        <w:rPr>
          <w:sz w:val="24"/>
          <w:szCs w:val="24"/>
        </w:rPr>
      </w:pPr>
      <w:r w:rsidRPr="00142930">
        <w:rPr>
          <w:sz w:val="24"/>
          <w:szCs w:val="24"/>
        </w:rPr>
        <w:t xml:space="preserve">In February of 2009, Congress passed the American Recovery and Reinvestment Act of 2009 (ARRA). The ARRA legislation allocated education funds directly to the states. </w:t>
      </w:r>
      <w:r w:rsidR="00131B65">
        <w:rPr>
          <w:sz w:val="24"/>
          <w:szCs w:val="24"/>
        </w:rPr>
        <w:t xml:space="preserve"> </w:t>
      </w:r>
      <w:r w:rsidRPr="00142930">
        <w:rPr>
          <w:sz w:val="24"/>
          <w:szCs w:val="24"/>
        </w:rPr>
        <w:t xml:space="preserve">As a result of the ARRA, NCES added </w:t>
      </w:r>
      <w:r>
        <w:rPr>
          <w:sz w:val="24"/>
          <w:szCs w:val="24"/>
        </w:rPr>
        <w:t xml:space="preserve">three </w:t>
      </w:r>
      <w:r w:rsidRPr="00142930">
        <w:rPr>
          <w:sz w:val="24"/>
          <w:szCs w:val="24"/>
        </w:rPr>
        <w:t xml:space="preserve">data items to the </w:t>
      </w:r>
      <w:r>
        <w:rPr>
          <w:sz w:val="24"/>
          <w:szCs w:val="24"/>
        </w:rPr>
        <w:t xml:space="preserve">F-33 </w:t>
      </w:r>
      <w:r w:rsidRPr="00142930">
        <w:rPr>
          <w:sz w:val="24"/>
          <w:szCs w:val="24"/>
        </w:rPr>
        <w:t xml:space="preserve">survey in order to collect and analyze data </w:t>
      </w:r>
      <w:r w:rsidRPr="00603461">
        <w:rPr>
          <w:color w:val="0D0D0D" w:themeColor="text1" w:themeTint="F2"/>
          <w:sz w:val="24"/>
          <w:szCs w:val="24"/>
        </w:rPr>
        <w:t>at the school district level.</w:t>
      </w:r>
      <w:r w:rsidR="00407565">
        <w:rPr>
          <w:rStyle w:val="FootnoteReference"/>
          <w:color w:val="0D0D0D" w:themeColor="text1" w:themeTint="F2"/>
          <w:sz w:val="24"/>
          <w:szCs w:val="24"/>
        </w:rPr>
        <w:footnoteReference w:id="7"/>
      </w:r>
      <w:r w:rsidR="009870E9">
        <w:rPr>
          <w:color w:val="0D0D0D" w:themeColor="text1" w:themeTint="F2"/>
          <w:sz w:val="24"/>
          <w:szCs w:val="24"/>
        </w:rPr>
        <w:t xml:space="preserve"> </w:t>
      </w:r>
      <w:r w:rsidRPr="00142930">
        <w:rPr>
          <w:sz w:val="24"/>
          <w:szCs w:val="24"/>
        </w:rPr>
        <w:t xml:space="preserve">The </w:t>
      </w:r>
      <w:r>
        <w:rPr>
          <w:sz w:val="24"/>
          <w:szCs w:val="24"/>
        </w:rPr>
        <w:t xml:space="preserve">three </w:t>
      </w:r>
      <w:r w:rsidRPr="00142930">
        <w:rPr>
          <w:sz w:val="24"/>
          <w:szCs w:val="24"/>
        </w:rPr>
        <w:t xml:space="preserve">additional data items provide the necessary detail to report </w:t>
      </w:r>
      <w:r w:rsidR="00235D09">
        <w:rPr>
          <w:sz w:val="24"/>
          <w:szCs w:val="24"/>
        </w:rPr>
        <w:t xml:space="preserve">current </w:t>
      </w:r>
      <w:r w:rsidRPr="00142930">
        <w:rPr>
          <w:sz w:val="24"/>
          <w:szCs w:val="24"/>
        </w:rPr>
        <w:t>ARRA expenditures</w:t>
      </w:r>
      <w:r>
        <w:rPr>
          <w:sz w:val="24"/>
          <w:szCs w:val="24"/>
        </w:rPr>
        <w:t xml:space="preserve">, Title I revenues, </w:t>
      </w:r>
      <w:r w:rsidRPr="00142930">
        <w:rPr>
          <w:sz w:val="24"/>
          <w:szCs w:val="24"/>
        </w:rPr>
        <w:t>and their functional allocations, such as for classroom instruction or school construction</w:t>
      </w:r>
      <w:r w:rsidR="00407565">
        <w:rPr>
          <w:sz w:val="24"/>
          <w:szCs w:val="24"/>
        </w:rPr>
        <w:t xml:space="preserve">. </w:t>
      </w:r>
    </w:p>
    <w:p w14:paraId="7D351382" w14:textId="571E06B3" w:rsidR="00AB4194" w:rsidRPr="00603461" w:rsidRDefault="00AB4194" w:rsidP="00AB4194">
      <w:pPr>
        <w:pStyle w:val="BodyText"/>
        <w:rPr>
          <w:b w:val="0"/>
          <w:bCs/>
          <w:iCs/>
          <w:color w:val="0D0D0D" w:themeColor="text1" w:themeTint="F2"/>
          <w:sz w:val="24"/>
        </w:rPr>
      </w:pPr>
      <w:r w:rsidRPr="00603461">
        <w:rPr>
          <w:b w:val="0"/>
          <w:color w:val="0D0D0D" w:themeColor="text1" w:themeTint="F2"/>
          <w:sz w:val="24"/>
          <w:szCs w:val="24"/>
        </w:rPr>
        <w:t xml:space="preserve"> </w:t>
      </w:r>
      <w:r w:rsidRPr="00603461">
        <w:rPr>
          <w:b w:val="0"/>
          <w:bCs/>
          <w:iCs/>
          <w:color w:val="0D0D0D" w:themeColor="text1" w:themeTint="F2"/>
          <w:sz w:val="24"/>
        </w:rPr>
        <w:t xml:space="preserve">The three additional </w:t>
      </w:r>
      <w:r w:rsidR="006466B4" w:rsidRPr="00603461">
        <w:rPr>
          <w:b w:val="0"/>
          <w:bCs/>
          <w:iCs/>
          <w:color w:val="0D0D0D" w:themeColor="text1" w:themeTint="F2"/>
          <w:sz w:val="24"/>
        </w:rPr>
        <w:t xml:space="preserve">ARRA </w:t>
      </w:r>
      <w:r w:rsidRPr="00603461">
        <w:rPr>
          <w:b w:val="0"/>
          <w:bCs/>
          <w:iCs/>
          <w:color w:val="0D0D0D" w:themeColor="text1" w:themeTint="F2"/>
          <w:sz w:val="24"/>
        </w:rPr>
        <w:t xml:space="preserve">items </w:t>
      </w:r>
      <w:r w:rsidR="00B33669">
        <w:rPr>
          <w:b w:val="0"/>
          <w:bCs/>
          <w:iCs/>
          <w:color w:val="0D0D0D" w:themeColor="text1" w:themeTint="F2"/>
          <w:sz w:val="24"/>
        </w:rPr>
        <w:t>we</w:t>
      </w:r>
      <w:r w:rsidRPr="00603461">
        <w:rPr>
          <w:b w:val="0"/>
          <w:bCs/>
          <w:iCs/>
          <w:color w:val="0D0D0D" w:themeColor="text1" w:themeTint="F2"/>
          <w:sz w:val="24"/>
        </w:rPr>
        <w:t>re:</w:t>
      </w:r>
    </w:p>
    <w:p w14:paraId="783A6486" w14:textId="77777777" w:rsidR="00AB4194" w:rsidRDefault="00AB4194" w:rsidP="00AB4194">
      <w:pPr>
        <w:pStyle w:val="BodyText"/>
        <w:numPr>
          <w:ilvl w:val="0"/>
          <w:numId w:val="9"/>
        </w:numPr>
        <w:rPr>
          <w:b w:val="0"/>
          <w:sz w:val="24"/>
        </w:rPr>
      </w:pPr>
      <w:r w:rsidRPr="00FC271D">
        <w:rPr>
          <w:b w:val="0"/>
          <w:bCs/>
          <w:iCs/>
          <w:sz w:val="24"/>
        </w:rPr>
        <w:t>ARRA Revenues</w:t>
      </w:r>
      <w:r w:rsidRPr="00FC271D">
        <w:rPr>
          <w:b w:val="0"/>
          <w:sz w:val="24"/>
        </w:rPr>
        <w:t>—Title I (HR1)</w:t>
      </w:r>
      <w:r w:rsidR="002D4C9A">
        <w:rPr>
          <w:b w:val="0"/>
          <w:sz w:val="24"/>
        </w:rPr>
        <w:t>;</w:t>
      </w:r>
    </w:p>
    <w:p w14:paraId="732F6415" w14:textId="77777777" w:rsidR="00AB4194" w:rsidRDefault="00AB4194" w:rsidP="00AB4194">
      <w:pPr>
        <w:pStyle w:val="BodyText"/>
        <w:numPr>
          <w:ilvl w:val="0"/>
          <w:numId w:val="9"/>
        </w:numPr>
        <w:rPr>
          <w:b w:val="0"/>
          <w:sz w:val="24"/>
        </w:rPr>
      </w:pPr>
      <w:r w:rsidRPr="00FC271D">
        <w:rPr>
          <w:b w:val="0"/>
          <w:sz w:val="24"/>
        </w:rPr>
        <w:t>Current Expenditures—ARRA (HE1</w:t>
      </w:r>
      <w:r w:rsidR="00AF07CA">
        <w:rPr>
          <w:b w:val="0"/>
          <w:sz w:val="24"/>
        </w:rPr>
        <w:t>)</w:t>
      </w:r>
      <w:r w:rsidR="002D4C9A">
        <w:rPr>
          <w:b w:val="0"/>
          <w:sz w:val="24"/>
        </w:rPr>
        <w:t>; and</w:t>
      </w:r>
    </w:p>
    <w:p w14:paraId="7C1F801F" w14:textId="77777777" w:rsidR="00AB4194" w:rsidRPr="00FC271D" w:rsidRDefault="00470CC5" w:rsidP="00AB4194">
      <w:pPr>
        <w:pStyle w:val="BodyText"/>
        <w:numPr>
          <w:ilvl w:val="0"/>
          <w:numId w:val="9"/>
        </w:numPr>
        <w:rPr>
          <w:b w:val="0"/>
          <w:sz w:val="24"/>
        </w:rPr>
      </w:pPr>
      <w:r>
        <w:rPr>
          <w:b w:val="0"/>
          <w:sz w:val="24"/>
        </w:rPr>
        <w:t>Capital Outlay—ARRA (HE2)</w:t>
      </w:r>
      <w:r w:rsidR="002D4C9A">
        <w:rPr>
          <w:b w:val="0"/>
          <w:sz w:val="24"/>
        </w:rPr>
        <w:t>.</w:t>
      </w:r>
    </w:p>
    <w:p w14:paraId="5F832743" w14:textId="6B5991EA" w:rsidR="00142930" w:rsidRPr="00142930" w:rsidRDefault="00142930" w:rsidP="00142930">
      <w:pPr>
        <w:widowControl w:val="0"/>
        <w:autoSpaceDE w:val="0"/>
        <w:autoSpaceDN w:val="0"/>
        <w:adjustRightInd w:val="0"/>
        <w:spacing w:before="220" w:after="220"/>
        <w:rPr>
          <w:sz w:val="24"/>
          <w:szCs w:val="24"/>
        </w:rPr>
      </w:pPr>
      <w:r w:rsidRPr="00142930">
        <w:rPr>
          <w:sz w:val="24"/>
          <w:szCs w:val="24"/>
        </w:rPr>
        <w:t>NCES collected ARRA data for FY 09</w:t>
      </w:r>
      <w:r w:rsidR="008577A6">
        <w:rPr>
          <w:sz w:val="24"/>
          <w:szCs w:val="24"/>
        </w:rPr>
        <w:t xml:space="preserve"> through </w:t>
      </w:r>
      <w:r w:rsidR="00BF49D8">
        <w:rPr>
          <w:sz w:val="24"/>
          <w:szCs w:val="24"/>
        </w:rPr>
        <w:t xml:space="preserve">FY </w:t>
      </w:r>
      <w:r w:rsidR="008577A6">
        <w:rPr>
          <w:sz w:val="24"/>
          <w:szCs w:val="24"/>
        </w:rPr>
        <w:t>1</w:t>
      </w:r>
      <w:r w:rsidR="00AD7BB3">
        <w:rPr>
          <w:sz w:val="24"/>
          <w:szCs w:val="24"/>
        </w:rPr>
        <w:t>4</w:t>
      </w:r>
      <w:r w:rsidR="008577A6">
        <w:rPr>
          <w:sz w:val="24"/>
          <w:szCs w:val="24"/>
        </w:rPr>
        <w:t xml:space="preserve"> </w:t>
      </w:r>
      <w:r w:rsidRPr="00142930">
        <w:rPr>
          <w:sz w:val="24"/>
          <w:szCs w:val="24"/>
        </w:rPr>
        <w:t xml:space="preserve">in the </w:t>
      </w:r>
      <w:r>
        <w:rPr>
          <w:sz w:val="24"/>
          <w:szCs w:val="24"/>
        </w:rPr>
        <w:t xml:space="preserve">F-33 data </w:t>
      </w:r>
      <w:r w:rsidRPr="00142930">
        <w:rPr>
          <w:sz w:val="24"/>
          <w:szCs w:val="24"/>
        </w:rPr>
        <w:t xml:space="preserve">collection. </w:t>
      </w:r>
      <w:r w:rsidR="00B33669">
        <w:rPr>
          <w:sz w:val="24"/>
          <w:szCs w:val="24"/>
        </w:rPr>
        <w:t xml:space="preserve">As of the FY 15 F-33 collection, </w:t>
      </w:r>
      <w:r w:rsidRPr="00142930">
        <w:rPr>
          <w:color w:val="000000"/>
          <w:sz w:val="24"/>
          <w:szCs w:val="24"/>
        </w:rPr>
        <w:t xml:space="preserve">NCES </w:t>
      </w:r>
      <w:r w:rsidR="00B33669">
        <w:rPr>
          <w:color w:val="000000"/>
          <w:sz w:val="24"/>
          <w:szCs w:val="24"/>
        </w:rPr>
        <w:t xml:space="preserve">no longer collects </w:t>
      </w:r>
      <w:r w:rsidR="0047151A">
        <w:rPr>
          <w:color w:val="000000"/>
          <w:sz w:val="24"/>
          <w:szCs w:val="24"/>
        </w:rPr>
        <w:t>these data items separately.</w:t>
      </w:r>
    </w:p>
    <w:p w14:paraId="458614E0" w14:textId="77777777" w:rsidR="00AB4194" w:rsidRPr="004154D0" w:rsidRDefault="00AB4194" w:rsidP="00AB4194">
      <w:pPr>
        <w:pStyle w:val="BodyText"/>
        <w:keepNext/>
        <w:keepLines/>
        <w:rPr>
          <w:b w:val="0"/>
          <w:sz w:val="24"/>
        </w:rPr>
      </w:pPr>
      <w:r w:rsidRPr="004154D0">
        <w:rPr>
          <w:bCs/>
          <w:iCs/>
          <w:sz w:val="24"/>
        </w:rPr>
        <w:t xml:space="preserve">Data </w:t>
      </w:r>
      <w:r w:rsidR="000D45AE">
        <w:rPr>
          <w:bCs/>
          <w:iCs/>
          <w:sz w:val="24"/>
        </w:rPr>
        <w:t>Item F</w:t>
      </w:r>
      <w:r w:rsidRPr="004154D0">
        <w:rPr>
          <w:bCs/>
          <w:iCs/>
          <w:sz w:val="24"/>
        </w:rPr>
        <w:t>lags</w:t>
      </w:r>
      <w:r w:rsidRPr="004154D0">
        <w:rPr>
          <w:b w:val="0"/>
          <w:sz w:val="24"/>
        </w:rPr>
        <w:t xml:space="preserve"> </w:t>
      </w:r>
    </w:p>
    <w:p w14:paraId="43DB9F8E" w14:textId="77777777" w:rsidR="00AB4194" w:rsidRPr="004154D0" w:rsidRDefault="00AB4194" w:rsidP="00AB4194">
      <w:pPr>
        <w:pStyle w:val="BodyText"/>
        <w:keepNext/>
        <w:keepLines/>
        <w:rPr>
          <w:b w:val="0"/>
          <w:bCs/>
          <w:sz w:val="24"/>
        </w:rPr>
      </w:pPr>
    </w:p>
    <w:p w14:paraId="5B84DDAE" w14:textId="77777777" w:rsidR="00AB4194" w:rsidRPr="00603461" w:rsidRDefault="00AB4194" w:rsidP="00AB4194">
      <w:pPr>
        <w:pStyle w:val="BodyText"/>
        <w:keepNext/>
        <w:keepLines/>
        <w:rPr>
          <w:b w:val="0"/>
          <w:bCs/>
          <w:color w:val="0D0D0D" w:themeColor="text1" w:themeTint="F2"/>
          <w:sz w:val="24"/>
        </w:rPr>
      </w:pPr>
      <w:r w:rsidRPr="004154D0">
        <w:rPr>
          <w:b w:val="0"/>
          <w:bCs/>
          <w:sz w:val="24"/>
        </w:rPr>
        <w:t xml:space="preserve">Beginning with FY 99, the </w:t>
      </w:r>
      <w:r w:rsidR="00F16FD5">
        <w:rPr>
          <w:b w:val="0"/>
          <w:bCs/>
          <w:sz w:val="24"/>
        </w:rPr>
        <w:t xml:space="preserve">School District Finance Survey </w:t>
      </w:r>
      <w:r>
        <w:rPr>
          <w:b w:val="0"/>
          <w:bCs/>
          <w:sz w:val="24"/>
        </w:rPr>
        <w:t xml:space="preserve">data </w:t>
      </w:r>
      <w:r w:rsidRPr="004154D0">
        <w:rPr>
          <w:b w:val="0"/>
          <w:bCs/>
          <w:sz w:val="24"/>
        </w:rPr>
        <w:t xml:space="preserve">file </w:t>
      </w:r>
      <w:r>
        <w:rPr>
          <w:b w:val="0"/>
          <w:bCs/>
          <w:sz w:val="24"/>
        </w:rPr>
        <w:t xml:space="preserve">contains </w:t>
      </w:r>
      <w:r w:rsidRPr="004154D0">
        <w:rPr>
          <w:b w:val="0"/>
          <w:bCs/>
          <w:sz w:val="24"/>
        </w:rPr>
        <w:t xml:space="preserve">a flag for each data item (except summary items, such as TOTALREV, TLOCREV, and TOTALEXP). The flag identifies whether the item </w:t>
      </w:r>
      <w:r w:rsidRPr="00603461">
        <w:rPr>
          <w:b w:val="0"/>
          <w:bCs/>
          <w:color w:val="0D0D0D" w:themeColor="text1" w:themeTint="F2"/>
          <w:sz w:val="24"/>
        </w:rPr>
        <w:t xml:space="preserve">was reported by the state, </w:t>
      </w:r>
      <w:r w:rsidR="00340CA0">
        <w:rPr>
          <w:b w:val="0"/>
          <w:bCs/>
          <w:color w:val="0D0D0D" w:themeColor="text1" w:themeTint="F2"/>
          <w:sz w:val="24"/>
        </w:rPr>
        <w:t xml:space="preserve">missing, </w:t>
      </w:r>
      <w:r w:rsidRPr="00603461">
        <w:rPr>
          <w:b w:val="0"/>
          <w:bCs/>
          <w:color w:val="0D0D0D" w:themeColor="text1" w:themeTint="F2"/>
          <w:sz w:val="24"/>
        </w:rPr>
        <w:t xml:space="preserve">edited by </w:t>
      </w:r>
      <w:r w:rsidR="00621CA9" w:rsidRPr="00603461">
        <w:rPr>
          <w:b w:val="0"/>
          <w:bCs/>
          <w:color w:val="0D0D0D" w:themeColor="text1" w:themeTint="F2"/>
          <w:sz w:val="24"/>
        </w:rPr>
        <w:t>F-33</w:t>
      </w:r>
      <w:r w:rsidRPr="00603461">
        <w:rPr>
          <w:b w:val="0"/>
          <w:bCs/>
          <w:color w:val="0D0D0D" w:themeColor="text1" w:themeTint="F2"/>
          <w:sz w:val="24"/>
        </w:rPr>
        <w:t xml:space="preserve"> survey staff, </w:t>
      </w:r>
      <w:r w:rsidR="00D773EC">
        <w:rPr>
          <w:b w:val="0"/>
          <w:bCs/>
          <w:color w:val="0D0D0D" w:themeColor="text1" w:themeTint="F2"/>
          <w:sz w:val="24"/>
        </w:rPr>
        <w:t xml:space="preserve">imputed, </w:t>
      </w:r>
      <w:r w:rsidRPr="00603461">
        <w:rPr>
          <w:b w:val="0"/>
          <w:bCs/>
          <w:color w:val="0D0D0D" w:themeColor="text1" w:themeTint="F2"/>
          <w:sz w:val="24"/>
        </w:rPr>
        <w:t xml:space="preserve">or was not applicable to that </w:t>
      </w:r>
      <w:r w:rsidR="00621CA9" w:rsidRPr="00603461">
        <w:rPr>
          <w:b w:val="0"/>
          <w:bCs/>
          <w:color w:val="0D0D0D" w:themeColor="text1" w:themeTint="F2"/>
          <w:sz w:val="24"/>
        </w:rPr>
        <w:t xml:space="preserve">school </w:t>
      </w:r>
      <w:r w:rsidRPr="00603461">
        <w:rPr>
          <w:b w:val="0"/>
          <w:bCs/>
          <w:color w:val="0D0D0D" w:themeColor="text1" w:themeTint="F2"/>
          <w:sz w:val="24"/>
        </w:rPr>
        <w:t xml:space="preserve">district. These companion flags can be found at the end of the data file and are identified by the name of the original data item preceded by an </w:t>
      </w:r>
      <w:r w:rsidR="00AF07CA" w:rsidRPr="00603461">
        <w:rPr>
          <w:b w:val="0"/>
          <w:bCs/>
          <w:color w:val="0D0D0D" w:themeColor="text1" w:themeTint="F2"/>
          <w:sz w:val="24"/>
        </w:rPr>
        <w:t>“FL_” (e.g., FL_E13 or FL_19H).</w:t>
      </w:r>
    </w:p>
    <w:p w14:paraId="133946E9" w14:textId="77777777" w:rsidR="00AB4194" w:rsidRPr="00603461" w:rsidRDefault="00AB4194" w:rsidP="00AB4194">
      <w:pPr>
        <w:pStyle w:val="BodyText"/>
        <w:rPr>
          <w:b w:val="0"/>
          <w:bCs/>
          <w:color w:val="0D0D0D" w:themeColor="text1" w:themeTint="F2"/>
          <w:sz w:val="24"/>
        </w:rPr>
      </w:pPr>
    </w:p>
    <w:p w14:paraId="1762254D" w14:textId="77777777" w:rsidR="00AB4194" w:rsidRPr="00603461" w:rsidRDefault="00AB4194" w:rsidP="00AB4194">
      <w:pPr>
        <w:pStyle w:val="BodyText"/>
        <w:rPr>
          <w:b w:val="0"/>
          <w:bCs/>
          <w:color w:val="0D0D0D" w:themeColor="text1" w:themeTint="F2"/>
          <w:sz w:val="24"/>
        </w:rPr>
      </w:pPr>
      <w:r w:rsidRPr="00603461">
        <w:rPr>
          <w:b w:val="0"/>
          <w:bCs/>
          <w:color w:val="0D0D0D" w:themeColor="text1" w:themeTint="F2"/>
          <w:sz w:val="24"/>
        </w:rPr>
        <w:t xml:space="preserve">The </w:t>
      </w:r>
      <w:r w:rsidR="00730328" w:rsidRPr="00603461">
        <w:rPr>
          <w:b w:val="0"/>
          <w:bCs/>
          <w:color w:val="0D0D0D" w:themeColor="text1" w:themeTint="F2"/>
          <w:sz w:val="24"/>
        </w:rPr>
        <w:t xml:space="preserve">data item </w:t>
      </w:r>
      <w:r w:rsidRPr="00603461">
        <w:rPr>
          <w:b w:val="0"/>
          <w:bCs/>
          <w:color w:val="0D0D0D" w:themeColor="text1" w:themeTint="F2"/>
          <w:sz w:val="24"/>
        </w:rPr>
        <w:t>flags are as follows:</w:t>
      </w:r>
    </w:p>
    <w:p w14:paraId="2B3DA77B" w14:textId="77777777" w:rsidR="00AB4194" w:rsidRPr="00603461" w:rsidRDefault="00AB4194" w:rsidP="00AB4194">
      <w:pPr>
        <w:tabs>
          <w:tab w:val="left" w:pos="720"/>
          <w:tab w:val="left" w:pos="1440"/>
        </w:tabs>
        <w:ind w:left="720"/>
        <w:rPr>
          <w:color w:val="0D0D0D" w:themeColor="text1" w:themeTint="F2"/>
          <w:sz w:val="24"/>
          <w:szCs w:val="24"/>
        </w:rPr>
      </w:pPr>
    </w:p>
    <w:p w14:paraId="774EEF79" w14:textId="77777777" w:rsidR="00AB4194" w:rsidRPr="00603461" w:rsidRDefault="00AB4194" w:rsidP="00AB4194">
      <w:pPr>
        <w:tabs>
          <w:tab w:val="left" w:pos="720"/>
          <w:tab w:val="left" w:pos="1440"/>
        </w:tabs>
        <w:ind w:left="720"/>
        <w:rPr>
          <w:color w:val="0D0D0D" w:themeColor="text1" w:themeTint="F2"/>
          <w:sz w:val="24"/>
          <w:szCs w:val="24"/>
        </w:rPr>
      </w:pPr>
      <w:r w:rsidRPr="00603461">
        <w:rPr>
          <w:color w:val="0D0D0D" w:themeColor="text1" w:themeTint="F2"/>
          <w:sz w:val="24"/>
          <w:szCs w:val="24"/>
        </w:rPr>
        <w:t>R</w:t>
      </w:r>
      <w:r w:rsidR="00470CC5" w:rsidRPr="00603461">
        <w:rPr>
          <w:b/>
          <w:color w:val="0D0D0D" w:themeColor="text1" w:themeTint="F2"/>
          <w:sz w:val="24"/>
        </w:rPr>
        <w:t>—</w:t>
      </w:r>
      <w:r w:rsidRPr="00603461">
        <w:rPr>
          <w:color w:val="0D0D0D" w:themeColor="text1" w:themeTint="F2"/>
          <w:sz w:val="24"/>
          <w:szCs w:val="24"/>
        </w:rPr>
        <w:t xml:space="preserve">As reported </w:t>
      </w:r>
      <w:r w:rsidR="002D4C9A" w:rsidRPr="00603461">
        <w:rPr>
          <w:color w:val="0D0D0D" w:themeColor="text1" w:themeTint="F2"/>
          <w:sz w:val="24"/>
          <w:szCs w:val="24"/>
        </w:rPr>
        <w:t>by the state;</w:t>
      </w:r>
    </w:p>
    <w:p w14:paraId="2A45F456" w14:textId="77777777" w:rsidR="00AB4194" w:rsidRPr="00603461" w:rsidRDefault="00AB4194" w:rsidP="00AB4194">
      <w:pPr>
        <w:tabs>
          <w:tab w:val="left" w:pos="720"/>
          <w:tab w:val="left" w:pos="1440"/>
        </w:tabs>
        <w:ind w:left="720"/>
        <w:rPr>
          <w:color w:val="0D0D0D" w:themeColor="text1" w:themeTint="F2"/>
          <w:sz w:val="24"/>
          <w:szCs w:val="24"/>
        </w:rPr>
      </w:pPr>
      <w:r w:rsidRPr="00603461">
        <w:rPr>
          <w:color w:val="0D0D0D" w:themeColor="text1" w:themeTint="F2"/>
          <w:sz w:val="24"/>
          <w:szCs w:val="24"/>
        </w:rPr>
        <w:t>A</w:t>
      </w:r>
      <w:r w:rsidR="00470CC5" w:rsidRPr="00603461">
        <w:rPr>
          <w:b/>
          <w:color w:val="0D0D0D" w:themeColor="text1" w:themeTint="F2"/>
          <w:sz w:val="24"/>
        </w:rPr>
        <w:t>—</w:t>
      </w:r>
      <w:r w:rsidRPr="00603461">
        <w:rPr>
          <w:color w:val="0D0D0D" w:themeColor="text1" w:themeTint="F2"/>
          <w:sz w:val="24"/>
          <w:szCs w:val="24"/>
        </w:rPr>
        <w:t xml:space="preserve">Edited </w:t>
      </w:r>
      <w:r w:rsidR="00753F1B">
        <w:rPr>
          <w:color w:val="0D0D0D" w:themeColor="text1" w:themeTint="F2"/>
          <w:sz w:val="24"/>
          <w:szCs w:val="24"/>
        </w:rPr>
        <w:t xml:space="preserve">or suppressed </w:t>
      </w:r>
      <w:r w:rsidRPr="00603461">
        <w:rPr>
          <w:color w:val="0D0D0D" w:themeColor="text1" w:themeTint="F2"/>
          <w:sz w:val="24"/>
          <w:szCs w:val="24"/>
        </w:rPr>
        <w:t>by the analyst (formerly labeled “Adjusted”)</w:t>
      </w:r>
      <w:r w:rsidR="002D4C9A" w:rsidRPr="00603461">
        <w:rPr>
          <w:color w:val="0D0D0D" w:themeColor="text1" w:themeTint="F2"/>
          <w:sz w:val="24"/>
          <w:szCs w:val="24"/>
        </w:rPr>
        <w:t>;</w:t>
      </w:r>
    </w:p>
    <w:p w14:paraId="58BB58FD" w14:textId="77777777" w:rsidR="00AB4194" w:rsidRPr="00603461" w:rsidRDefault="008544FA" w:rsidP="00AB4194">
      <w:pPr>
        <w:tabs>
          <w:tab w:val="left" w:pos="720"/>
          <w:tab w:val="left" w:pos="1440"/>
        </w:tabs>
        <w:ind w:left="720"/>
        <w:rPr>
          <w:color w:val="0D0D0D" w:themeColor="text1" w:themeTint="F2"/>
          <w:sz w:val="24"/>
          <w:szCs w:val="24"/>
        </w:rPr>
      </w:pPr>
      <w:r>
        <w:rPr>
          <w:color w:val="0D0D0D" w:themeColor="text1" w:themeTint="F2"/>
          <w:sz w:val="24"/>
          <w:szCs w:val="24"/>
        </w:rPr>
        <w:t>I</w:t>
      </w:r>
      <w:r w:rsidR="00470CC5" w:rsidRPr="00603461">
        <w:rPr>
          <w:b/>
          <w:color w:val="0D0D0D" w:themeColor="text1" w:themeTint="F2"/>
          <w:sz w:val="24"/>
        </w:rPr>
        <w:t>—</w:t>
      </w:r>
      <w:r w:rsidR="001D16BF">
        <w:rPr>
          <w:color w:val="0D0D0D" w:themeColor="text1" w:themeTint="F2"/>
          <w:sz w:val="24"/>
          <w:szCs w:val="24"/>
        </w:rPr>
        <w:t>Imputed</w:t>
      </w:r>
      <w:r w:rsidR="002D4C9A" w:rsidRPr="00603461">
        <w:rPr>
          <w:color w:val="0D0D0D" w:themeColor="text1" w:themeTint="F2"/>
          <w:sz w:val="24"/>
          <w:szCs w:val="24"/>
        </w:rPr>
        <w:t>;</w:t>
      </w:r>
    </w:p>
    <w:p w14:paraId="2651C245" w14:textId="77777777" w:rsidR="00AB4194" w:rsidRPr="00603461" w:rsidRDefault="00AB4194" w:rsidP="00AB4194">
      <w:pPr>
        <w:tabs>
          <w:tab w:val="left" w:pos="720"/>
          <w:tab w:val="left" w:pos="1440"/>
        </w:tabs>
        <w:ind w:left="1080" w:hanging="360"/>
        <w:rPr>
          <w:color w:val="0D0D0D" w:themeColor="text1" w:themeTint="F2"/>
          <w:sz w:val="24"/>
          <w:szCs w:val="24"/>
        </w:rPr>
      </w:pPr>
      <w:r w:rsidRPr="00603461">
        <w:rPr>
          <w:color w:val="0D0D0D" w:themeColor="text1" w:themeTint="F2"/>
          <w:sz w:val="24"/>
          <w:szCs w:val="24"/>
        </w:rPr>
        <w:t>N</w:t>
      </w:r>
      <w:r w:rsidR="00470CC5" w:rsidRPr="00603461">
        <w:rPr>
          <w:b/>
          <w:color w:val="0D0D0D" w:themeColor="text1" w:themeTint="F2"/>
          <w:sz w:val="24"/>
        </w:rPr>
        <w:t>—</w:t>
      </w:r>
      <w:r w:rsidRPr="00603461">
        <w:rPr>
          <w:color w:val="0D0D0D" w:themeColor="text1" w:themeTint="F2"/>
          <w:sz w:val="24"/>
          <w:szCs w:val="24"/>
        </w:rPr>
        <w:t>Not applicable</w:t>
      </w:r>
      <w:r w:rsidR="001C4F5E">
        <w:rPr>
          <w:color w:val="0D0D0D" w:themeColor="text1" w:themeTint="F2"/>
          <w:sz w:val="24"/>
          <w:szCs w:val="24"/>
        </w:rPr>
        <w:t>; and</w:t>
      </w:r>
    </w:p>
    <w:p w14:paraId="11CBB31D" w14:textId="663FAE06" w:rsidR="0047151A" w:rsidRPr="00603461" w:rsidRDefault="00730328" w:rsidP="00730328">
      <w:pPr>
        <w:tabs>
          <w:tab w:val="left" w:pos="720"/>
          <w:tab w:val="left" w:pos="1440"/>
        </w:tabs>
        <w:ind w:left="1080" w:hanging="360"/>
        <w:rPr>
          <w:color w:val="0D0D0D" w:themeColor="text1" w:themeTint="F2"/>
          <w:sz w:val="24"/>
          <w:szCs w:val="24"/>
        </w:rPr>
      </w:pPr>
      <w:r w:rsidRPr="00603461">
        <w:rPr>
          <w:color w:val="0D0D0D" w:themeColor="text1" w:themeTint="F2"/>
          <w:sz w:val="24"/>
          <w:szCs w:val="24"/>
        </w:rPr>
        <w:t>M</w:t>
      </w:r>
      <w:r w:rsidRPr="00603461">
        <w:rPr>
          <w:b/>
          <w:color w:val="0D0D0D" w:themeColor="text1" w:themeTint="F2"/>
          <w:sz w:val="24"/>
        </w:rPr>
        <w:t>—</w:t>
      </w:r>
      <w:r w:rsidRPr="00603461">
        <w:rPr>
          <w:color w:val="0D0D0D" w:themeColor="text1" w:themeTint="F2"/>
          <w:sz w:val="24"/>
          <w:szCs w:val="24"/>
        </w:rPr>
        <w:t>Missing.</w:t>
      </w:r>
    </w:p>
    <w:p w14:paraId="3127AB6F" w14:textId="77777777" w:rsidR="004C64B5" w:rsidRDefault="004C64B5" w:rsidP="0047151A">
      <w:pPr>
        <w:tabs>
          <w:tab w:val="left" w:pos="720"/>
          <w:tab w:val="left" w:pos="1440"/>
        </w:tabs>
        <w:ind w:left="1080" w:hanging="360"/>
      </w:pPr>
    </w:p>
    <w:p w14:paraId="59E89877" w14:textId="77777777" w:rsidR="004C7D8E" w:rsidRPr="004154D0" w:rsidRDefault="002455BA">
      <w:pPr>
        <w:pStyle w:val="BodyText"/>
        <w:rPr>
          <w:b w:val="0"/>
          <w:sz w:val="24"/>
        </w:rPr>
      </w:pPr>
      <w:r w:rsidRPr="004154D0">
        <w:rPr>
          <w:bCs/>
          <w:iCs/>
          <w:sz w:val="24"/>
        </w:rPr>
        <w:t xml:space="preserve">Missing, </w:t>
      </w:r>
      <w:proofErr w:type="spellStart"/>
      <w:r w:rsidR="000D45AE">
        <w:rPr>
          <w:bCs/>
          <w:iCs/>
          <w:sz w:val="24"/>
        </w:rPr>
        <w:t>N</w:t>
      </w:r>
      <w:r w:rsidR="004C7D8E" w:rsidRPr="004154D0">
        <w:rPr>
          <w:bCs/>
          <w:iCs/>
          <w:sz w:val="24"/>
        </w:rPr>
        <w:t>onapplicable</w:t>
      </w:r>
      <w:proofErr w:type="spellEnd"/>
      <w:r w:rsidR="000D45AE">
        <w:rPr>
          <w:bCs/>
          <w:iCs/>
          <w:sz w:val="24"/>
        </w:rPr>
        <w:t>, and S</w:t>
      </w:r>
      <w:r w:rsidRPr="004154D0">
        <w:rPr>
          <w:bCs/>
          <w:iCs/>
          <w:sz w:val="24"/>
        </w:rPr>
        <w:t>uppressed</w:t>
      </w:r>
      <w:r w:rsidR="000D45AE">
        <w:rPr>
          <w:bCs/>
          <w:iCs/>
          <w:sz w:val="24"/>
        </w:rPr>
        <w:t xml:space="preserve"> D</w:t>
      </w:r>
      <w:r w:rsidR="004C7D8E" w:rsidRPr="004154D0">
        <w:rPr>
          <w:bCs/>
          <w:iCs/>
          <w:sz w:val="24"/>
        </w:rPr>
        <w:t>ata</w:t>
      </w:r>
      <w:r w:rsidR="004C7D8E" w:rsidRPr="004154D0">
        <w:rPr>
          <w:b w:val="0"/>
          <w:sz w:val="24"/>
        </w:rPr>
        <w:t xml:space="preserve"> </w:t>
      </w:r>
    </w:p>
    <w:p w14:paraId="4B2DF096" w14:textId="77777777" w:rsidR="002C4289" w:rsidRPr="004154D0" w:rsidRDefault="002C4289" w:rsidP="002C4289">
      <w:pPr>
        <w:pStyle w:val="BodyText"/>
        <w:rPr>
          <w:b w:val="0"/>
          <w:sz w:val="24"/>
        </w:rPr>
      </w:pPr>
    </w:p>
    <w:p w14:paraId="3C737EC9" w14:textId="77777777" w:rsidR="004C7D8E" w:rsidRPr="004154D0" w:rsidRDefault="006F6EE9" w:rsidP="002C4289">
      <w:pPr>
        <w:pStyle w:val="BodyText"/>
        <w:rPr>
          <w:b w:val="0"/>
          <w:bCs/>
          <w:sz w:val="24"/>
        </w:rPr>
      </w:pPr>
      <w:r>
        <w:rPr>
          <w:b w:val="0"/>
          <w:sz w:val="24"/>
        </w:rPr>
        <w:t>M</w:t>
      </w:r>
      <w:r w:rsidR="008B5C1B">
        <w:rPr>
          <w:b w:val="0"/>
          <w:sz w:val="24"/>
        </w:rPr>
        <w:t>issing</w:t>
      </w:r>
      <w:r w:rsidR="006F374F">
        <w:rPr>
          <w:b w:val="0"/>
          <w:sz w:val="24"/>
        </w:rPr>
        <w:t xml:space="preserve"> </w:t>
      </w:r>
      <w:r w:rsidR="008B5C1B">
        <w:rPr>
          <w:b w:val="0"/>
          <w:sz w:val="24"/>
        </w:rPr>
        <w:t xml:space="preserve">data </w:t>
      </w:r>
      <w:r w:rsidR="006F374F">
        <w:rPr>
          <w:b w:val="0"/>
          <w:sz w:val="24"/>
        </w:rPr>
        <w:t xml:space="preserve">are </w:t>
      </w:r>
      <w:r>
        <w:rPr>
          <w:b w:val="0"/>
          <w:sz w:val="24"/>
        </w:rPr>
        <w:t xml:space="preserve">identified </w:t>
      </w:r>
      <w:r w:rsidR="00986407">
        <w:rPr>
          <w:b w:val="0"/>
          <w:sz w:val="24"/>
        </w:rPr>
        <w:t>as “-1.”</w:t>
      </w:r>
      <w:r w:rsidR="004144DF">
        <w:rPr>
          <w:b w:val="0"/>
          <w:sz w:val="24"/>
        </w:rPr>
        <w:t xml:space="preserve"> </w:t>
      </w:r>
      <w:r w:rsidR="004713B3">
        <w:rPr>
          <w:b w:val="0"/>
          <w:sz w:val="24"/>
        </w:rPr>
        <w:t>S</w:t>
      </w:r>
      <w:r w:rsidR="00E828AF">
        <w:rPr>
          <w:b w:val="0"/>
          <w:sz w:val="24"/>
        </w:rPr>
        <w:t xml:space="preserve">ometimes it is difficult to </w:t>
      </w:r>
      <w:r w:rsidR="00F6642D" w:rsidRPr="004713B3">
        <w:rPr>
          <w:b w:val="0"/>
          <w:color w:val="0D0D0D" w:themeColor="text1" w:themeTint="F2"/>
          <w:sz w:val="24"/>
        </w:rPr>
        <w:t>determine whether</w:t>
      </w:r>
      <w:r w:rsidR="004C7D8E" w:rsidRPr="004713B3">
        <w:rPr>
          <w:b w:val="0"/>
          <w:bCs/>
          <w:color w:val="0D0D0D" w:themeColor="text1" w:themeTint="F2"/>
          <w:sz w:val="24"/>
        </w:rPr>
        <w:t xml:space="preserve"> </w:t>
      </w:r>
      <w:r w:rsidR="004C7D8E" w:rsidRPr="004154D0">
        <w:rPr>
          <w:b w:val="0"/>
          <w:bCs/>
          <w:sz w:val="24"/>
        </w:rPr>
        <w:t xml:space="preserve">a reported zero </w:t>
      </w:r>
      <w:r w:rsidR="008B5C1B">
        <w:rPr>
          <w:b w:val="0"/>
          <w:bCs/>
          <w:sz w:val="24"/>
        </w:rPr>
        <w:t xml:space="preserve">from a state respondent </w:t>
      </w:r>
      <w:r w:rsidR="004C7D8E" w:rsidRPr="004154D0">
        <w:rPr>
          <w:b w:val="0"/>
          <w:bCs/>
          <w:sz w:val="24"/>
        </w:rPr>
        <w:t>represents a missing</w:t>
      </w:r>
      <w:r w:rsidR="004C7D8E" w:rsidRPr="004154D0">
        <w:rPr>
          <w:b w:val="0"/>
          <w:bCs/>
          <w:i/>
          <w:iCs/>
          <w:sz w:val="24"/>
        </w:rPr>
        <w:t xml:space="preserve"> </w:t>
      </w:r>
      <w:r w:rsidR="004C7D8E" w:rsidRPr="004154D0">
        <w:rPr>
          <w:b w:val="0"/>
          <w:bCs/>
          <w:sz w:val="24"/>
        </w:rPr>
        <w:t>data item or a true zero</w:t>
      </w:r>
      <w:r w:rsidR="00AF07CA">
        <w:rPr>
          <w:b w:val="0"/>
          <w:bCs/>
          <w:sz w:val="24"/>
        </w:rPr>
        <w:t xml:space="preserve">. </w:t>
      </w:r>
      <w:r w:rsidR="00E85257">
        <w:rPr>
          <w:b w:val="0"/>
          <w:bCs/>
          <w:sz w:val="24"/>
        </w:rPr>
        <w:t xml:space="preserve">For example, </w:t>
      </w:r>
      <w:r w:rsidR="004C7D8E" w:rsidRPr="004713B3">
        <w:rPr>
          <w:b w:val="0"/>
          <w:bCs/>
          <w:color w:val="0D0D0D" w:themeColor="text1" w:themeTint="F2"/>
          <w:sz w:val="24"/>
        </w:rPr>
        <w:t xml:space="preserve">small </w:t>
      </w:r>
      <w:r w:rsidR="00375958" w:rsidRPr="004713B3">
        <w:rPr>
          <w:b w:val="0"/>
          <w:bCs/>
          <w:color w:val="0D0D0D" w:themeColor="text1" w:themeTint="F2"/>
          <w:sz w:val="24"/>
        </w:rPr>
        <w:t>school</w:t>
      </w:r>
      <w:r w:rsidR="00375958">
        <w:rPr>
          <w:b w:val="0"/>
          <w:bCs/>
          <w:sz w:val="24"/>
        </w:rPr>
        <w:t xml:space="preserve"> </w:t>
      </w:r>
      <w:r w:rsidR="004C7D8E" w:rsidRPr="004154D0">
        <w:rPr>
          <w:b w:val="0"/>
          <w:bCs/>
          <w:sz w:val="24"/>
        </w:rPr>
        <w:t xml:space="preserve">districts often have staff and other costs </w:t>
      </w:r>
      <w:r w:rsidR="004C7D8E" w:rsidRPr="004713B3">
        <w:rPr>
          <w:b w:val="0"/>
          <w:bCs/>
          <w:color w:val="0D0D0D" w:themeColor="text1" w:themeTint="F2"/>
          <w:sz w:val="24"/>
        </w:rPr>
        <w:t xml:space="preserve">that </w:t>
      </w:r>
      <w:r w:rsidR="00375958" w:rsidRPr="004713B3">
        <w:rPr>
          <w:b w:val="0"/>
          <w:bCs/>
          <w:color w:val="0D0D0D" w:themeColor="text1" w:themeTint="F2"/>
          <w:sz w:val="24"/>
        </w:rPr>
        <w:t>span a</w:t>
      </w:r>
      <w:r w:rsidR="004C7D8E" w:rsidRPr="004713B3">
        <w:rPr>
          <w:b w:val="0"/>
          <w:bCs/>
          <w:color w:val="0D0D0D" w:themeColor="text1" w:themeTint="F2"/>
          <w:sz w:val="24"/>
        </w:rPr>
        <w:t xml:space="preserve">cross </w:t>
      </w:r>
      <w:r w:rsidR="00375958" w:rsidRPr="004713B3">
        <w:rPr>
          <w:b w:val="0"/>
          <w:bCs/>
          <w:color w:val="0D0D0D" w:themeColor="text1" w:themeTint="F2"/>
          <w:sz w:val="24"/>
        </w:rPr>
        <w:t xml:space="preserve">multiple expenditure </w:t>
      </w:r>
      <w:r w:rsidR="004C7D8E" w:rsidRPr="004713B3">
        <w:rPr>
          <w:b w:val="0"/>
          <w:bCs/>
          <w:color w:val="0D0D0D" w:themeColor="text1" w:themeTint="F2"/>
          <w:sz w:val="24"/>
        </w:rPr>
        <w:t>f</w:t>
      </w:r>
      <w:r w:rsidR="004C7D8E" w:rsidRPr="004154D0">
        <w:rPr>
          <w:b w:val="0"/>
          <w:bCs/>
          <w:sz w:val="24"/>
        </w:rPr>
        <w:t>unctions</w:t>
      </w:r>
      <w:r w:rsidR="00E828AF">
        <w:rPr>
          <w:b w:val="0"/>
          <w:bCs/>
          <w:sz w:val="24"/>
        </w:rPr>
        <w:t>. T</w:t>
      </w:r>
      <w:r w:rsidR="004C7D8E" w:rsidRPr="004154D0">
        <w:rPr>
          <w:b w:val="0"/>
          <w:bCs/>
          <w:sz w:val="24"/>
        </w:rPr>
        <w:t xml:space="preserve">he principal of a school in a one-school LEA may also serve as the LEA superintendent. In some cases, </w:t>
      </w:r>
      <w:r w:rsidR="00E828AF">
        <w:rPr>
          <w:b w:val="0"/>
          <w:bCs/>
          <w:sz w:val="24"/>
        </w:rPr>
        <w:t xml:space="preserve">the state might report </w:t>
      </w:r>
      <w:r w:rsidR="004C7D8E" w:rsidRPr="004154D0">
        <w:rPr>
          <w:b w:val="0"/>
          <w:bCs/>
          <w:sz w:val="24"/>
        </w:rPr>
        <w:t>this person’s salary under LEA administration instead of allocat</w:t>
      </w:r>
      <w:r w:rsidR="00E828AF">
        <w:rPr>
          <w:b w:val="0"/>
          <w:bCs/>
          <w:sz w:val="24"/>
        </w:rPr>
        <w:t>ing the salary</w:t>
      </w:r>
      <w:r w:rsidR="004C7D8E" w:rsidRPr="004154D0">
        <w:rPr>
          <w:b w:val="0"/>
          <w:bCs/>
          <w:sz w:val="24"/>
        </w:rPr>
        <w:t xml:space="preserve"> to both LEA administration and school administration functions. In this scenario, the zero data reported for school administration</w:t>
      </w:r>
      <w:r w:rsidR="009114C7" w:rsidRPr="004154D0">
        <w:rPr>
          <w:b w:val="0"/>
          <w:bCs/>
          <w:sz w:val="24"/>
        </w:rPr>
        <w:t xml:space="preserve"> would be assigned a flag of “R</w:t>
      </w:r>
      <w:r w:rsidR="00986407">
        <w:rPr>
          <w:b w:val="0"/>
          <w:bCs/>
          <w:sz w:val="24"/>
        </w:rPr>
        <w:t>.</w:t>
      </w:r>
      <w:r w:rsidR="004C7D8E" w:rsidRPr="004154D0">
        <w:rPr>
          <w:b w:val="0"/>
          <w:bCs/>
          <w:sz w:val="24"/>
        </w:rPr>
        <w:t>”</w:t>
      </w:r>
    </w:p>
    <w:p w14:paraId="35D3CC1F" w14:textId="77777777" w:rsidR="00E85257" w:rsidRDefault="00E85257" w:rsidP="00E85257">
      <w:pPr>
        <w:pStyle w:val="BodyText"/>
        <w:rPr>
          <w:b w:val="0"/>
          <w:sz w:val="24"/>
        </w:rPr>
      </w:pPr>
    </w:p>
    <w:p w14:paraId="194A98B5" w14:textId="451B1893" w:rsidR="00F24C79" w:rsidRDefault="0076546A" w:rsidP="00F24C79">
      <w:pPr>
        <w:pStyle w:val="BodyText"/>
        <w:rPr>
          <w:b w:val="0"/>
          <w:bCs/>
          <w:sz w:val="24"/>
        </w:rPr>
      </w:pPr>
      <w:r>
        <w:rPr>
          <w:b w:val="0"/>
          <w:bCs/>
          <w:color w:val="0D0D0D" w:themeColor="text1" w:themeTint="F2"/>
          <w:sz w:val="24"/>
        </w:rPr>
        <w:lastRenderedPageBreak/>
        <w:t xml:space="preserve">In the </w:t>
      </w:r>
      <w:r w:rsidR="00255075">
        <w:rPr>
          <w:b w:val="0"/>
          <w:bCs/>
          <w:color w:val="0D0D0D" w:themeColor="text1" w:themeTint="F2"/>
          <w:sz w:val="24"/>
        </w:rPr>
        <w:t xml:space="preserve">School District Finance Survey </w:t>
      </w:r>
      <w:r w:rsidR="00E97E50">
        <w:rPr>
          <w:b w:val="0"/>
          <w:bCs/>
          <w:color w:val="0D0D0D" w:themeColor="text1" w:themeTint="F2"/>
          <w:sz w:val="24"/>
        </w:rPr>
        <w:t xml:space="preserve">data </w:t>
      </w:r>
      <w:r>
        <w:rPr>
          <w:b w:val="0"/>
          <w:bCs/>
          <w:color w:val="0D0D0D" w:themeColor="text1" w:themeTint="F2"/>
          <w:sz w:val="24"/>
        </w:rPr>
        <w:t>files, t</w:t>
      </w:r>
      <w:r w:rsidR="00E85257" w:rsidRPr="004713B3">
        <w:rPr>
          <w:b w:val="0"/>
          <w:bCs/>
          <w:color w:val="0D0D0D" w:themeColor="text1" w:themeTint="F2"/>
          <w:sz w:val="24"/>
        </w:rPr>
        <w:t>he</w:t>
      </w:r>
      <w:r w:rsidR="00E828AF" w:rsidRPr="004713B3">
        <w:rPr>
          <w:b w:val="0"/>
          <w:bCs/>
          <w:color w:val="0D0D0D" w:themeColor="text1" w:themeTint="F2"/>
          <w:sz w:val="24"/>
        </w:rPr>
        <w:t xml:space="preserve"> original source for the</w:t>
      </w:r>
      <w:r w:rsidR="00E85257" w:rsidRPr="004713B3">
        <w:rPr>
          <w:b w:val="0"/>
          <w:bCs/>
          <w:color w:val="0D0D0D" w:themeColor="text1" w:themeTint="F2"/>
          <w:sz w:val="24"/>
        </w:rPr>
        <w:t xml:space="preserve"> student membership count (V33) is the </w:t>
      </w:r>
      <w:r w:rsidR="00E97E50">
        <w:rPr>
          <w:b w:val="0"/>
          <w:bCs/>
          <w:color w:val="0D0D0D" w:themeColor="text1" w:themeTint="F2"/>
          <w:sz w:val="24"/>
        </w:rPr>
        <w:t>SY</w:t>
      </w:r>
      <w:r w:rsidR="00E97E50" w:rsidRPr="004713B3">
        <w:rPr>
          <w:b w:val="0"/>
          <w:bCs/>
          <w:color w:val="0D0D0D" w:themeColor="text1" w:themeTint="F2"/>
          <w:sz w:val="24"/>
        </w:rPr>
        <w:t xml:space="preserve"> </w:t>
      </w:r>
      <w:r w:rsidR="00F17776" w:rsidRPr="004713B3">
        <w:rPr>
          <w:b w:val="0"/>
          <w:bCs/>
          <w:color w:val="0D0D0D" w:themeColor="text1" w:themeTint="F2"/>
          <w:sz w:val="24"/>
        </w:rPr>
        <w:t>20</w:t>
      </w:r>
      <w:r w:rsidR="00F17776">
        <w:rPr>
          <w:b w:val="0"/>
          <w:bCs/>
          <w:color w:val="0D0D0D" w:themeColor="text1" w:themeTint="F2"/>
          <w:sz w:val="24"/>
        </w:rPr>
        <w:t>1</w:t>
      </w:r>
      <w:r w:rsidR="00045FF2">
        <w:rPr>
          <w:b w:val="0"/>
          <w:bCs/>
          <w:color w:val="0D0D0D" w:themeColor="text1" w:themeTint="F2"/>
          <w:sz w:val="24"/>
        </w:rPr>
        <w:t>4</w:t>
      </w:r>
      <w:r w:rsidR="00CD2B98">
        <w:rPr>
          <w:b w:val="0"/>
          <w:bCs/>
          <w:color w:val="0D0D0D" w:themeColor="text1" w:themeTint="F2"/>
          <w:sz w:val="24"/>
        </w:rPr>
        <w:t>-</w:t>
      </w:r>
      <w:r w:rsidR="00F17776" w:rsidRPr="004713B3">
        <w:rPr>
          <w:b w:val="0"/>
          <w:bCs/>
          <w:color w:val="0D0D0D" w:themeColor="text1" w:themeTint="F2"/>
          <w:sz w:val="24"/>
        </w:rPr>
        <w:t>1</w:t>
      </w:r>
      <w:r w:rsidR="00045FF2">
        <w:rPr>
          <w:b w:val="0"/>
          <w:bCs/>
          <w:color w:val="0D0D0D" w:themeColor="text1" w:themeTint="F2"/>
          <w:sz w:val="24"/>
        </w:rPr>
        <w:t>5</w:t>
      </w:r>
      <w:r w:rsidR="00F17776" w:rsidRPr="004713B3">
        <w:rPr>
          <w:b w:val="0"/>
          <w:bCs/>
          <w:color w:val="0D0D0D" w:themeColor="text1" w:themeTint="F2"/>
          <w:sz w:val="24"/>
        </w:rPr>
        <w:t xml:space="preserve"> </w:t>
      </w:r>
      <w:r w:rsidR="00E828AF" w:rsidRPr="004713B3">
        <w:rPr>
          <w:b w:val="0"/>
          <w:bCs/>
          <w:color w:val="0D0D0D" w:themeColor="text1" w:themeTint="F2"/>
          <w:sz w:val="24"/>
        </w:rPr>
        <w:t xml:space="preserve">LEA </w:t>
      </w:r>
      <w:r w:rsidR="00E85257" w:rsidRPr="004713B3">
        <w:rPr>
          <w:b w:val="0"/>
          <w:bCs/>
          <w:color w:val="0D0D0D" w:themeColor="text1" w:themeTint="F2"/>
          <w:sz w:val="24"/>
        </w:rPr>
        <w:t xml:space="preserve">Universe Survey. </w:t>
      </w:r>
      <w:r w:rsidR="00497A55">
        <w:rPr>
          <w:b w:val="0"/>
          <w:bCs/>
          <w:color w:val="0D0D0D" w:themeColor="text1" w:themeTint="F2"/>
          <w:sz w:val="24"/>
        </w:rPr>
        <w:t xml:space="preserve">The </w:t>
      </w:r>
      <w:r w:rsidR="00E828AF" w:rsidRPr="004713B3">
        <w:rPr>
          <w:b w:val="0"/>
          <w:bCs/>
          <w:color w:val="0D0D0D" w:themeColor="text1" w:themeTint="F2"/>
          <w:sz w:val="24"/>
        </w:rPr>
        <w:t xml:space="preserve">Census </w:t>
      </w:r>
      <w:r w:rsidR="00497A55">
        <w:rPr>
          <w:b w:val="0"/>
          <w:bCs/>
          <w:color w:val="0D0D0D" w:themeColor="text1" w:themeTint="F2"/>
          <w:sz w:val="24"/>
        </w:rPr>
        <w:t xml:space="preserve">Bureau </w:t>
      </w:r>
      <w:r w:rsidR="00E828AF" w:rsidRPr="004713B3">
        <w:rPr>
          <w:b w:val="0"/>
          <w:bCs/>
          <w:color w:val="0D0D0D" w:themeColor="text1" w:themeTint="F2"/>
          <w:sz w:val="24"/>
        </w:rPr>
        <w:t xml:space="preserve">and NCES may edit student membership counts from the </w:t>
      </w:r>
      <w:r w:rsidR="00497A55">
        <w:rPr>
          <w:b w:val="0"/>
          <w:bCs/>
          <w:color w:val="0D0D0D" w:themeColor="text1" w:themeTint="F2"/>
          <w:sz w:val="24"/>
        </w:rPr>
        <w:t>LEA</w:t>
      </w:r>
      <w:r w:rsidR="00E828AF" w:rsidRPr="004713B3">
        <w:rPr>
          <w:b w:val="0"/>
          <w:bCs/>
          <w:color w:val="0D0D0D" w:themeColor="text1" w:themeTint="F2"/>
          <w:sz w:val="24"/>
        </w:rPr>
        <w:t xml:space="preserve"> Universe Survey if the state reports revised membership information for </w:t>
      </w:r>
      <w:r w:rsidR="006F6EE9">
        <w:rPr>
          <w:b w:val="0"/>
          <w:bCs/>
          <w:color w:val="0D0D0D" w:themeColor="text1" w:themeTint="F2"/>
          <w:sz w:val="24"/>
        </w:rPr>
        <w:t xml:space="preserve">the </w:t>
      </w:r>
      <w:r w:rsidR="00E828AF" w:rsidRPr="004713B3">
        <w:rPr>
          <w:b w:val="0"/>
          <w:bCs/>
          <w:color w:val="0D0D0D" w:themeColor="text1" w:themeTint="F2"/>
          <w:sz w:val="24"/>
        </w:rPr>
        <w:t>F-33</w:t>
      </w:r>
      <w:r w:rsidR="006F6EE9">
        <w:rPr>
          <w:b w:val="0"/>
          <w:bCs/>
          <w:color w:val="0D0D0D" w:themeColor="text1" w:themeTint="F2"/>
          <w:sz w:val="24"/>
        </w:rPr>
        <w:t xml:space="preserve"> survey</w:t>
      </w:r>
      <w:r w:rsidR="00E828AF" w:rsidRPr="004713B3">
        <w:rPr>
          <w:b w:val="0"/>
          <w:bCs/>
          <w:color w:val="0D0D0D" w:themeColor="text1" w:themeTint="F2"/>
          <w:sz w:val="24"/>
        </w:rPr>
        <w:t xml:space="preserve">. States generally report </w:t>
      </w:r>
      <w:proofErr w:type="spellStart"/>
      <w:r w:rsidR="00E828AF" w:rsidRPr="004713B3">
        <w:rPr>
          <w:b w:val="0"/>
          <w:bCs/>
          <w:color w:val="0D0D0D" w:themeColor="text1" w:themeTint="F2"/>
          <w:sz w:val="24"/>
        </w:rPr>
        <w:t>nonfiscal</w:t>
      </w:r>
      <w:proofErr w:type="spellEnd"/>
      <w:r w:rsidR="00E828AF" w:rsidRPr="004713B3">
        <w:rPr>
          <w:b w:val="0"/>
          <w:bCs/>
          <w:color w:val="0D0D0D" w:themeColor="text1" w:themeTint="F2"/>
          <w:sz w:val="24"/>
        </w:rPr>
        <w:t xml:space="preserve"> </w:t>
      </w:r>
      <w:r w:rsidR="00EE7EF0">
        <w:rPr>
          <w:b w:val="0"/>
          <w:bCs/>
          <w:color w:val="0D0D0D" w:themeColor="text1" w:themeTint="F2"/>
          <w:sz w:val="24"/>
        </w:rPr>
        <w:t>October 1</w:t>
      </w:r>
      <w:r w:rsidR="00EE7EF0" w:rsidRPr="00EE7EF0">
        <w:rPr>
          <w:b w:val="0"/>
          <w:bCs/>
          <w:color w:val="0D0D0D" w:themeColor="text1" w:themeTint="F2"/>
          <w:sz w:val="24"/>
          <w:vertAlign w:val="superscript"/>
        </w:rPr>
        <w:t>st</w:t>
      </w:r>
      <w:r w:rsidR="00EE7EF0">
        <w:rPr>
          <w:b w:val="0"/>
          <w:bCs/>
          <w:color w:val="0D0D0D" w:themeColor="text1" w:themeTint="F2"/>
          <w:sz w:val="24"/>
        </w:rPr>
        <w:t xml:space="preserve"> </w:t>
      </w:r>
      <w:r w:rsidR="00E828AF" w:rsidRPr="004713B3">
        <w:rPr>
          <w:b w:val="0"/>
          <w:bCs/>
          <w:color w:val="0D0D0D" w:themeColor="text1" w:themeTint="F2"/>
          <w:sz w:val="24"/>
        </w:rPr>
        <w:t>membership information for the LEA Universe Survey in the spring of the school year</w:t>
      </w:r>
      <w:r w:rsidR="00200F8B" w:rsidRPr="004713B3">
        <w:rPr>
          <w:b w:val="0"/>
          <w:bCs/>
          <w:color w:val="0D0D0D" w:themeColor="text1" w:themeTint="F2"/>
          <w:sz w:val="24"/>
        </w:rPr>
        <w:t xml:space="preserve"> (e.g., report </w:t>
      </w:r>
      <w:r w:rsidR="00753F1B">
        <w:rPr>
          <w:b w:val="0"/>
          <w:bCs/>
          <w:color w:val="0D0D0D" w:themeColor="text1" w:themeTint="F2"/>
          <w:sz w:val="24"/>
        </w:rPr>
        <w:t>SY</w:t>
      </w:r>
      <w:r w:rsidR="00200F8B" w:rsidRPr="004713B3">
        <w:rPr>
          <w:b w:val="0"/>
          <w:bCs/>
          <w:color w:val="0D0D0D" w:themeColor="text1" w:themeTint="F2"/>
          <w:sz w:val="24"/>
        </w:rPr>
        <w:t xml:space="preserve"> </w:t>
      </w:r>
      <w:r w:rsidR="00F17776">
        <w:rPr>
          <w:b w:val="0"/>
          <w:bCs/>
          <w:color w:val="0D0D0D" w:themeColor="text1" w:themeTint="F2"/>
          <w:sz w:val="24"/>
        </w:rPr>
        <w:t>201</w:t>
      </w:r>
      <w:r w:rsidR="00045FF2">
        <w:rPr>
          <w:b w:val="0"/>
          <w:bCs/>
          <w:color w:val="0D0D0D" w:themeColor="text1" w:themeTint="F2"/>
          <w:sz w:val="24"/>
        </w:rPr>
        <w:t>4</w:t>
      </w:r>
      <w:r w:rsidR="005E23A4">
        <w:rPr>
          <w:b w:val="0"/>
          <w:bCs/>
          <w:color w:val="0D0D0D" w:themeColor="text1" w:themeTint="F2"/>
          <w:sz w:val="24"/>
        </w:rPr>
        <w:t>-</w:t>
      </w:r>
      <w:r w:rsidR="00F17776">
        <w:rPr>
          <w:b w:val="0"/>
          <w:bCs/>
          <w:color w:val="0D0D0D" w:themeColor="text1" w:themeTint="F2"/>
          <w:sz w:val="24"/>
        </w:rPr>
        <w:t>1</w:t>
      </w:r>
      <w:r w:rsidR="00045FF2">
        <w:rPr>
          <w:b w:val="0"/>
          <w:bCs/>
          <w:color w:val="0D0D0D" w:themeColor="text1" w:themeTint="F2"/>
          <w:sz w:val="24"/>
        </w:rPr>
        <w:t>5</w:t>
      </w:r>
      <w:r w:rsidR="00F17776" w:rsidRPr="004713B3">
        <w:rPr>
          <w:b w:val="0"/>
          <w:bCs/>
          <w:color w:val="0D0D0D" w:themeColor="text1" w:themeTint="F2"/>
          <w:sz w:val="24"/>
        </w:rPr>
        <w:t xml:space="preserve"> </w:t>
      </w:r>
      <w:r w:rsidR="00200F8B" w:rsidRPr="004713B3">
        <w:rPr>
          <w:b w:val="0"/>
          <w:bCs/>
          <w:color w:val="0D0D0D" w:themeColor="text1" w:themeTint="F2"/>
          <w:sz w:val="24"/>
        </w:rPr>
        <w:t xml:space="preserve">membership data in the spring of </w:t>
      </w:r>
      <w:r w:rsidR="00F17776" w:rsidRPr="004713B3">
        <w:rPr>
          <w:b w:val="0"/>
          <w:bCs/>
          <w:color w:val="0D0D0D" w:themeColor="text1" w:themeTint="F2"/>
          <w:sz w:val="24"/>
        </w:rPr>
        <w:t>201</w:t>
      </w:r>
      <w:r w:rsidR="00045FF2">
        <w:rPr>
          <w:b w:val="0"/>
          <w:bCs/>
          <w:color w:val="0D0D0D" w:themeColor="text1" w:themeTint="F2"/>
          <w:sz w:val="24"/>
        </w:rPr>
        <w:t>5</w:t>
      </w:r>
      <w:r w:rsidR="00200F8B" w:rsidRPr="004713B3">
        <w:rPr>
          <w:b w:val="0"/>
          <w:bCs/>
          <w:color w:val="0D0D0D" w:themeColor="text1" w:themeTint="F2"/>
          <w:sz w:val="24"/>
        </w:rPr>
        <w:t>)</w:t>
      </w:r>
      <w:r w:rsidR="00E828AF" w:rsidRPr="004713B3">
        <w:rPr>
          <w:b w:val="0"/>
          <w:bCs/>
          <w:color w:val="0D0D0D" w:themeColor="text1" w:themeTint="F2"/>
          <w:sz w:val="24"/>
        </w:rPr>
        <w:t xml:space="preserve">. </w:t>
      </w:r>
      <w:r w:rsidR="00CE41CD" w:rsidRPr="004713B3">
        <w:rPr>
          <w:b w:val="0"/>
          <w:bCs/>
          <w:color w:val="0D0D0D" w:themeColor="text1" w:themeTint="F2"/>
          <w:sz w:val="24"/>
        </w:rPr>
        <w:t>T</w:t>
      </w:r>
      <w:r w:rsidR="00E828AF" w:rsidRPr="004713B3">
        <w:rPr>
          <w:b w:val="0"/>
          <w:bCs/>
          <w:color w:val="0D0D0D" w:themeColor="text1" w:themeTint="F2"/>
          <w:sz w:val="24"/>
        </w:rPr>
        <w:t>he timing of the F-33</w:t>
      </w:r>
      <w:r w:rsidR="00CE41CD" w:rsidRPr="004713B3">
        <w:rPr>
          <w:b w:val="0"/>
          <w:bCs/>
          <w:color w:val="0D0D0D" w:themeColor="text1" w:themeTint="F2"/>
          <w:sz w:val="24"/>
        </w:rPr>
        <w:t xml:space="preserve"> collection is about one</w:t>
      </w:r>
      <w:r w:rsidR="00200F8B" w:rsidRPr="004713B3">
        <w:rPr>
          <w:b w:val="0"/>
          <w:bCs/>
          <w:color w:val="0D0D0D" w:themeColor="text1" w:themeTint="F2"/>
          <w:sz w:val="24"/>
        </w:rPr>
        <w:t xml:space="preserve"> year after the </w:t>
      </w:r>
      <w:r w:rsidR="00E828AF" w:rsidRPr="004713B3">
        <w:rPr>
          <w:b w:val="0"/>
          <w:bCs/>
          <w:color w:val="0D0D0D" w:themeColor="text1" w:themeTint="F2"/>
          <w:sz w:val="24"/>
        </w:rPr>
        <w:t xml:space="preserve">LEA </w:t>
      </w:r>
      <w:r w:rsidR="00200F8B" w:rsidRPr="004713B3">
        <w:rPr>
          <w:b w:val="0"/>
          <w:bCs/>
          <w:color w:val="0D0D0D" w:themeColor="text1" w:themeTint="F2"/>
          <w:sz w:val="24"/>
        </w:rPr>
        <w:t xml:space="preserve">Universe Survey </w:t>
      </w:r>
      <w:r w:rsidR="00E828AF" w:rsidRPr="004713B3">
        <w:rPr>
          <w:b w:val="0"/>
          <w:bCs/>
          <w:color w:val="0D0D0D" w:themeColor="text1" w:themeTint="F2"/>
          <w:sz w:val="24"/>
        </w:rPr>
        <w:t xml:space="preserve">collection. Even though the membership data have the same reference date and definition, </w:t>
      </w:r>
      <w:r w:rsidR="00E85257" w:rsidRPr="004713B3">
        <w:rPr>
          <w:b w:val="0"/>
          <w:bCs/>
          <w:color w:val="0D0D0D" w:themeColor="text1" w:themeTint="F2"/>
          <w:sz w:val="24"/>
        </w:rPr>
        <w:t xml:space="preserve">V33 values may not match student membership values from the </w:t>
      </w:r>
      <w:r w:rsidR="00497A55">
        <w:rPr>
          <w:b w:val="0"/>
          <w:bCs/>
          <w:color w:val="0D0D0D" w:themeColor="text1" w:themeTint="F2"/>
          <w:sz w:val="24"/>
        </w:rPr>
        <w:t>LEA</w:t>
      </w:r>
      <w:r w:rsidR="00E85257" w:rsidRPr="004713B3">
        <w:rPr>
          <w:b w:val="0"/>
          <w:bCs/>
          <w:color w:val="0D0D0D" w:themeColor="text1" w:themeTint="F2"/>
          <w:sz w:val="24"/>
        </w:rPr>
        <w:t xml:space="preserve"> Universe Survey for some LEAs.</w:t>
      </w:r>
      <w:r w:rsidR="00F24C79" w:rsidRPr="004713B3">
        <w:rPr>
          <w:b w:val="0"/>
          <w:bCs/>
          <w:color w:val="0D0D0D" w:themeColor="text1" w:themeTint="F2"/>
          <w:sz w:val="24"/>
        </w:rPr>
        <w:t xml:space="preserve"> </w:t>
      </w:r>
      <w:r w:rsidR="00E828AF" w:rsidRPr="004713B3">
        <w:rPr>
          <w:b w:val="0"/>
          <w:bCs/>
          <w:color w:val="0D0D0D" w:themeColor="text1" w:themeTint="F2"/>
          <w:sz w:val="24"/>
        </w:rPr>
        <w:t>In the F-33 data files</w:t>
      </w:r>
      <w:r w:rsidR="00361E5F" w:rsidRPr="004713B3">
        <w:rPr>
          <w:b w:val="0"/>
          <w:bCs/>
          <w:color w:val="0D0D0D" w:themeColor="text1" w:themeTint="F2"/>
          <w:sz w:val="24"/>
        </w:rPr>
        <w:t>,</w:t>
      </w:r>
      <w:r w:rsidR="00E828AF" w:rsidRPr="004713B3">
        <w:rPr>
          <w:b w:val="0"/>
          <w:bCs/>
          <w:color w:val="0D0D0D" w:themeColor="text1" w:themeTint="F2"/>
          <w:sz w:val="24"/>
        </w:rPr>
        <w:t xml:space="preserve"> CCD identifies suppressed </w:t>
      </w:r>
      <w:r w:rsidR="00361E5F" w:rsidRPr="004713B3">
        <w:rPr>
          <w:b w:val="0"/>
          <w:bCs/>
          <w:color w:val="0D0D0D" w:themeColor="text1" w:themeTint="F2"/>
          <w:sz w:val="24"/>
        </w:rPr>
        <w:t>membership</w:t>
      </w:r>
      <w:r w:rsidR="002052D9" w:rsidRPr="004713B3">
        <w:rPr>
          <w:b w:val="0"/>
          <w:bCs/>
          <w:color w:val="0D0D0D" w:themeColor="text1" w:themeTint="F2"/>
          <w:sz w:val="24"/>
        </w:rPr>
        <w:t xml:space="preserve"> </w:t>
      </w:r>
      <w:r w:rsidR="00E828AF" w:rsidRPr="004713B3">
        <w:rPr>
          <w:b w:val="0"/>
          <w:bCs/>
          <w:color w:val="0D0D0D" w:themeColor="text1" w:themeTint="F2"/>
          <w:sz w:val="24"/>
        </w:rPr>
        <w:t xml:space="preserve">data by reporting the </w:t>
      </w:r>
      <w:r w:rsidR="00361E5F" w:rsidRPr="004713B3">
        <w:rPr>
          <w:b w:val="0"/>
          <w:bCs/>
          <w:color w:val="0D0D0D" w:themeColor="text1" w:themeTint="F2"/>
          <w:sz w:val="24"/>
        </w:rPr>
        <w:t>membership</w:t>
      </w:r>
      <w:r w:rsidR="00E828AF" w:rsidRPr="004713B3">
        <w:rPr>
          <w:b w:val="0"/>
          <w:bCs/>
          <w:color w:val="0D0D0D" w:themeColor="text1" w:themeTint="F2"/>
          <w:sz w:val="24"/>
        </w:rPr>
        <w:t xml:space="preserve"> as “-3” and the </w:t>
      </w:r>
      <w:r w:rsidR="00361E5F" w:rsidRPr="004713B3">
        <w:rPr>
          <w:b w:val="0"/>
          <w:bCs/>
          <w:color w:val="0D0D0D" w:themeColor="text1" w:themeTint="F2"/>
          <w:sz w:val="24"/>
        </w:rPr>
        <w:t>membership</w:t>
      </w:r>
      <w:r w:rsidR="00AF07CA" w:rsidRPr="004713B3">
        <w:rPr>
          <w:b w:val="0"/>
          <w:bCs/>
          <w:color w:val="0D0D0D" w:themeColor="text1" w:themeTint="F2"/>
          <w:sz w:val="24"/>
        </w:rPr>
        <w:t xml:space="preserve"> flag as a </w:t>
      </w:r>
      <w:r w:rsidR="00AF07CA">
        <w:rPr>
          <w:b w:val="0"/>
          <w:bCs/>
          <w:sz w:val="24"/>
        </w:rPr>
        <w:t>value of “A.”</w:t>
      </w:r>
      <w:r w:rsidR="00E828AF" w:rsidRPr="00AF07CA">
        <w:rPr>
          <w:b w:val="0"/>
          <w:bCs/>
          <w:sz w:val="24"/>
        </w:rPr>
        <w:t xml:space="preserve"> </w:t>
      </w:r>
      <w:r w:rsidR="004F5198" w:rsidRPr="00AF07CA">
        <w:rPr>
          <w:b w:val="0"/>
          <w:bCs/>
          <w:sz w:val="24"/>
        </w:rPr>
        <w:t>NCES suppresse</w:t>
      </w:r>
      <w:r w:rsidR="00E828AF" w:rsidRPr="00AF07CA">
        <w:rPr>
          <w:b w:val="0"/>
          <w:bCs/>
          <w:sz w:val="24"/>
        </w:rPr>
        <w:t>s</w:t>
      </w:r>
      <w:r w:rsidR="00BD393C" w:rsidRPr="00AF07CA">
        <w:rPr>
          <w:b w:val="0"/>
          <w:bCs/>
          <w:sz w:val="24"/>
        </w:rPr>
        <w:t xml:space="preserve"> </w:t>
      </w:r>
      <w:r w:rsidR="004F5198" w:rsidRPr="00AF07CA">
        <w:rPr>
          <w:b w:val="0"/>
          <w:bCs/>
          <w:sz w:val="24"/>
        </w:rPr>
        <w:t>V33</w:t>
      </w:r>
      <w:r w:rsidR="00BD393C" w:rsidRPr="00AF07CA">
        <w:rPr>
          <w:b w:val="0"/>
          <w:bCs/>
          <w:sz w:val="24"/>
        </w:rPr>
        <w:t xml:space="preserve"> values </w:t>
      </w:r>
      <w:r w:rsidR="004F5198" w:rsidRPr="00AF07CA">
        <w:rPr>
          <w:b w:val="0"/>
          <w:bCs/>
          <w:sz w:val="24"/>
        </w:rPr>
        <w:t xml:space="preserve">in cases </w:t>
      </w:r>
      <w:r w:rsidR="00F0515E" w:rsidRPr="00F0515E">
        <w:rPr>
          <w:b w:val="0"/>
          <w:bCs/>
          <w:sz w:val="24"/>
        </w:rPr>
        <w:t xml:space="preserve">where reported LEA finances do not reflect the number of students the LEA is financially responsible for (as reported in the </w:t>
      </w:r>
      <w:r w:rsidR="00497A55">
        <w:rPr>
          <w:b w:val="0"/>
          <w:bCs/>
          <w:sz w:val="24"/>
        </w:rPr>
        <w:t>LEA</w:t>
      </w:r>
      <w:r w:rsidR="00F0515E" w:rsidRPr="00F0515E">
        <w:rPr>
          <w:b w:val="0"/>
          <w:bCs/>
          <w:sz w:val="24"/>
        </w:rPr>
        <w:t xml:space="preserve"> Universe Survey). For example, special education and vocational LEAs may have suppressed membership values in the F-33 files if these LEAs report finance data associated with services provided to students that the LEAs are not financially responsible for</w:t>
      </w:r>
      <w:r w:rsidR="00AF07CA">
        <w:rPr>
          <w:b w:val="0"/>
          <w:sz w:val="24"/>
        </w:rPr>
        <w:t>.</w:t>
      </w:r>
    </w:p>
    <w:p w14:paraId="5DD10A41" w14:textId="77777777" w:rsidR="00E828AF" w:rsidRDefault="00E828AF" w:rsidP="00F24C79">
      <w:pPr>
        <w:pStyle w:val="BodyText"/>
        <w:rPr>
          <w:b w:val="0"/>
          <w:sz w:val="24"/>
        </w:rPr>
      </w:pPr>
    </w:p>
    <w:p w14:paraId="378349CA" w14:textId="77777777" w:rsidR="004C1420" w:rsidRPr="00B85778" w:rsidRDefault="00F95EB9" w:rsidP="00F24C79">
      <w:pPr>
        <w:pStyle w:val="BodyText"/>
        <w:rPr>
          <w:b w:val="0"/>
          <w:color w:val="0D0D0D" w:themeColor="text1" w:themeTint="F2"/>
          <w:sz w:val="24"/>
        </w:rPr>
      </w:pPr>
      <w:r w:rsidRPr="00B85778">
        <w:rPr>
          <w:b w:val="0"/>
          <w:color w:val="0D0D0D" w:themeColor="text1" w:themeTint="F2"/>
          <w:sz w:val="24"/>
        </w:rPr>
        <w:t xml:space="preserve">Beginning with FY 10, </w:t>
      </w:r>
      <w:r w:rsidR="00A3768C" w:rsidRPr="00B85778">
        <w:rPr>
          <w:b w:val="0"/>
          <w:color w:val="0D0D0D" w:themeColor="text1" w:themeTint="F2"/>
          <w:sz w:val="24"/>
        </w:rPr>
        <w:t xml:space="preserve">CCD identifies </w:t>
      </w:r>
      <w:r w:rsidR="008D6F9F" w:rsidRPr="00B85778">
        <w:rPr>
          <w:b w:val="0"/>
          <w:color w:val="0D0D0D" w:themeColor="text1" w:themeTint="F2"/>
          <w:sz w:val="24"/>
        </w:rPr>
        <w:t xml:space="preserve">submitted </w:t>
      </w:r>
      <w:r w:rsidR="00EA79DC">
        <w:rPr>
          <w:b w:val="0"/>
          <w:color w:val="0D0D0D" w:themeColor="text1" w:themeTint="F2"/>
          <w:sz w:val="24"/>
        </w:rPr>
        <w:t xml:space="preserve">School District Finance Survey </w:t>
      </w:r>
      <w:r w:rsidR="00361E5F" w:rsidRPr="00B85778">
        <w:rPr>
          <w:b w:val="0"/>
          <w:color w:val="0D0D0D" w:themeColor="text1" w:themeTint="F2"/>
          <w:sz w:val="24"/>
        </w:rPr>
        <w:t xml:space="preserve"> </w:t>
      </w:r>
      <w:r w:rsidR="00A3768C" w:rsidRPr="00B85778">
        <w:rPr>
          <w:b w:val="0"/>
          <w:color w:val="0D0D0D" w:themeColor="text1" w:themeTint="F2"/>
          <w:sz w:val="24"/>
        </w:rPr>
        <w:t>data that do not meet NCES data quality standards by reporting the data item as “-9” an</w:t>
      </w:r>
      <w:r w:rsidR="008533FE" w:rsidRPr="00B85778">
        <w:rPr>
          <w:b w:val="0"/>
          <w:color w:val="0D0D0D" w:themeColor="text1" w:themeTint="F2"/>
          <w:sz w:val="24"/>
        </w:rPr>
        <w:t xml:space="preserve">d </w:t>
      </w:r>
      <w:r w:rsidR="00A3768C" w:rsidRPr="00B85778">
        <w:rPr>
          <w:b w:val="0"/>
          <w:color w:val="0D0D0D" w:themeColor="text1" w:themeTint="F2"/>
          <w:sz w:val="24"/>
        </w:rPr>
        <w:t xml:space="preserve">data item flag as “A.” </w:t>
      </w:r>
      <w:r w:rsidR="008D6F9F" w:rsidRPr="00B85778">
        <w:rPr>
          <w:b w:val="0"/>
          <w:color w:val="0D0D0D" w:themeColor="text1" w:themeTint="F2"/>
          <w:sz w:val="24"/>
        </w:rPr>
        <w:t>This suppression would only occur with numeric data items.</w:t>
      </w:r>
      <w:r w:rsidR="00753F1B">
        <w:rPr>
          <w:b w:val="0"/>
          <w:color w:val="0D0D0D" w:themeColor="text1" w:themeTint="F2"/>
          <w:sz w:val="24"/>
        </w:rPr>
        <w:t xml:space="preserve"> Data with positive values that have an “A” flag </w:t>
      </w:r>
      <w:r w:rsidR="00BA1BB4">
        <w:rPr>
          <w:b w:val="0"/>
          <w:color w:val="0D0D0D" w:themeColor="text1" w:themeTint="F2"/>
          <w:sz w:val="24"/>
        </w:rPr>
        <w:t xml:space="preserve">are </w:t>
      </w:r>
      <w:r w:rsidR="00753F1B">
        <w:rPr>
          <w:b w:val="0"/>
          <w:color w:val="0D0D0D" w:themeColor="text1" w:themeTint="F2"/>
          <w:sz w:val="24"/>
        </w:rPr>
        <w:t xml:space="preserve">adjusted or edited.  </w:t>
      </w:r>
      <w:r w:rsidR="00A3768C" w:rsidRPr="00B85778">
        <w:rPr>
          <w:b w:val="0"/>
          <w:color w:val="0D0D0D" w:themeColor="text1" w:themeTint="F2"/>
          <w:sz w:val="24"/>
        </w:rPr>
        <w:t xml:space="preserve"> </w:t>
      </w:r>
    </w:p>
    <w:p w14:paraId="42B28C9F" w14:textId="77777777" w:rsidR="004C1420" w:rsidRDefault="004C1420" w:rsidP="00F24C79">
      <w:pPr>
        <w:pStyle w:val="BodyText"/>
        <w:rPr>
          <w:b w:val="0"/>
          <w:sz w:val="24"/>
        </w:rPr>
      </w:pPr>
    </w:p>
    <w:p w14:paraId="56C9791E" w14:textId="77777777" w:rsidR="00F24C79" w:rsidRPr="004154D0" w:rsidRDefault="00EA79DC" w:rsidP="00F24C79">
      <w:pPr>
        <w:pStyle w:val="BodyText"/>
        <w:rPr>
          <w:b w:val="0"/>
          <w:bCs/>
          <w:sz w:val="24"/>
        </w:rPr>
      </w:pPr>
      <w:proofErr w:type="spellStart"/>
      <w:r>
        <w:rPr>
          <w:b w:val="0"/>
          <w:color w:val="0D0D0D" w:themeColor="text1" w:themeTint="F2"/>
          <w:sz w:val="24"/>
        </w:rPr>
        <w:t>N</w:t>
      </w:r>
      <w:r w:rsidR="007D1E1A" w:rsidRPr="00B85778">
        <w:rPr>
          <w:b w:val="0"/>
          <w:color w:val="0D0D0D" w:themeColor="text1" w:themeTint="F2"/>
          <w:sz w:val="24"/>
        </w:rPr>
        <w:t>onapplicable</w:t>
      </w:r>
      <w:proofErr w:type="spellEnd"/>
      <w:r w:rsidR="007D1E1A" w:rsidRPr="00B85778">
        <w:rPr>
          <w:b w:val="0"/>
          <w:color w:val="0D0D0D" w:themeColor="text1" w:themeTint="F2"/>
          <w:sz w:val="24"/>
        </w:rPr>
        <w:t xml:space="preserve"> </w:t>
      </w:r>
      <w:r w:rsidR="00E828AF" w:rsidRPr="00B85778">
        <w:rPr>
          <w:b w:val="0"/>
          <w:color w:val="0D0D0D" w:themeColor="text1" w:themeTint="F2"/>
          <w:sz w:val="24"/>
        </w:rPr>
        <w:t xml:space="preserve">data </w:t>
      </w:r>
      <w:r>
        <w:rPr>
          <w:b w:val="0"/>
          <w:color w:val="0D0D0D" w:themeColor="text1" w:themeTint="F2"/>
          <w:sz w:val="24"/>
        </w:rPr>
        <w:t xml:space="preserve">has a </w:t>
      </w:r>
      <w:r w:rsidR="00E828AF" w:rsidRPr="00B85778">
        <w:rPr>
          <w:b w:val="0"/>
          <w:color w:val="0D0D0D" w:themeColor="text1" w:themeTint="F2"/>
          <w:sz w:val="24"/>
        </w:rPr>
        <w:t xml:space="preserve">data value </w:t>
      </w:r>
      <w:r>
        <w:rPr>
          <w:b w:val="0"/>
          <w:color w:val="0D0D0D" w:themeColor="text1" w:themeTint="F2"/>
          <w:sz w:val="24"/>
        </w:rPr>
        <w:t xml:space="preserve">of </w:t>
      </w:r>
      <w:r w:rsidR="00E828AF" w:rsidRPr="00B85778">
        <w:rPr>
          <w:b w:val="0"/>
          <w:color w:val="0D0D0D" w:themeColor="text1" w:themeTint="F2"/>
          <w:sz w:val="24"/>
        </w:rPr>
        <w:t>“-2” and the data item flag as a value of “N</w:t>
      </w:r>
      <w:r w:rsidR="00AF07CA" w:rsidRPr="00B85778">
        <w:rPr>
          <w:b w:val="0"/>
          <w:color w:val="0D0D0D" w:themeColor="text1" w:themeTint="F2"/>
          <w:sz w:val="24"/>
        </w:rPr>
        <w:t>.</w:t>
      </w:r>
      <w:r w:rsidR="007D1E1A" w:rsidRPr="00B85778">
        <w:rPr>
          <w:b w:val="0"/>
          <w:color w:val="0D0D0D" w:themeColor="text1" w:themeTint="F2"/>
          <w:sz w:val="24"/>
        </w:rPr>
        <w:t>”</w:t>
      </w:r>
      <w:r w:rsidR="00A55B83">
        <w:rPr>
          <w:b w:val="0"/>
          <w:color w:val="0D0D0D" w:themeColor="text1" w:themeTint="F2"/>
          <w:sz w:val="24"/>
        </w:rPr>
        <w:t xml:space="preserve"> </w:t>
      </w:r>
      <w:proofErr w:type="spellStart"/>
      <w:r w:rsidR="007D1E1A" w:rsidRPr="00B85778">
        <w:rPr>
          <w:b w:val="0"/>
          <w:color w:val="0D0D0D" w:themeColor="text1" w:themeTint="F2"/>
          <w:sz w:val="24"/>
        </w:rPr>
        <w:t>Non</w:t>
      </w:r>
      <w:r w:rsidR="00E828AF" w:rsidRPr="00B85778">
        <w:rPr>
          <w:b w:val="0"/>
          <w:color w:val="0D0D0D" w:themeColor="text1" w:themeTint="F2"/>
          <w:sz w:val="24"/>
        </w:rPr>
        <w:t>applicable</w:t>
      </w:r>
      <w:proofErr w:type="spellEnd"/>
      <w:r w:rsidR="00E828AF" w:rsidRPr="00B85778">
        <w:rPr>
          <w:b w:val="0"/>
          <w:color w:val="0D0D0D" w:themeColor="text1" w:themeTint="F2"/>
          <w:sz w:val="24"/>
        </w:rPr>
        <w:t xml:space="preserve"> data are </w:t>
      </w:r>
      <w:r w:rsidR="00F24C79" w:rsidRPr="00B85778">
        <w:rPr>
          <w:b w:val="0"/>
          <w:color w:val="0D0D0D" w:themeColor="text1" w:themeTint="F2"/>
          <w:sz w:val="24"/>
        </w:rPr>
        <w:t>cases where a district does not have a particular typ</w:t>
      </w:r>
      <w:r w:rsidR="00E828AF" w:rsidRPr="00B85778">
        <w:rPr>
          <w:b w:val="0"/>
          <w:color w:val="0D0D0D" w:themeColor="text1" w:themeTint="F2"/>
          <w:sz w:val="24"/>
        </w:rPr>
        <w:t>e of revenue or expenditure.</w:t>
      </w:r>
      <w:r w:rsidR="00F24C79" w:rsidRPr="00B85778">
        <w:rPr>
          <w:b w:val="0"/>
          <w:bCs/>
          <w:color w:val="0D0D0D" w:themeColor="text1" w:themeTint="F2"/>
          <w:sz w:val="24"/>
        </w:rPr>
        <w:t xml:space="preserve"> </w:t>
      </w:r>
      <w:r w:rsidR="00E828AF" w:rsidRPr="00B85778">
        <w:rPr>
          <w:b w:val="0"/>
          <w:bCs/>
          <w:color w:val="0D0D0D" w:themeColor="text1" w:themeTint="F2"/>
          <w:sz w:val="24"/>
        </w:rPr>
        <w:t>For</w:t>
      </w:r>
      <w:r w:rsidR="00E828AF">
        <w:rPr>
          <w:b w:val="0"/>
          <w:bCs/>
          <w:sz w:val="24"/>
        </w:rPr>
        <w:t xml:space="preserve"> example,</w:t>
      </w:r>
      <w:r w:rsidR="00F24C79" w:rsidRPr="004154D0">
        <w:rPr>
          <w:b w:val="0"/>
          <w:bCs/>
          <w:sz w:val="24"/>
        </w:rPr>
        <w:t xml:space="preserve"> for fiscally independent districts, the value for Local Revenues</w:t>
      </w:r>
      <w:r w:rsidR="00F24C79" w:rsidRPr="004154D0">
        <w:rPr>
          <w:b w:val="0"/>
          <w:sz w:val="24"/>
        </w:rPr>
        <w:t>—</w:t>
      </w:r>
      <w:r w:rsidR="00F24C79" w:rsidRPr="004154D0">
        <w:rPr>
          <w:b w:val="0"/>
          <w:bCs/>
          <w:sz w:val="24"/>
        </w:rPr>
        <w:t>Parent Government Contributions (T02) is “-2,” and the Local Revenues</w:t>
      </w:r>
      <w:r w:rsidR="00F24C79" w:rsidRPr="004154D0">
        <w:rPr>
          <w:b w:val="0"/>
          <w:sz w:val="24"/>
        </w:rPr>
        <w:t>—</w:t>
      </w:r>
      <w:r w:rsidR="00F24C79" w:rsidRPr="004154D0">
        <w:rPr>
          <w:b w:val="0"/>
          <w:bCs/>
          <w:sz w:val="24"/>
        </w:rPr>
        <w:t>Parent Government Contributions Flag (FL_</w:t>
      </w:r>
      <w:r w:rsidR="00E828AF">
        <w:rPr>
          <w:b w:val="0"/>
          <w:bCs/>
          <w:sz w:val="24"/>
        </w:rPr>
        <w:t>T02) is assigned a value of “N</w:t>
      </w:r>
      <w:r w:rsidR="00AF07CA">
        <w:rPr>
          <w:b w:val="0"/>
          <w:bCs/>
          <w:sz w:val="24"/>
        </w:rPr>
        <w:t>.</w:t>
      </w:r>
      <w:r w:rsidR="00E828AF">
        <w:rPr>
          <w:b w:val="0"/>
          <w:bCs/>
          <w:sz w:val="24"/>
        </w:rPr>
        <w:t>”</w:t>
      </w:r>
    </w:p>
    <w:p w14:paraId="0A384713" w14:textId="77777777" w:rsidR="00F24C79" w:rsidRDefault="00F24C79" w:rsidP="00E83FD2">
      <w:pPr>
        <w:pStyle w:val="BodyText"/>
        <w:rPr>
          <w:b w:val="0"/>
          <w:bCs/>
          <w:sz w:val="24"/>
        </w:rPr>
      </w:pPr>
    </w:p>
    <w:p w14:paraId="2C0B48D8" w14:textId="77777777" w:rsidR="00D70A4C" w:rsidRPr="00B85778" w:rsidRDefault="00D70A4C" w:rsidP="00E83FD2">
      <w:pPr>
        <w:pStyle w:val="BodyText"/>
        <w:rPr>
          <w:b w:val="0"/>
          <w:bCs/>
          <w:color w:val="0D0D0D" w:themeColor="text1" w:themeTint="F2"/>
          <w:sz w:val="24"/>
        </w:rPr>
      </w:pPr>
      <w:r w:rsidRPr="00B85778">
        <w:rPr>
          <w:b w:val="0"/>
          <w:bCs/>
          <w:color w:val="0D0D0D" w:themeColor="text1" w:themeTint="F2"/>
          <w:sz w:val="24"/>
        </w:rPr>
        <w:t xml:space="preserve">Beginning with FY 10, the </w:t>
      </w:r>
      <w:r w:rsidR="00EA79DC">
        <w:rPr>
          <w:b w:val="0"/>
          <w:bCs/>
          <w:color w:val="0D0D0D" w:themeColor="text1" w:themeTint="F2"/>
          <w:sz w:val="24"/>
        </w:rPr>
        <w:t xml:space="preserve">School District Finance Survey </w:t>
      </w:r>
      <w:r w:rsidRPr="00B85778">
        <w:rPr>
          <w:b w:val="0"/>
          <w:bCs/>
          <w:color w:val="0D0D0D" w:themeColor="text1" w:themeTint="F2"/>
          <w:sz w:val="24"/>
        </w:rPr>
        <w:t xml:space="preserve">data file includes records for </w:t>
      </w:r>
      <w:r w:rsidR="00981A40" w:rsidRPr="00B85778">
        <w:rPr>
          <w:b w:val="0"/>
          <w:bCs/>
          <w:color w:val="0D0D0D" w:themeColor="text1" w:themeTint="F2"/>
          <w:sz w:val="24"/>
        </w:rPr>
        <w:t xml:space="preserve">all </w:t>
      </w:r>
      <w:r w:rsidRPr="00B85778">
        <w:rPr>
          <w:b w:val="0"/>
          <w:bCs/>
          <w:color w:val="0D0D0D" w:themeColor="text1" w:themeTint="F2"/>
          <w:sz w:val="24"/>
        </w:rPr>
        <w:t xml:space="preserve">LEAs </w:t>
      </w:r>
      <w:r w:rsidR="00981A40" w:rsidRPr="00B85778">
        <w:rPr>
          <w:b w:val="0"/>
          <w:bCs/>
          <w:color w:val="0D0D0D" w:themeColor="text1" w:themeTint="F2"/>
          <w:sz w:val="24"/>
        </w:rPr>
        <w:t xml:space="preserve">in the CCD </w:t>
      </w:r>
      <w:proofErr w:type="spellStart"/>
      <w:r w:rsidR="00981A40" w:rsidRPr="00B85778">
        <w:rPr>
          <w:b w:val="0"/>
          <w:bCs/>
          <w:color w:val="0D0D0D" w:themeColor="text1" w:themeTint="F2"/>
          <w:sz w:val="24"/>
        </w:rPr>
        <w:t>nonfiscal</w:t>
      </w:r>
      <w:proofErr w:type="spellEnd"/>
      <w:r w:rsidR="00981A40" w:rsidRPr="00B85778">
        <w:rPr>
          <w:b w:val="0"/>
          <w:bCs/>
          <w:color w:val="0D0D0D" w:themeColor="text1" w:themeTint="F2"/>
          <w:sz w:val="24"/>
        </w:rPr>
        <w:t xml:space="preserve"> LEA Universe file </w:t>
      </w:r>
      <w:r w:rsidRPr="00B85778">
        <w:rPr>
          <w:b w:val="0"/>
          <w:bCs/>
          <w:color w:val="0D0D0D" w:themeColor="text1" w:themeTint="F2"/>
          <w:sz w:val="24"/>
        </w:rPr>
        <w:t xml:space="preserve">that did not submit data for the </w:t>
      </w:r>
      <w:r w:rsidR="00A55B83">
        <w:rPr>
          <w:b w:val="0"/>
          <w:bCs/>
          <w:color w:val="0D0D0D" w:themeColor="text1" w:themeTint="F2"/>
          <w:sz w:val="24"/>
        </w:rPr>
        <w:t xml:space="preserve">F-33 </w:t>
      </w:r>
      <w:r w:rsidRPr="00B85778">
        <w:rPr>
          <w:b w:val="0"/>
          <w:bCs/>
          <w:color w:val="0D0D0D" w:themeColor="text1" w:themeTint="F2"/>
          <w:sz w:val="24"/>
        </w:rPr>
        <w:t xml:space="preserve">survey. (These LEAs were omitted from the </w:t>
      </w:r>
      <w:r w:rsidR="0012729F">
        <w:rPr>
          <w:b w:val="0"/>
          <w:bCs/>
          <w:color w:val="0D0D0D" w:themeColor="text1" w:themeTint="F2"/>
          <w:sz w:val="24"/>
        </w:rPr>
        <w:t xml:space="preserve">School District Finance Survey data </w:t>
      </w:r>
      <w:r w:rsidRPr="00B85778">
        <w:rPr>
          <w:b w:val="0"/>
          <w:bCs/>
          <w:color w:val="0D0D0D" w:themeColor="text1" w:themeTint="F2"/>
          <w:sz w:val="24"/>
        </w:rPr>
        <w:t>file</w:t>
      </w:r>
      <w:r w:rsidR="0012729F">
        <w:rPr>
          <w:b w:val="0"/>
          <w:bCs/>
          <w:color w:val="0D0D0D" w:themeColor="text1" w:themeTint="F2"/>
          <w:sz w:val="24"/>
        </w:rPr>
        <w:t>s</w:t>
      </w:r>
      <w:r w:rsidRPr="00B85778">
        <w:rPr>
          <w:b w:val="0"/>
          <w:bCs/>
          <w:color w:val="0D0D0D" w:themeColor="text1" w:themeTint="F2"/>
          <w:sz w:val="24"/>
        </w:rPr>
        <w:t xml:space="preserve"> in previous fiscal years.)</w:t>
      </w:r>
      <w:r w:rsidR="00DB4DB4" w:rsidRPr="00B85778">
        <w:rPr>
          <w:b w:val="0"/>
          <w:bCs/>
          <w:color w:val="0D0D0D" w:themeColor="text1" w:themeTint="F2"/>
          <w:sz w:val="24"/>
        </w:rPr>
        <w:t xml:space="preserve"> All finance data items for these LEAs</w:t>
      </w:r>
      <w:r w:rsidR="007D1E1A" w:rsidRPr="00B85778">
        <w:rPr>
          <w:b w:val="0"/>
          <w:bCs/>
          <w:color w:val="0D0D0D" w:themeColor="text1" w:themeTint="F2"/>
          <w:sz w:val="24"/>
        </w:rPr>
        <w:t xml:space="preserve"> are reported as missing or </w:t>
      </w:r>
      <w:proofErr w:type="spellStart"/>
      <w:r w:rsidR="007D1E1A" w:rsidRPr="00B85778">
        <w:rPr>
          <w:b w:val="0"/>
          <w:bCs/>
          <w:color w:val="0D0D0D" w:themeColor="text1" w:themeTint="F2"/>
          <w:sz w:val="24"/>
        </w:rPr>
        <w:t>non</w:t>
      </w:r>
      <w:r w:rsidR="00DB4DB4" w:rsidRPr="00B85778">
        <w:rPr>
          <w:b w:val="0"/>
          <w:bCs/>
          <w:color w:val="0D0D0D" w:themeColor="text1" w:themeTint="F2"/>
          <w:sz w:val="24"/>
        </w:rPr>
        <w:t>applicable</w:t>
      </w:r>
      <w:proofErr w:type="spellEnd"/>
      <w:r w:rsidR="00DB4DB4" w:rsidRPr="00B85778">
        <w:rPr>
          <w:b w:val="0"/>
          <w:bCs/>
          <w:color w:val="0D0D0D" w:themeColor="text1" w:themeTint="F2"/>
          <w:sz w:val="24"/>
        </w:rPr>
        <w:t xml:space="preserve"> as appropriate.</w:t>
      </w:r>
    </w:p>
    <w:p w14:paraId="47F64F00" w14:textId="77777777" w:rsidR="00603461" w:rsidRDefault="00603461" w:rsidP="00E83FD2">
      <w:pPr>
        <w:pStyle w:val="BodyText"/>
        <w:rPr>
          <w:b w:val="0"/>
          <w:bCs/>
          <w:color w:val="FF0000"/>
          <w:sz w:val="24"/>
        </w:rPr>
      </w:pPr>
    </w:p>
    <w:p w14:paraId="4F41863F" w14:textId="77777777" w:rsidR="004C7D8E" w:rsidRPr="004154D0" w:rsidRDefault="0060612B">
      <w:pPr>
        <w:pStyle w:val="BodyText3"/>
        <w:rPr>
          <w:b/>
          <w:iCs/>
        </w:rPr>
      </w:pPr>
      <w:proofErr w:type="spellStart"/>
      <w:r>
        <w:rPr>
          <w:b/>
          <w:iCs/>
        </w:rPr>
        <w:t>N</w:t>
      </w:r>
      <w:r w:rsidR="004C7D8E" w:rsidRPr="004154D0">
        <w:rPr>
          <w:b/>
          <w:iCs/>
        </w:rPr>
        <w:t>onsampling</w:t>
      </w:r>
      <w:proofErr w:type="spellEnd"/>
      <w:r w:rsidR="004C7D8E" w:rsidRPr="004154D0">
        <w:rPr>
          <w:b/>
          <w:iCs/>
        </w:rPr>
        <w:t xml:space="preserve"> </w:t>
      </w:r>
      <w:r w:rsidR="00505017">
        <w:rPr>
          <w:b/>
          <w:iCs/>
        </w:rPr>
        <w:t>E</w:t>
      </w:r>
      <w:r w:rsidR="004C7D8E" w:rsidRPr="004154D0">
        <w:rPr>
          <w:b/>
          <w:iCs/>
        </w:rPr>
        <w:t>rror</w:t>
      </w:r>
    </w:p>
    <w:p w14:paraId="1FC7F129" w14:textId="77777777" w:rsidR="00331E3D" w:rsidRPr="007F437A" w:rsidRDefault="00331E3D" w:rsidP="00331E3D">
      <w:pPr>
        <w:pStyle w:val="BodyText3"/>
        <w:rPr>
          <w:bCs/>
          <w:color w:val="0070C0"/>
        </w:rPr>
      </w:pPr>
    </w:p>
    <w:p w14:paraId="547B764E" w14:textId="77777777" w:rsidR="0060612B" w:rsidRDefault="0060612B" w:rsidP="0060612B">
      <w:pPr>
        <w:rPr>
          <w:rFonts w:eastAsia="PMingLiU"/>
          <w:color w:val="000000"/>
          <w:sz w:val="24"/>
          <w:szCs w:val="24"/>
        </w:rPr>
      </w:pPr>
      <w:proofErr w:type="spellStart"/>
      <w:r w:rsidRPr="0036642B">
        <w:rPr>
          <w:rFonts w:eastAsia="PMingLiU"/>
          <w:color w:val="000000"/>
          <w:sz w:val="24"/>
          <w:szCs w:val="24"/>
        </w:rPr>
        <w:t>Nonsampling</w:t>
      </w:r>
      <w:proofErr w:type="spellEnd"/>
      <w:r w:rsidRPr="0036642B">
        <w:rPr>
          <w:rFonts w:eastAsia="PMingLiU"/>
          <w:color w:val="000000"/>
          <w:sz w:val="24"/>
          <w:szCs w:val="24"/>
        </w:rPr>
        <w:t xml:space="preserve"> error is the error in an estimate arising at any stage in the survey from sources exclusive of sampling error. </w:t>
      </w:r>
      <w:proofErr w:type="spellStart"/>
      <w:r w:rsidRPr="0036642B">
        <w:rPr>
          <w:rFonts w:eastAsia="PMingLiU"/>
          <w:color w:val="000000"/>
          <w:sz w:val="24"/>
          <w:szCs w:val="24"/>
        </w:rPr>
        <w:t>Nonsampling</w:t>
      </w:r>
      <w:proofErr w:type="spellEnd"/>
      <w:r w:rsidRPr="0036642B">
        <w:rPr>
          <w:rFonts w:eastAsia="PMingLiU"/>
          <w:color w:val="000000"/>
          <w:sz w:val="24"/>
          <w:szCs w:val="24"/>
        </w:rPr>
        <w:t xml:space="preserve"> error includes </w:t>
      </w:r>
      <w:r>
        <w:rPr>
          <w:rFonts w:eastAsia="PMingLiU"/>
          <w:color w:val="000000"/>
          <w:sz w:val="24"/>
          <w:szCs w:val="24"/>
        </w:rPr>
        <w:t xml:space="preserve">coverage errors, </w:t>
      </w:r>
      <w:r w:rsidRPr="0036642B">
        <w:rPr>
          <w:rFonts w:eastAsia="PMingLiU"/>
          <w:color w:val="000000"/>
          <w:sz w:val="24"/>
          <w:szCs w:val="24"/>
        </w:rPr>
        <w:t>nonrespon</w:t>
      </w:r>
      <w:r w:rsidR="00542E76">
        <w:rPr>
          <w:rFonts w:eastAsia="PMingLiU"/>
          <w:color w:val="000000"/>
          <w:sz w:val="24"/>
          <w:szCs w:val="24"/>
        </w:rPr>
        <w:t>se error</w:t>
      </w:r>
      <w:r w:rsidR="00542E76" w:rsidRPr="0002085D">
        <w:rPr>
          <w:rFonts w:eastAsia="PMingLiU"/>
          <w:sz w:val="24"/>
          <w:szCs w:val="24"/>
        </w:rPr>
        <w:t>,</w:t>
      </w:r>
      <w:r w:rsidR="009C2C9D">
        <w:rPr>
          <w:rFonts w:eastAsia="PMingLiU"/>
          <w:sz w:val="24"/>
          <w:szCs w:val="24"/>
        </w:rPr>
        <w:t xml:space="preserve"> </w:t>
      </w:r>
      <w:r w:rsidRPr="0036642B">
        <w:rPr>
          <w:rFonts w:eastAsia="PMingLiU"/>
          <w:color w:val="000000"/>
          <w:sz w:val="24"/>
          <w:szCs w:val="24"/>
        </w:rPr>
        <w:t>data processing or data entry errors,</w:t>
      </w:r>
      <w:r w:rsidR="006F70CE">
        <w:rPr>
          <w:rFonts w:eastAsia="PMingLiU"/>
          <w:color w:val="000000"/>
          <w:sz w:val="24"/>
          <w:szCs w:val="24"/>
        </w:rPr>
        <w:t xml:space="preserve"> and</w:t>
      </w:r>
      <w:r w:rsidRPr="0036642B">
        <w:rPr>
          <w:rFonts w:eastAsia="PMingLiU"/>
          <w:color w:val="000000"/>
          <w:sz w:val="24"/>
          <w:szCs w:val="24"/>
        </w:rPr>
        <w:t xml:space="preserve"> reporting error</w:t>
      </w:r>
      <w:r w:rsidR="00054FF8">
        <w:rPr>
          <w:rFonts w:eastAsia="PMingLiU"/>
          <w:color w:val="000000"/>
          <w:sz w:val="24"/>
          <w:szCs w:val="24"/>
        </w:rPr>
        <w:t>s</w:t>
      </w:r>
      <w:r w:rsidRPr="0036642B">
        <w:rPr>
          <w:rFonts w:eastAsia="PMingLiU"/>
          <w:color w:val="000000"/>
          <w:sz w:val="24"/>
          <w:szCs w:val="24"/>
        </w:rPr>
        <w:t xml:space="preserve"> </w:t>
      </w:r>
      <w:r w:rsidR="00542E76" w:rsidRPr="00905DC6">
        <w:rPr>
          <w:rFonts w:eastAsia="PMingLiU"/>
          <w:color w:val="0D0D0D" w:themeColor="text1" w:themeTint="F2"/>
          <w:sz w:val="24"/>
          <w:szCs w:val="24"/>
        </w:rPr>
        <w:t>that occur</w:t>
      </w:r>
      <w:r w:rsidR="00542E76">
        <w:rPr>
          <w:rFonts w:eastAsia="PMingLiU"/>
          <w:color w:val="000000"/>
          <w:sz w:val="24"/>
          <w:szCs w:val="24"/>
        </w:rPr>
        <w:t xml:space="preserve"> </w:t>
      </w:r>
      <w:r w:rsidRPr="0036642B">
        <w:rPr>
          <w:rFonts w:eastAsia="PMingLiU"/>
          <w:color w:val="000000"/>
          <w:sz w:val="24"/>
          <w:szCs w:val="24"/>
        </w:rPr>
        <w:t>because respondents m</w:t>
      </w:r>
      <w:r w:rsidR="00542E76">
        <w:rPr>
          <w:rFonts w:eastAsia="PMingLiU"/>
          <w:color w:val="000000"/>
          <w:sz w:val="24"/>
          <w:szCs w:val="24"/>
        </w:rPr>
        <w:t>isinterpret survey questions</w:t>
      </w:r>
      <w:r w:rsidR="00542E76" w:rsidRPr="00905DC6">
        <w:rPr>
          <w:rFonts w:eastAsia="PMingLiU"/>
          <w:color w:val="0D0D0D" w:themeColor="text1" w:themeTint="F2"/>
          <w:sz w:val="24"/>
          <w:szCs w:val="24"/>
        </w:rPr>
        <w:t xml:space="preserve">, </w:t>
      </w:r>
      <w:r w:rsidRPr="0036642B">
        <w:rPr>
          <w:rFonts w:eastAsia="PMingLiU"/>
          <w:color w:val="000000"/>
          <w:sz w:val="24"/>
          <w:szCs w:val="24"/>
        </w:rPr>
        <w:t xml:space="preserve">do not follow survey </w:t>
      </w:r>
      <w:r w:rsidRPr="007E0954">
        <w:rPr>
          <w:rFonts w:eastAsia="PMingLiU"/>
          <w:sz w:val="24"/>
          <w:szCs w:val="24"/>
        </w:rPr>
        <w:t>instructions</w:t>
      </w:r>
      <w:r w:rsidR="00542E76" w:rsidRPr="007E0954">
        <w:rPr>
          <w:rFonts w:eastAsia="PMingLiU"/>
          <w:sz w:val="24"/>
          <w:szCs w:val="24"/>
        </w:rPr>
        <w:t>,</w:t>
      </w:r>
      <w:r w:rsidRPr="007E0954">
        <w:rPr>
          <w:rFonts w:eastAsia="PMingLiU"/>
          <w:sz w:val="24"/>
          <w:szCs w:val="24"/>
        </w:rPr>
        <w:t xml:space="preserve"> or </w:t>
      </w:r>
      <w:r w:rsidRPr="0036642B">
        <w:rPr>
          <w:rFonts w:eastAsia="PMingLiU"/>
          <w:color w:val="000000"/>
          <w:sz w:val="24"/>
          <w:szCs w:val="24"/>
        </w:rPr>
        <w:t>do not follow t</w:t>
      </w:r>
      <w:r w:rsidR="00AF07CA">
        <w:rPr>
          <w:rFonts w:eastAsia="PMingLiU"/>
          <w:color w:val="000000"/>
          <w:sz w:val="24"/>
          <w:szCs w:val="24"/>
        </w:rPr>
        <w:t xml:space="preserve">he item definitions correctly. </w:t>
      </w:r>
      <w:r w:rsidR="005C1772" w:rsidRPr="0036642B">
        <w:rPr>
          <w:rFonts w:eastAsia="PMingLiU"/>
          <w:color w:val="000000"/>
          <w:sz w:val="24"/>
          <w:szCs w:val="24"/>
        </w:rPr>
        <w:t xml:space="preserve">State education policies may differ </w:t>
      </w:r>
      <w:r w:rsidR="005C1772" w:rsidRPr="00A916F8">
        <w:rPr>
          <w:rFonts w:eastAsia="PMingLiU"/>
          <w:sz w:val="24"/>
          <w:szCs w:val="24"/>
        </w:rPr>
        <w:t>in such</w:t>
      </w:r>
      <w:r w:rsidR="005C1772" w:rsidRPr="008A2890">
        <w:rPr>
          <w:rFonts w:eastAsia="PMingLiU"/>
          <w:color w:val="FF0000"/>
          <w:sz w:val="24"/>
          <w:szCs w:val="24"/>
        </w:rPr>
        <w:t xml:space="preserve"> </w:t>
      </w:r>
      <w:r w:rsidR="005C1772" w:rsidRPr="0036642B">
        <w:rPr>
          <w:rFonts w:eastAsia="PMingLiU"/>
          <w:color w:val="000000"/>
          <w:sz w:val="24"/>
          <w:szCs w:val="24"/>
        </w:rPr>
        <w:t>a way that does not allow them to map their data exactly to the CCD definitions</w:t>
      </w:r>
      <w:r w:rsidR="005C1772">
        <w:rPr>
          <w:rFonts w:eastAsia="PMingLiU"/>
          <w:color w:val="000000"/>
          <w:sz w:val="24"/>
          <w:szCs w:val="24"/>
        </w:rPr>
        <w:t xml:space="preserve">. </w:t>
      </w:r>
      <w:r w:rsidR="00CC31E6">
        <w:rPr>
          <w:rFonts w:eastAsia="PMingLiU"/>
          <w:color w:val="000000"/>
          <w:sz w:val="24"/>
          <w:szCs w:val="24"/>
        </w:rPr>
        <w:t xml:space="preserve">For example, most states can report adult education expenditures separately from instruction expenditures (as the F-33 survey instructions request), but a few states cannot report adult education expenditures separately because these states require that LEAs account for adult education expenditures within instruction. </w:t>
      </w:r>
      <w:r w:rsidR="005C1772">
        <w:rPr>
          <w:rFonts w:eastAsia="PMingLiU"/>
          <w:color w:val="000000"/>
          <w:sz w:val="24"/>
          <w:szCs w:val="24"/>
        </w:rPr>
        <w:t>Another s</w:t>
      </w:r>
      <w:r w:rsidR="005C1772" w:rsidRPr="0036642B">
        <w:rPr>
          <w:rFonts w:eastAsia="PMingLiU"/>
          <w:color w:val="000000"/>
          <w:sz w:val="24"/>
          <w:szCs w:val="24"/>
        </w:rPr>
        <w:t xml:space="preserve">ource of </w:t>
      </w:r>
      <w:proofErr w:type="spellStart"/>
      <w:r w:rsidR="005C1772" w:rsidRPr="0036642B">
        <w:rPr>
          <w:rFonts w:eastAsia="PMingLiU"/>
          <w:color w:val="000000"/>
          <w:sz w:val="24"/>
          <w:szCs w:val="24"/>
        </w:rPr>
        <w:t>nonsampling</w:t>
      </w:r>
      <w:proofErr w:type="spellEnd"/>
      <w:r w:rsidR="005C1772" w:rsidRPr="0036642B">
        <w:rPr>
          <w:rFonts w:eastAsia="PMingLiU"/>
          <w:color w:val="000000"/>
          <w:sz w:val="24"/>
          <w:szCs w:val="24"/>
        </w:rPr>
        <w:t xml:space="preserve"> error may be variations in the reference period for the reported data. </w:t>
      </w:r>
      <w:r w:rsidRPr="0036642B">
        <w:rPr>
          <w:rFonts w:eastAsia="PMingLiU"/>
          <w:color w:val="000000"/>
          <w:sz w:val="24"/>
          <w:szCs w:val="24"/>
        </w:rPr>
        <w:t>For example, CCD requests</w:t>
      </w:r>
      <w:r>
        <w:rPr>
          <w:rFonts w:eastAsia="PMingLiU"/>
          <w:color w:val="000000"/>
          <w:sz w:val="24"/>
          <w:szCs w:val="24"/>
        </w:rPr>
        <w:t xml:space="preserve"> student</w:t>
      </w:r>
      <w:r w:rsidRPr="0036642B">
        <w:rPr>
          <w:rFonts w:eastAsia="PMingLiU"/>
          <w:color w:val="000000"/>
          <w:sz w:val="24"/>
          <w:szCs w:val="24"/>
        </w:rPr>
        <w:t xml:space="preserve"> </w:t>
      </w:r>
      <w:r>
        <w:rPr>
          <w:rFonts w:eastAsia="PMingLiU"/>
          <w:color w:val="000000"/>
          <w:sz w:val="24"/>
          <w:szCs w:val="24"/>
        </w:rPr>
        <w:t xml:space="preserve">membership </w:t>
      </w:r>
      <w:r w:rsidRPr="0036642B">
        <w:rPr>
          <w:rFonts w:eastAsia="PMingLiU"/>
          <w:color w:val="000000"/>
          <w:sz w:val="24"/>
          <w:szCs w:val="24"/>
        </w:rPr>
        <w:t>data for October 1 of each school year, but a state may report their information for another date because they were not able to c</w:t>
      </w:r>
      <w:r w:rsidR="00241C48">
        <w:rPr>
          <w:rFonts w:eastAsia="PMingLiU"/>
          <w:color w:val="000000"/>
          <w:sz w:val="24"/>
          <w:szCs w:val="24"/>
        </w:rPr>
        <w:t>apture the data for October 1.</w:t>
      </w:r>
    </w:p>
    <w:p w14:paraId="1F7661F5" w14:textId="77777777" w:rsidR="0060612B" w:rsidRDefault="0060612B" w:rsidP="0060612B">
      <w:pPr>
        <w:rPr>
          <w:sz w:val="24"/>
        </w:rPr>
      </w:pPr>
    </w:p>
    <w:p w14:paraId="1B98C2C2" w14:textId="64E99C77" w:rsidR="002D4E9B" w:rsidRPr="00665193" w:rsidRDefault="004C7D8E" w:rsidP="007935D6">
      <w:pPr>
        <w:pStyle w:val="BodyText3"/>
        <w:rPr>
          <w:bCs/>
        </w:rPr>
      </w:pPr>
      <w:r w:rsidRPr="00665193">
        <w:rPr>
          <w:bCs/>
        </w:rPr>
        <w:t xml:space="preserve">The universe </w:t>
      </w:r>
      <w:r w:rsidR="004144DF">
        <w:rPr>
          <w:bCs/>
        </w:rPr>
        <w:t xml:space="preserve">for the F-33 survey </w:t>
      </w:r>
      <w:r w:rsidRPr="00665193">
        <w:rPr>
          <w:bCs/>
        </w:rPr>
        <w:t xml:space="preserve">includes all public </w:t>
      </w:r>
      <w:r w:rsidR="00DE73F4" w:rsidRPr="00665193">
        <w:rPr>
          <w:bCs/>
        </w:rPr>
        <w:t xml:space="preserve">elementary and secondary </w:t>
      </w:r>
      <w:r w:rsidR="00C1049D" w:rsidRPr="00665193">
        <w:rPr>
          <w:bCs/>
        </w:rPr>
        <w:t xml:space="preserve">LEAs </w:t>
      </w:r>
      <w:r w:rsidRPr="00665193">
        <w:rPr>
          <w:bCs/>
        </w:rPr>
        <w:t>in the 50 states and the District of Columbia.</w:t>
      </w:r>
      <w:r w:rsidR="00BC5AD7" w:rsidRPr="00665193">
        <w:rPr>
          <w:bCs/>
        </w:rPr>
        <w:t xml:space="preserve"> </w:t>
      </w:r>
      <w:r w:rsidRPr="00665193">
        <w:rPr>
          <w:bCs/>
        </w:rPr>
        <w:t xml:space="preserve">All 51 </w:t>
      </w:r>
      <w:r w:rsidR="00CE41CD" w:rsidRPr="00665193">
        <w:rPr>
          <w:bCs/>
        </w:rPr>
        <w:t xml:space="preserve">state-level </w:t>
      </w:r>
      <w:r w:rsidRPr="00665193">
        <w:rPr>
          <w:bCs/>
        </w:rPr>
        <w:t>re</w:t>
      </w:r>
      <w:r w:rsidR="000023EA" w:rsidRPr="00665193">
        <w:rPr>
          <w:bCs/>
        </w:rPr>
        <w:t xml:space="preserve">spondents reported </w:t>
      </w:r>
      <w:r w:rsidR="000632AA" w:rsidRPr="00665193">
        <w:rPr>
          <w:bCs/>
        </w:rPr>
        <w:t xml:space="preserve">F-33 </w:t>
      </w:r>
      <w:r w:rsidR="000023EA" w:rsidRPr="00665193">
        <w:rPr>
          <w:bCs/>
        </w:rPr>
        <w:t>data for FY </w:t>
      </w:r>
      <w:r w:rsidR="00742E3E" w:rsidRPr="00665193">
        <w:rPr>
          <w:bCs/>
        </w:rPr>
        <w:t>1</w:t>
      </w:r>
      <w:r w:rsidR="00742E3E">
        <w:rPr>
          <w:bCs/>
        </w:rPr>
        <w:t>3</w:t>
      </w:r>
      <w:r w:rsidRPr="00665193">
        <w:rPr>
          <w:bCs/>
        </w:rPr>
        <w:t xml:space="preserve">. </w:t>
      </w:r>
      <w:r w:rsidR="007C4E62" w:rsidRPr="00665193">
        <w:rPr>
          <w:bCs/>
        </w:rPr>
        <w:lastRenderedPageBreak/>
        <w:t xml:space="preserve">There are </w:t>
      </w:r>
      <w:r w:rsidR="00DE73F4" w:rsidRPr="00665193">
        <w:rPr>
          <w:bCs/>
        </w:rPr>
        <w:t>18</w:t>
      </w:r>
      <w:r w:rsidR="00795667">
        <w:rPr>
          <w:bCs/>
        </w:rPr>
        <w:t>,</w:t>
      </w:r>
      <w:r w:rsidR="004032EF">
        <w:rPr>
          <w:bCs/>
        </w:rPr>
        <w:t>6</w:t>
      </w:r>
      <w:r w:rsidR="00045FF2">
        <w:rPr>
          <w:bCs/>
        </w:rPr>
        <w:t>6</w:t>
      </w:r>
      <w:r w:rsidR="004032EF">
        <w:rPr>
          <w:bCs/>
        </w:rPr>
        <w:t>9</w:t>
      </w:r>
      <w:r w:rsidR="00CD2B98" w:rsidRPr="00665193">
        <w:rPr>
          <w:bCs/>
        </w:rPr>
        <w:t xml:space="preserve"> </w:t>
      </w:r>
      <w:r w:rsidR="00C1049D" w:rsidRPr="00665193">
        <w:rPr>
          <w:bCs/>
        </w:rPr>
        <w:t>LEAs</w:t>
      </w:r>
      <w:r w:rsidR="00C37B5E" w:rsidRPr="00665193">
        <w:rPr>
          <w:bCs/>
        </w:rPr>
        <w:t xml:space="preserve"> on the </w:t>
      </w:r>
      <w:r w:rsidR="007C4E62" w:rsidRPr="00665193">
        <w:rPr>
          <w:bCs/>
        </w:rPr>
        <w:t xml:space="preserve">FY </w:t>
      </w:r>
      <w:r w:rsidR="00742E3E" w:rsidRPr="00665193">
        <w:rPr>
          <w:bCs/>
        </w:rPr>
        <w:t>1</w:t>
      </w:r>
      <w:r w:rsidR="00C55BD6">
        <w:rPr>
          <w:bCs/>
        </w:rPr>
        <w:t>5</w:t>
      </w:r>
      <w:r w:rsidR="00742E3E" w:rsidRPr="00665193">
        <w:rPr>
          <w:bCs/>
        </w:rPr>
        <w:t xml:space="preserve"> </w:t>
      </w:r>
      <w:r w:rsidR="00F8401C">
        <w:rPr>
          <w:bCs/>
        </w:rPr>
        <w:t xml:space="preserve">School District Finance Survey </w:t>
      </w:r>
      <w:r w:rsidR="000632AA" w:rsidRPr="00665193">
        <w:rPr>
          <w:bCs/>
        </w:rPr>
        <w:t>file.</w:t>
      </w:r>
      <w:r w:rsidR="007C4E62" w:rsidRPr="00665193">
        <w:rPr>
          <w:bCs/>
        </w:rPr>
        <w:t xml:space="preserve"> </w:t>
      </w:r>
      <w:r w:rsidR="000632AA" w:rsidRPr="00665193">
        <w:rPr>
          <w:bCs/>
        </w:rPr>
        <w:t xml:space="preserve">Finance data </w:t>
      </w:r>
      <w:r w:rsidR="00EE7EF0">
        <w:rPr>
          <w:bCs/>
        </w:rPr>
        <w:t xml:space="preserve">were </w:t>
      </w:r>
      <w:r w:rsidR="00255796" w:rsidRPr="00665193">
        <w:rPr>
          <w:bCs/>
        </w:rPr>
        <w:t>reported for 1</w:t>
      </w:r>
      <w:r w:rsidR="00742E3E">
        <w:rPr>
          <w:bCs/>
        </w:rPr>
        <w:t>8,</w:t>
      </w:r>
      <w:r w:rsidR="005A00E3">
        <w:rPr>
          <w:bCs/>
        </w:rPr>
        <w:t>110</w:t>
      </w:r>
      <w:r w:rsidR="00255796" w:rsidRPr="00665193">
        <w:rPr>
          <w:bCs/>
        </w:rPr>
        <w:t>, o</w:t>
      </w:r>
      <w:r w:rsidR="000632AA" w:rsidRPr="00665193">
        <w:rPr>
          <w:bCs/>
        </w:rPr>
        <w:t xml:space="preserve">r </w:t>
      </w:r>
      <w:r w:rsidR="00CD2B98">
        <w:rPr>
          <w:bCs/>
        </w:rPr>
        <w:t>97.</w:t>
      </w:r>
      <w:r w:rsidR="0013550F">
        <w:rPr>
          <w:bCs/>
        </w:rPr>
        <w:t>0</w:t>
      </w:r>
      <w:r w:rsidR="000632AA" w:rsidRPr="00665193">
        <w:rPr>
          <w:bCs/>
        </w:rPr>
        <w:t xml:space="preserve"> percent, of the</w:t>
      </w:r>
      <w:r w:rsidR="007C4E62" w:rsidRPr="00665193">
        <w:rPr>
          <w:bCs/>
        </w:rPr>
        <w:t xml:space="preserve">se </w:t>
      </w:r>
      <w:r w:rsidR="00C1049D" w:rsidRPr="00665193">
        <w:rPr>
          <w:bCs/>
        </w:rPr>
        <w:t>LEAs</w:t>
      </w:r>
      <w:r w:rsidR="00255796" w:rsidRPr="00665193">
        <w:rPr>
          <w:bCs/>
        </w:rPr>
        <w:t>.</w:t>
      </w:r>
      <w:r w:rsidR="00D76A0E">
        <w:rPr>
          <w:bCs/>
        </w:rPr>
        <w:t xml:space="preserve"> Most of the</w:t>
      </w:r>
      <w:r w:rsidR="000673F3">
        <w:rPr>
          <w:bCs/>
        </w:rPr>
        <w:t xml:space="preserve"> LEAs that did not report finance data for the FY </w:t>
      </w:r>
      <w:r w:rsidR="00742E3E">
        <w:rPr>
          <w:bCs/>
        </w:rPr>
        <w:t>1</w:t>
      </w:r>
      <w:r w:rsidR="00C55BD6">
        <w:rPr>
          <w:bCs/>
        </w:rPr>
        <w:t>5</w:t>
      </w:r>
      <w:r w:rsidR="00742E3E">
        <w:rPr>
          <w:bCs/>
        </w:rPr>
        <w:t xml:space="preserve"> </w:t>
      </w:r>
      <w:r w:rsidR="000673F3">
        <w:rPr>
          <w:bCs/>
        </w:rPr>
        <w:t xml:space="preserve">survey are </w:t>
      </w:r>
      <w:r w:rsidR="00D76A0E">
        <w:rPr>
          <w:bCs/>
        </w:rPr>
        <w:t xml:space="preserve">either </w:t>
      </w:r>
      <w:r w:rsidR="000673F3">
        <w:rPr>
          <w:bCs/>
        </w:rPr>
        <w:t>charter school districts</w:t>
      </w:r>
      <w:r w:rsidR="00D76A0E">
        <w:rPr>
          <w:bCs/>
        </w:rPr>
        <w:t xml:space="preserve"> or</w:t>
      </w:r>
      <w:r w:rsidR="000673F3">
        <w:rPr>
          <w:bCs/>
        </w:rPr>
        <w:t xml:space="preserve"> other nontraditional LEAs </w:t>
      </w:r>
      <w:r w:rsidR="00CC4A7A">
        <w:rPr>
          <w:bCs/>
        </w:rPr>
        <w:t>(e.g., education service agencies)</w:t>
      </w:r>
      <w:r w:rsidR="00D76A0E">
        <w:rPr>
          <w:bCs/>
        </w:rPr>
        <w:t>,</w:t>
      </w:r>
      <w:r w:rsidR="00CC4A7A">
        <w:rPr>
          <w:bCs/>
        </w:rPr>
        <w:t xml:space="preserve"> </w:t>
      </w:r>
      <w:r w:rsidR="00D76A0E">
        <w:rPr>
          <w:bCs/>
        </w:rPr>
        <w:t>which states often do</w:t>
      </w:r>
      <w:r w:rsidR="00320DCA">
        <w:rPr>
          <w:bCs/>
        </w:rPr>
        <w:t xml:space="preserve"> </w:t>
      </w:r>
      <w:r w:rsidR="00D76A0E">
        <w:rPr>
          <w:bCs/>
        </w:rPr>
        <w:t>n</w:t>
      </w:r>
      <w:r w:rsidR="00320DCA">
        <w:rPr>
          <w:bCs/>
        </w:rPr>
        <w:t>o</w:t>
      </w:r>
      <w:r w:rsidR="00D76A0E">
        <w:rPr>
          <w:bCs/>
        </w:rPr>
        <w:t>t</w:t>
      </w:r>
      <w:r w:rsidR="000673F3">
        <w:rPr>
          <w:bCs/>
        </w:rPr>
        <w:t xml:space="preserve"> subject to the same </w:t>
      </w:r>
      <w:r w:rsidR="00CC4A7A">
        <w:rPr>
          <w:bCs/>
        </w:rPr>
        <w:t xml:space="preserve">financial </w:t>
      </w:r>
      <w:r w:rsidR="000673F3">
        <w:rPr>
          <w:bCs/>
        </w:rPr>
        <w:t xml:space="preserve">reporting requirements as regular school districts. </w:t>
      </w:r>
    </w:p>
    <w:p w14:paraId="4E743C48" w14:textId="77777777" w:rsidR="002D4E9B" w:rsidRDefault="002D4E9B" w:rsidP="007935D6">
      <w:pPr>
        <w:pStyle w:val="BodyText3"/>
        <w:rPr>
          <w:bCs/>
          <w:color w:val="0D0D0D" w:themeColor="text1" w:themeTint="F2"/>
        </w:rPr>
      </w:pPr>
    </w:p>
    <w:p w14:paraId="5C396BA6" w14:textId="77777777" w:rsidR="007024A9" w:rsidRPr="00905DC6" w:rsidRDefault="007D53C6" w:rsidP="007935D6">
      <w:pPr>
        <w:pStyle w:val="BodyText3"/>
        <w:rPr>
          <w:color w:val="0D0D0D" w:themeColor="text1" w:themeTint="F2"/>
        </w:rPr>
      </w:pPr>
      <w:r>
        <w:rPr>
          <w:bCs/>
          <w:color w:val="0D0D0D" w:themeColor="text1" w:themeTint="F2"/>
        </w:rPr>
        <w:t>Charter school district</w:t>
      </w:r>
      <w:r w:rsidR="004C7D8E" w:rsidRPr="00905DC6">
        <w:rPr>
          <w:bCs/>
          <w:color w:val="0D0D0D" w:themeColor="text1" w:themeTint="F2"/>
        </w:rPr>
        <w:t>s’ reporting require</w:t>
      </w:r>
      <w:r w:rsidR="004C7D8E" w:rsidRPr="00905DC6">
        <w:rPr>
          <w:color w:val="0D0D0D" w:themeColor="text1" w:themeTint="F2"/>
        </w:rPr>
        <w:t>ments vary from state to state</w:t>
      </w:r>
      <w:r w:rsidR="00EA2DEA" w:rsidRPr="00905DC6">
        <w:rPr>
          <w:color w:val="0D0D0D" w:themeColor="text1" w:themeTint="F2"/>
        </w:rPr>
        <w:t>. As a result, SEAs do not report</w:t>
      </w:r>
      <w:r w:rsidR="00F941DD" w:rsidRPr="00905DC6">
        <w:rPr>
          <w:color w:val="0D0D0D" w:themeColor="text1" w:themeTint="F2"/>
        </w:rPr>
        <w:t xml:space="preserve"> finance data for</w:t>
      </w:r>
      <w:r w:rsidR="00EA2DEA" w:rsidRPr="00905DC6">
        <w:rPr>
          <w:color w:val="0D0D0D" w:themeColor="text1" w:themeTint="F2"/>
        </w:rPr>
        <w:t xml:space="preserve"> </w:t>
      </w:r>
      <w:r w:rsidR="004C7D8E" w:rsidRPr="00905DC6">
        <w:rPr>
          <w:color w:val="0D0D0D" w:themeColor="text1" w:themeTint="F2"/>
        </w:rPr>
        <w:t>charter school</w:t>
      </w:r>
      <w:r w:rsidR="00F941DD" w:rsidRPr="00905DC6">
        <w:rPr>
          <w:color w:val="0D0D0D" w:themeColor="text1" w:themeTint="F2"/>
        </w:rPr>
        <w:t>s</w:t>
      </w:r>
      <w:r w:rsidR="004C7D8E" w:rsidRPr="00905DC6">
        <w:rPr>
          <w:color w:val="0D0D0D" w:themeColor="text1" w:themeTint="F2"/>
        </w:rPr>
        <w:t xml:space="preserve"> uniformly.</w:t>
      </w:r>
      <w:r w:rsidR="00F941DD" w:rsidRPr="00905DC6">
        <w:rPr>
          <w:color w:val="0D0D0D" w:themeColor="text1" w:themeTint="F2"/>
        </w:rPr>
        <w:t xml:space="preserve"> S</w:t>
      </w:r>
      <w:r w:rsidR="004C7D8E" w:rsidRPr="00905DC6">
        <w:rPr>
          <w:color w:val="0D0D0D" w:themeColor="text1" w:themeTint="F2"/>
        </w:rPr>
        <w:t xml:space="preserve">ome </w:t>
      </w:r>
      <w:r w:rsidR="00FE3B0C" w:rsidRPr="00905DC6">
        <w:rPr>
          <w:color w:val="0D0D0D" w:themeColor="text1" w:themeTint="F2"/>
        </w:rPr>
        <w:t xml:space="preserve">independent </w:t>
      </w:r>
      <w:r w:rsidR="004C7D8E" w:rsidRPr="00905DC6">
        <w:rPr>
          <w:color w:val="0D0D0D" w:themeColor="text1" w:themeTint="F2"/>
        </w:rPr>
        <w:t>charter school</w:t>
      </w:r>
      <w:r w:rsidR="006531AD" w:rsidRPr="00905DC6">
        <w:rPr>
          <w:color w:val="0D0D0D" w:themeColor="text1" w:themeTint="F2"/>
        </w:rPr>
        <w:t xml:space="preserve"> districts</w:t>
      </w:r>
      <w:r w:rsidR="00FE3B0C" w:rsidRPr="00905DC6">
        <w:rPr>
          <w:color w:val="0D0D0D" w:themeColor="text1" w:themeTint="F2"/>
        </w:rPr>
        <w:t xml:space="preserve"> do not submit finance data to SEAs, and, as a result, fiscal data for these schools</w:t>
      </w:r>
      <w:r w:rsidR="006531AD" w:rsidRPr="00905DC6">
        <w:rPr>
          <w:color w:val="0D0D0D" w:themeColor="text1" w:themeTint="F2"/>
        </w:rPr>
        <w:t xml:space="preserve"> </w:t>
      </w:r>
      <w:r w:rsidR="00EE7EF0">
        <w:rPr>
          <w:color w:val="0D0D0D" w:themeColor="text1" w:themeTint="F2"/>
        </w:rPr>
        <w:t xml:space="preserve">are </w:t>
      </w:r>
      <w:r w:rsidR="006531AD" w:rsidRPr="00905DC6">
        <w:rPr>
          <w:color w:val="0D0D0D" w:themeColor="text1" w:themeTint="F2"/>
        </w:rPr>
        <w:t>reported as</w:t>
      </w:r>
      <w:r w:rsidR="004C7D8E" w:rsidRPr="00905DC6">
        <w:rPr>
          <w:color w:val="0D0D0D" w:themeColor="text1" w:themeTint="F2"/>
        </w:rPr>
        <w:t xml:space="preserve"> missing </w:t>
      </w:r>
      <w:r w:rsidR="006531AD" w:rsidRPr="00905DC6">
        <w:rPr>
          <w:color w:val="0D0D0D" w:themeColor="text1" w:themeTint="F2"/>
        </w:rPr>
        <w:t>in</w:t>
      </w:r>
      <w:r w:rsidR="004C7D8E" w:rsidRPr="00905DC6">
        <w:rPr>
          <w:color w:val="0D0D0D" w:themeColor="text1" w:themeTint="F2"/>
        </w:rPr>
        <w:t xml:space="preserve"> the </w:t>
      </w:r>
      <w:r w:rsidR="00A83481">
        <w:rPr>
          <w:color w:val="0D0D0D" w:themeColor="text1" w:themeTint="F2"/>
        </w:rPr>
        <w:t xml:space="preserve">School District Finance Survey </w:t>
      </w:r>
      <w:r w:rsidR="004C7D8E" w:rsidRPr="00905DC6">
        <w:rPr>
          <w:color w:val="0D0D0D" w:themeColor="text1" w:themeTint="F2"/>
        </w:rPr>
        <w:t>file</w:t>
      </w:r>
      <w:r w:rsidR="00D60098" w:rsidRPr="00905DC6">
        <w:rPr>
          <w:color w:val="0D0D0D" w:themeColor="text1" w:themeTint="F2"/>
        </w:rPr>
        <w:t>.</w:t>
      </w:r>
    </w:p>
    <w:p w14:paraId="21E3A2D0" w14:textId="77777777" w:rsidR="00905DC6" w:rsidRPr="004154D0" w:rsidRDefault="00905DC6" w:rsidP="007024A9">
      <w:pPr>
        <w:rPr>
          <w:sz w:val="24"/>
          <w:szCs w:val="24"/>
        </w:rPr>
      </w:pPr>
    </w:p>
    <w:p w14:paraId="34E9C16E" w14:textId="77777777" w:rsidR="004C7D8E" w:rsidRPr="0075241B" w:rsidRDefault="004C7D8E">
      <w:pPr>
        <w:pStyle w:val="BodyText"/>
        <w:rPr>
          <w:bCs/>
          <w:iCs/>
          <w:sz w:val="24"/>
        </w:rPr>
      </w:pPr>
      <w:r w:rsidRPr="0075241B">
        <w:rPr>
          <w:bCs/>
          <w:iCs/>
          <w:sz w:val="24"/>
        </w:rPr>
        <w:t xml:space="preserve">Reference </w:t>
      </w:r>
      <w:r w:rsidR="0075241B">
        <w:rPr>
          <w:bCs/>
          <w:iCs/>
          <w:sz w:val="24"/>
        </w:rPr>
        <w:t>S</w:t>
      </w:r>
      <w:r w:rsidRPr="0075241B">
        <w:rPr>
          <w:bCs/>
          <w:iCs/>
          <w:sz w:val="24"/>
        </w:rPr>
        <w:t>ources</w:t>
      </w:r>
      <w:r w:rsidR="0075241B">
        <w:rPr>
          <w:bCs/>
          <w:iCs/>
          <w:sz w:val="24"/>
        </w:rPr>
        <w:t xml:space="preserve"> for Data D</w:t>
      </w:r>
      <w:r w:rsidR="00A562F7" w:rsidRPr="0075241B">
        <w:rPr>
          <w:bCs/>
          <w:iCs/>
          <w:sz w:val="24"/>
        </w:rPr>
        <w:t>efinitions</w:t>
      </w:r>
      <w:r w:rsidRPr="0075241B">
        <w:rPr>
          <w:bCs/>
          <w:iCs/>
          <w:sz w:val="24"/>
        </w:rPr>
        <w:t xml:space="preserve"> </w:t>
      </w:r>
    </w:p>
    <w:p w14:paraId="06AE77D3" w14:textId="77777777" w:rsidR="007024A9" w:rsidRPr="004154D0" w:rsidRDefault="007024A9" w:rsidP="007024A9">
      <w:pPr>
        <w:pStyle w:val="BodyText"/>
        <w:rPr>
          <w:b w:val="0"/>
          <w:sz w:val="24"/>
        </w:rPr>
      </w:pPr>
    </w:p>
    <w:p w14:paraId="6E378B7A" w14:textId="77777777" w:rsidR="00A562F7" w:rsidRDefault="004C7D8E" w:rsidP="007024A9">
      <w:pPr>
        <w:pStyle w:val="BodyText"/>
        <w:rPr>
          <w:b w:val="0"/>
          <w:sz w:val="24"/>
        </w:rPr>
      </w:pPr>
      <w:r w:rsidRPr="004154D0">
        <w:rPr>
          <w:b w:val="0"/>
          <w:sz w:val="24"/>
        </w:rPr>
        <w:t xml:space="preserve">Four reference sources are used in conjunction with F-33 variable </w:t>
      </w:r>
      <w:r w:rsidRPr="007E0954">
        <w:rPr>
          <w:b w:val="0"/>
          <w:sz w:val="24"/>
        </w:rPr>
        <w:t>description</w:t>
      </w:r>
      <w:r w:rsidR="00185106" w:rsidRPr="007E0954">
        <w:rPr>
          <w:b w:val="0"/>
          <w:sz w:val="24"/>
        </w:rPr>
        <w:t>s</w:t>
      </w:r>
      <w:r w:rsidRPr="007E0954">
        <w:rPr>
          <w:b w:val="0"/>
          <w:sz w:val="24"/>
        </w:rPr>
        <w:t xml:space="preserve"> and </w:t>
      </w:r>
      <w:r w:rsidRPr="004154D0">
        <w:rPr>
          <w:b w:val="0"/>
          <w:sz w:val="24"/>
        </w:rPr>
        <w:t>state reporting</w:t>
      </w:r>
      <w:r w:rsidR="004C64B5">
        <w:rPr>
          <w:b w:val="0"/>
          <w:sz w:val="24"/>
        </w:rPr>
        <w:t>:</w:t>
      </w:r>
      <w:r w:rsidR="004C64B5" w:rsidRPr="004154D0">
        <w:rPr>
          <w:b w:val="0"/>
          <w:sz w:val="24"/>
        </w:rPr>
        <w:t xml:space="preserve"> </w:t>
      </w:r>
    </w:p>
    <w:p w14:paraId="63EEBF81" w14:textId="77777777" w:rsidR="0081751E" w:rsidRDefault="0081751E" w:rsidP="007024A9">
      <w:pPr>
        <w:pStyle w:val="BodyText"/>
        <w:rPr>
          <w:b w:val="0"/>
          <w:sz w:val="24"/>
        </w:rPr>
      </w:pPr>
    </w:p>
    <w:p w14:paraId="59359F30" w14:textId="77777777" w:rsidR="00A562F7" w:rsidRPr="00F87FD6" w:rsidRDefault="004C7D8E" w:rsidP="00F87FD6">
      <w:pPr>
        <w:pStyle w:val="BodyText"/>
        <w:numPr>
          <w:ilvl w:val="0"/>
          <w:numId w:val="5"/>
        </w:numPr>
        <w:rPr>
          <w:b w:val="0"/>
          <w:sz w:val="24"/>
        </w:rPr>
      </w:pPr>
      <w:r w:rsidRPr="004154D0">
        <w:rPr>
          <w:b w:val="0"/>
          <w:i/>
          <w:sz w:val="24"/>
        </w:rPr>
        <w:t>Financial Accounting for Local and State School Systems</w:t>
      </w:r>
      <w:r w:rsidR="00B964E3" w:rsidRPr="004154D0">
        <w:rPr>
          <w:b w:val="0"/>
          <w:bCs/>
          <w:i/>
          <w:sz w:val="24"/>
        </w:rPr>
        <w:t xml:space="preserve">: </w:t>
      </w:r>
      <w:r w:rsidR="00DA59E8" w:rsidRPr="004154D0">
        <w:rPr>
          <w:b w:val="0"/>
          <w:bCs/>
          <w:i/>
          <w:sz w:val="24"/>
        </w:rPr>
        <w:t>20</w:t>
      </w:r>
      <w:r w:rsidR="00A55B83">
        <w:rPr>
          <w:b w:val="0"/>
          <w:bCs/>
          <w:i/>
          <w:sz w:val="24"/>
        </w:rPr>
        <w:t>14</w:t>
      </w:r>
      <w:r w:rsidR="00DA59E8" w:rsidRPr="004154D0">
        <w:rPr>
          <w:b w:val="0"/>
          <w:bCs/>
          <w:i/>
          <w:sz w:val="24"/>
        </w:rPr>
        <w:t xml:space="preserve"> Edition</w:t>
      </w:r>
      <w:r w:rsidR="00DA59E8" w:rsidRPr="004154D0">
        <w:rPr>
          <w:b w:val="0"/>
          <w:bCs/>
          <w:sz w:val="24"/>
        </w:rPr>
        <w:t xml:space="preserve"> (Allison </w:t>
      </w:r>
      <w:r w:rsidR="00996E6E">
        <w:rPr>
          <w:b w:val="0"/>
          <w:bCs/>
          <w:sz w:val="24"/>
        </w:rPr>
        <w:t>2015</w:t>
      </w:r>
      <w:r w:rsidR="00A55B83">
        <w:rPr>
          <w:b w:val="0"/>
          <w:bCs/>
          <w:sz w:val="24"/>
        </w:rPr>
        <w:t xml:space="preserve">) </w:t>
      </w:r>
      <w:r w:rsidR="002F7D6A">
        <w:rPr>
          <w:b w:val="0"/>
          <w:bCs/>
          <w:sz w:val="24"/>
        </w:rPr>
        <w:t xml:space="preserve">can be accessed online at </w:t>
      </w:r>
      <w:hyperlink r:id="rId18" w:history="1">
        <w:r w:rsidR="00FE6E18" w:rsidRPr="00E03394">
          <w:rPr>
            <w:rStyle w:val="Hyperlink"/>
            <w:b w:val="0"/>
            <w:sz w:val="24"/>
          </w:rPr>
          <w:t>http://nces.ed.gov/pubsearch/pubsinfo.asp?pubid=2015347</w:t>
        </w:r>
      </w:hyperlink>
      <w:r w:rsidR="002F7D6A">
        <w:rPr>
          <w:b w:val="0"/>
          <w:sz w:val="24"/>
        </w:rPr>
        <w:t>.</w:t>
      </w:r>
      <w:r w:rsidR="008F3B1B">
        <w:rPr>
          <w:b w:val="0"/>
          <w:sz w:val="24"/>
        </w:rPr>
        <w:t xml:space="preserve"> </w:t>
      </w:r>
      <w:r w:rsidRPr="00F87FD6">
        <w:rPr>
          <w:b w:val="0"/>
          <w:sz w:val="24"/>
        </w:rPr>
        <w:t xml:space="preserve">This publication contains standard account codes, classification criteria, and definitions for reporting school system financial information, providing a system by which fiscal data can be reported in a comprehensive and uniform manner. </w:t>
      </w:r>
    </w:p>
    <w:p w14:paraId="7928E0C8" w14:textId="77777777" w:rsidR="00A562F7" w:rsidRPr="00A562F7" w:rsidRDefault="004C7D8E" w:rsidP="0084537C">
      <w:pPr>
        <w:pStyle w:val="BodyText"/>
        <w:numPr>
          <w:ilvl w:val="0"/>
          <w:numId w:val="5"/>
        </w:numPr>
        <w:rPr>
          <w:b w:val="0"/>
          <w:sz w:val="24"/>
        </w:rPr>
      </w:pPr>
      <w:r w:rsidRPr="004154D0">
        <w:rPr>
          <w:b w:val="0"/>
          <w:i/>
          <w:sz w:val="24"/>
        </w:rPr>
        <w:t xml:space="preserve">Governmental Accounting, Auditing, and Financial Reporting </w:t>
      </w:r>
      <w:r w:rsidRPr="004154D0">
        <w:rPr>
          <w:b w:val="0"/>
          <w:sz w:val="24"/>
        </w:rPr>
        <w:t>(Gauthier 200</w:t>
      </w:r>
      <w:r w:rsidR="0081751E">
        <w:rPr>
          <w:b w:val="0"/>
          <w:sz w:val="24"/>
        </w:rPr>
        <w:t>5</w:t>
      </w:r>
      <w:r w:rsidRPr="004154D0">
        <w:rPr>
          <w:b w:val="0"/>
          <w:sz w:val="24"/>
        </w:rPr>
        <w:t>)</w:t>
      </w:r>
      <w:r w:rsidRPr="004154D0">
        <w:rPr>
          <w:b w:val="0"/>
          <w:iCs/>
          <w:sz w:val="24"/>
        </w:rPr>
        <w:t xml:space="preserve"> can be purchased from the Government Finance Officers Association. </w:t>
      </w:r>
    </w:p>
    <w:p w14:paraId="30444B86" w14:textId="77777777" w:rsidR="00A562F7" w:rsidRPr="00905DC6" w:rsidRDefault="004C7D8E" w:rsidP="0084537C">
      <w:pPr>
        <w:pStyle w:val="BodyText"/>
        <w:numPr>
          <w:ilvl w:val="0"/>
          <w:numId w:val="5"/>
        </w:numPr>
        <w:rPr>
          <w:b w:val="0"/>
          <w:color w:val="0D0D0D" w:themeColor="text1" w:themeTint="F2"/>
          <w:sz w:val="24"/>
        </w:rPr>
      </w:pPr>
      <w:r w:rsidRPr="004154D0">
        <w:rPr>
          <w:b w:val="0"/>
          <w:i/>
          <w:sz w:val="24"/>
        </w:rPr>
        <w:t xml:space="preserve">Government Finance and Employment Classification Manual </w:t>
      </w:r>
      <w:r w:rsidRPr="004154D0">
        <w:rPr>
          <w:b w:val="0"/>
          <w:sz w:val="24"/>
        </w:rPr>
        <w:t>(U.S. Census Bureau 2006)</w:t>
      </w:r>
      <w:r w:rsidRPr="004154D0">
        <w:rPr>
          <w:b w:val="0"/>
          <w:iCs/>
          <w:sz w:val="24"/>
        </w:rPr>
        <w:t xml:space="preserve"> can be accessed online at</w:t>
      </w:r>
      <w:r w:rsidR="0081751E">
        <w:rPr>
          <w:b w:val="0"/>
          <w:iCs/>
          <w:sz w:val="24"/>
        </w:rPr>
        <w:t xml:space="preserve"> </w:t>
      </w:r>
      <w:hyperlink r:id="rId19" w:history="1">
        <w:r w:rsidR="00EA5C03" w:rsidRPr="00EA5C03">
          <w:rPr>
            <w:rStyle w:val="Hyperlink"/>
            <w:b w:val="0"/>
            <w:sz w:val="24"/>
            <w:szCs w:val="24"/>
          </w:rPr>
          <w:t>http://www2.census.gov/govs/pubs/classification/2006_classification_manual.pdf</w:t>
        </w:r>
      </w:hyperlink>
      <w:r w:rsidR="0081751E" w:rsidRPr="00905DC6">
        <w:rPr>
          <w:b w:val="0"/>
          <w:bCs/>
          <w:color w:val="0D0D0D" w:themeColor="text1" w:themeTint="F2"/>
          <w:sz w:val="24"/>
        </w:rPr>
        <w:t>.</w:t>
      </w:r>
    </w:p>
    <w:p w14:paraId="471218B0" w14:textId="77777777" w:rsidR="004C7D8E" w:rsidRPr="004154D0" w:rsidRDefault="00915981" w:rsidP="0084537C">
      <w:pPr>
        <w:pStyle w:val="BodyText"/>
        <w:numPr>
          <w:ilvl w:val="0"/>
          <w:numId w:val="5"/>
        </w:numPr>
        <w:rPr>
          <w:b w:val="0"/>
          <w:sz w:val="24"/>
        </w:rPr>
      </w:pPr>
      <w:r>
        <w:rPr>
          <w:b w:val="0"/>
          <w:sz w:val="24"/>
        </w:rPr>
        <w:t>F-33 Survey For</w:t>
      </w:r>
      <w:r w:rsidR="00A562F7">
        <w:rPr>
          <w:b w:val="0"/>
          <w:sz w:val="24"/>
        </w:rPr>
        <w:t xml:space="preserve">m </w:t>
      </w:r>
      <w:r w:rsidR="00A562F7" w:rsidRPr="004154D0">
        <w:rPr>
          <w:b w:val="0"/>
          <w:sz w:val="24"/>
        </w:rPr>
        <w:t>“Basic Instructions and Suggestions”</w:t>
      </w:r>
      <w:r w:rsidR="004C7D8E" w:rsidRPr="004154D0">
        <w:rPr>
          <w:b w:val="0"/>
          <w:sz w:val="24"/>
        </w:rPr>
        <w:t xml:space="preserve"> </w:t>
      </w:r>
      <w:r>
        <w:rPr>
          <w:b w:val="0"/>
          <w:sz w:val="24"/>
        </w:rPr>
        <w:t xml:space="preserve">includes a </w:t>
      </w:r>
      <w:r w:rsidR="004C7D8E" w:rsidRPr="004154D0">
        <w:rPr>
          <w:b w:val="0"/>
          <w:sz w:val="24"/>
        </w:rPr>
        <w:t>summary of definitions n</w:t>
      </w:r>
      <w:r w:rsidR="0081751E">
        <w:rPr>
          <w:b w:val="0"/>
          <w:sz w:val="24"/>
        </w:rPr>
        <w:t xml:space="preserve">eeded to respond to the survey </w:t>
      </w:r>
      <w:r w:rsidR="004C7D8E" w:rsidRPr="004154D0">
        <w:rPr>
          <w:b w:val="0"/>
          <w:sz w:val="24"/>
        </w:rPr>
        <w:t xml:space="preserve">(see the </w:t>
      </w:r>
      <w:r w:rsidR="004C7D8E" w:rsidRPr="004154D0">
        <w:rPr>
          <w:b w:val="0"/>
          <w:bCs/>
          <w:sz w:val="24"/>
        </w:rPr>
        <w:t xml:space="preserve">survey form in </w:t>
      </w:r>
      <w:r w:rsidR="00F87FD6">
        <w:rPr>
          <w:b w:val="0"/>
          <w:bCs/>
          <w:sz w:val="24"/>
        </w:rPr>
        <w:t>a</w:t>
      </w:r>
      <w:r w:rsidR="004C7D8E" w:rsidRPr="004154D0">
        <w:rPr>
          <w:b w:val="0"/>
          <w:bCs/>
          <w:sz w:val="24"/>
        </w:rPr>
        <w:t>ppendix E).</w:t>
      </w:r>
    </w:p>
    <w:p w14:paraId="1C49FCF1" w14:textId="77777777" w:rsidR="00F87FD6" w:rsidRPr="00F87FD6" w:rsidRDefault="00F87FD6" w:rsidP="00F87FD6">
      <w:bookmarkStart w:id="100" w:name="_Toc22354743"/>
      <w:bookmarkStart w:id="101" w:name="_Toc71341124"/>
      <w:bookmarkStart w:id="102" w:name="_Toc76966090"/>
    </w:p>
    <w:p w14:paraId="5D797DB2" w14:textId="77777777" w:rsidR="004C7D8E" w:rsidRPr="004154D0" w:rsidRDefault="004C7D8E" w:rsidP="00A13289">
      <w:pPr>
        <w:pStyle w:val="Heading2"/>
        <w:tabs>
          <w:tab w:val="left" w:pos="540"/>
        </w:tabs>
        <w:rPr>
          <w:b w:val="0"/>
        </w:rPr>
      </w:pPr>
      <w:r w:rsidRPr="004154D0">
        <w:t>C.</w:t>
      </w:r>
      <w:r w:rsidRPr="004154D0">
        <w:tab/>
        <w:t>Unit Identifiers</w:t>
      </w:r>
      <w:bookmarkEnd w:id="100"/>
      <w:bookmarkEnd w:id="101"/>
      <w:bookmarkEnd w:id="102"/>
    </w:p>
    <w:p w14:paraId="18D7EED5" w14:textId="77777777" w:rsidR="002C14A6" w:rsidRPr="004154D0" w:rsidRDefault="002C14A6" w:rsidP="002C14A6">
      <w:pPr>
        <w:pStyle w:val="BodyText"/>
        <w:tabs>
          <w:tab w:val="left" w:pos="8370"/>
        </w:tabs>
        <w:rPr>
          <w:b w:val="0"/>
          <w:sz w:val="24"/>
        </w:rPr>
      </w:pPr>
    </w:p>
    <w:p w14:paraId="2EF21AB3" w14:textId="77777777" w:rsidR="00A562F7" w:rsidRDefault="004C7D8E" w:rsidP="002C14A6">
      <w:pPr>
        <w:pStyle w:val="BodyText"/>
        <w:tabs>
          <w:tab w:val="left" w:pos="8370"/>
        </w:tabs>
        <w:rPr>
          <w:b w:val="0"/>
          <w:sz w:val="24"/>
        </w:rPr>
      </w:pPr>
      <w:r w:rsidRPr="004154D0">
        <w:rPr>
          <w:b w:val="0"/>
          <w:sz w:val="24"/>
        </w:rPr>
        <w:t xml:space="preserve">Six variables serve as the primary identification </w:t>
      </w:r>
      <w:r w:rsidR="00FD5B0F">
        <w:rPr>
          <w:b w:val="0"/>
          <w:sz w:val="24"/>
        </w:rPr>
        <w:t>variables for each LEA on this file</w:t>
      </w:r>
      <w:r w:rsidRPr="004154D0">
        <w:rPr>
          <w:b w:val="0"/>
          <w:sz w:val="24"/>
        </w:rPr>
        <w:t xml:space="preserve">: </w:t>
      </w:r>
    </w:p>
    <w:p w14:paraId="18F71D25" w14:textId="77777777" w:rsidR="003A788E" w:rsidRDefault="003A788E" w:rsidP="002C14A6">
      <w:pPr>
        <w:pStyle w:val="BodyText"/>
        <w:tabs>
          <w:tab w:val="left" w:pos="8370"/>
        </w:tabs>
        <w:rPr>
          <w:b w:val="0"/>
          <w:sz w:val="24"/>
        </w:rPr>
      </w:pPr>
    </w:p>
    <w:p w14:paraId="5B25DF4B" w14:textId="77777777" w:rsidR="00A562F7" w:rsidRPr="00F87FD6" w:rsidRDefault="004C7D8E" w:rsidP="00F87FD6">
      <w:pPr>
        <w:pStyle w:val="BodyText"/>
        <w:numPr>
          <w:ilvl w:val="0"/>
          <w:numId w:val="9"/>
        </w:numPr>
        <w:rPr>
          <w:b w:val="0"/>
          <w:bCs/>
          <w:iCs/>
          <w:sz w:val="24"/>
        </w:rPr>
      </w:pPr>
      <w:r w:rsidRPr="00F87FD6">
        <w:rPr>
          <w:b w:val="0"/>
          <w:bCs/>
          <w:iCs/>
          <w:sz w:val="24"/>
        </w:rPr>
        <w:t>NCES local education agency identification code (LEAID)</w:t>
      </w:r>
      <w:r w:rsidR="002D4C9A" w:rsidRPr="00F87FD6">
        <w:rPr>
          <w:b w:val="0"/>
          <w:bCs/>
          <w:iCs/>
          <w:sz w:val="24"/>
        </w:rPr>
        <w:t>;</w:t>
      </w:r>
    </w:p>
    <w:p w14:paraId="56F42BB1" w14:textId="77777777" w:rsidR="00A562F7" w:rsidRPr="00F87FD6" w:rsidRDefault="004C7D8E" w:rsidP="00F87FD6">
      <w:pPr>
        <w:pStyle w:val="BodyText"/>
        <w:numPr>
          <w:ilvl w:val="0"/>
          <w:numId w:val="9"/>
        </w:numPr>
        <w:rPr>
          <w:b w:val="0"/>
          <w:bCs/>
          <w:iCs/>
          <w:sz w:val="24"/>
        </w:rPr>
      </w:pPr>
      <w:r w:rsidRPr="00F87FD6">
        <w:rPr>
          <w:b w:val="0"/>
          <w:bCs/>
          <w:iCs/>
          <w:sz w:val="24"/>
        </w:rPr>
        <w:t>Census Bureau</w:t>
      </w:r>
      <w:r w:rsidR="0081751E" w:rsidRPr="00F87FD6">
        <w:rPr>
          <w:b w:val="0"/>
          <w:bCs/>
          <w:iCs/>
          <w:sz w:val="24"/>
        </w:rPr>
        <w:t xml:space="preserve"> identi</w:t>
      </w:r>
      <w:r w:rsidR="00470CC5" w:rsidRPr="00F87FD6">
        <w:rPr>
          <w:b w:val="0"/>
          <w:bCs/>
          <w:iCs/>
          <w:sz w:val="24"/>
        </w:rPr>
        <w:t>fication code (CENSUSID)</w:t>
      </w:r>
      <w:r w:rsidR="002D4C9A" w:rsidRPr="00F87FD6">
        <w:rPr>
          <w:b w:val="0"/>
          <w:bCs/>
          <w:iCs/>
          <w:sz w:val="24"/>
        </w:rPr>
        <w:t>;</w:t>
      </w:r>
    </w:p>
    <w:p w14:paraId="703D1145" w14:textId="77777777" w:rsidR="00A562F7" w:rsidRPr="00F87FD6" w:rsidRDefault="00520566" w:rsidP="00F87FD6">
      <w:pPr>
        <w:pStyle w:val="BodyText"/>
        <w:numPr>
          <w:ilvl w:val="0"/>
          <w:numId w:val="9"/>
        </w:numPr>
        <w:rPr>
          <w:b w:val="0"/>
          <w:bCs/>
          <w:iCs/>
          <w:sz w:val="24"/>
        </w:rPr>
      </w:pPr>
      <w:r w:rsidRPr="00F87FD6">
        <w:rPr>
          <w:b w:val="0"/>
          <w:bCs/>
          <w:iCs/>
          <w:sz w:val="24"/>
        </w:rPr>
        <w:t>American National Standards Institute (ANSI)</w:t>
      </w:r>
      <w:r w:rsidR="00F36192" w:rsidRPr="00FD5B0F">
        <w:rPr>
          <w:vertAlign w:val="superscript"/>
        </w:rPr>
        <w:footnoteReference w:id="8"/>
      </w:r>
      <w:r w:rsidRPr="00F87FD6">
        <w:rPr>
          <w:b w:val="0"/>
          <w:bCs/>
          <w:iCs/>
          <w:sz w:val="24"/>
        </w:rPr>
        <w:t xml:space="preserve"> </w:t>
      </w:r>
      <w:r w:rsidR="004C7D8E" w:rsidRPr="00F87FD6">
        <w:rPr>
          <w:b w:val="0"/>
          <w:bCs/>
          <w:iCs/>
          <w:sz w:val="24"/>
        </w:rPr>
        <w:t xml:space="preserve">state code </w:t>
      </w:r>
      <w:r w:rsidR="00470CC5" w:rsidRPr="00F87FD6">
        <w:rPr>
          <w:b w:val="0"/>
          <w:bCs/>
          <w:iCs/>
          <w:sz w:val="24"/>
        </w:rPr>
        <w:t>(FIPST)</w:t>
      </w:r>
      <w:r w:rsidR="002D4C9A" w:rsidRPr="00F87FD6">
        <w:rPr>
          <w:b w:val="0"/>
          <w:bCs/>
          <w:iCs/>
          <w:sz w:val="24"/>
        </w:rPr>
        <w:t>;</w:t>
      </w:r>
    </w:p>
    <w:p w14:paraId="71CC7A73" w14:textId="77777777" w:rsidR="00A562F7" w:rsidRPr="00F87FD6" w:rsidRDefault="00520566" w:rsidP="00F87FD6">
      <w:pPr>
        <w:pStyle w:val="BodyText"/>
        <w:numPr>
          <w:ilvl w:val="0"/>
          <w:numId w:val="9"/>
        </w:numPr>
        <w:rPr>
          <w:b w:val="0"/>
          <w:bCs/>
          <w:iCs/>
          <w:sz w:val="24"/>
        </w:rPr>
      </w:pPr>
      <w:r w:rsidRPr="00F87FD6">
        <w:rPr>
          <w:b w:val="0"/>
          <w:bCs/>
          <w:iCs/>
          <w:sz w:val="24"/>
        </w:rPr>
        <w:t>ANSI</w:t>
      </w:r>
      <w:r w:rsidR="00470CC5" w:rsidRPr="00F87FD6">
        <w:rPr>
          <w:b w:val="0"/>
          <w:bCs/>
          <w:iCs/>
          <w:sz w:val="24"/>
        </w:rPr>
        <w:t xml:space="preserve"> county number (CONUM)</w:t>
      </w:r>
      <w:r w:rsidR="002D4C9A" w:rsidRPr="00F87FD6">
        <w:rPr>
          <w:b w:val="0"/>
          <w:bCs/>
          <w:iCs/>
          <w:sz w:val="24"/>
        </w:rPr>
        <w:t>;</w:t>
      </w:r>
    </w:p>
    <w:p w14:paraId="4C828DAE" w14:textId="77777777" w:rsidR="00A562F7" w:rsidRPr="00F87FD6" w:rsidRDefault="004C7D8E" w:rsidP="00F87FD6">
      <w:pPr>
        <w:pStyle w:val="BodyText"/>
        <w:numPr>
          <w:ilvl w:val="0"/>
          <w:numId w:val="9"/>
        </w:numPr>
        <w:rPr>
          <w:b w:val="0"/>
          <w:bCs/>
          <w:iCs/>
          <w:sz w:val="24"/>
        </w:rPr>
      </w:pPr>
      <w:r w:rsidRPr="00F87FD6">
        <w:rPr>
          <w:b w:val="0"/>
          <w:bCs/>
          <w:iCs/>
          <w:sz w:val="24"/>
        </w:rPr>
        <w:t>Consolidated Statistical Area code (CSA)</w:t>
      </w:r>
      <w:r w:rsidR="002D4C9A" w:rsidRPr="00F87FD6">
        <w:rPr>
          <w:b w:val="0"/>
          <w:bCs/>
          <w:iCs/>
          <w:sz w:val="24"/>
        </w:rPr>
        <w:t>; and</w:t>
      </w:r>
    </w:p>
    <w:p w14:paraId="47822873" w14:textId="77777777" w:rsidR="004C7D8E" w:rsidRPr="00A13289" w:rsidRDefault="004C7D8E" w:rsidP="00A13289">
      <w:pPr>
        <w:pStyle w:val="BodyText"/>
        <w:numPr>
          <w:ilvl w:val="0"/>
          <w:numId w:val="9"/>
        </w:numPr>
        <w:rPr>
          <w:b w:val="0"/>
          <w:bCs/>
          <w:iCs/>
          <w:sz w:val="24"/>
        </w:rPr>
      </w:pPr>
      <w:r w:rsidRPr="00F87FD6">
        <w:rPr>
          <w:b w:val="0"/>
          <w:bCs/>
          <w:iCs/>
          <w:sz w:val="24"/>
        </w:rPr>
        <w:t>Core-Based Statistical Area code (CBSA)</w:t>
      </w:r>
      <w:r w:rsidR="00F87FD6" w:rsidRPr="00F87FD6">
        <w:rPr>
          <w:b w:val="0"/>
          <w:bCs/>
          <w:iCs/>
          <w:sz w:val="24"/>
        </w:rPr>
        <w:t>.</w:t>
      </w:r>
    </w:p>
    <w:p w14:paraId="67568E41" w14:textId="77777777" w:rsidR="00B2652C" w:rsidRDefault="00B2652C">
      <w:pPr>
        <w:rPr>
          <w:b/>
          <w:bCs/>
          <w:iCs/>
          <w:sz w:val="24"/>
        </w:rPr>
      </w:pPr>
    </w:p>
    <w:p w14:paraId="7E9C4294" w14:textId="77777777" w:rsidR="000E3E5A" w:rsidRDefault="000E3E5A">
      <w:pPr>
        <w:rPr>
          <w:b/>
          <w:bCs/>
          <w:iCs/>
          <w:sz w:val="24"/>
        </w:rPr>
      </w:pPr>
    </w:p>
    <w:p w14:paraId="4BB32858" w14:textId="77777777" w:rsidR="000E3E5A" w:rsidRDefault="000E3E5A">
      <w:pPr>
        <w:rPr>
          <w:b/>
          <w:bCs/>
          <w:iCs/>
          <w:sz w:val="24"/>
        </w:rPr>
      </w:pPr>
    </w:p>
    <w:p w14:paraId="331F861F" w14:textId="77777777" w:rsidR="000E3E5A" w:rsidRDefault="000E3E5A">
      <w:pPr>
        <w:rPr>
          <w:b/>
          <w:bCs/>
          <w:iCs/>
          <w:sz w:val="24"/>
        </w:rPr>
      </w:pPr>
    </w:p>
    <w:p w14:paraId="5B69180B" w14:textId="77777777" w:rsidR="000E3E5A" w:rsidRDefault="000E3E5A">
      <w:pPr>
        <w:rPr>
          <w:b/>
          <w:bCs/>
          <w:iCs/>
          <w:sz w:val="24"/>
        </w:rPr>
      </w:pPr>
    </w:p>
    <w:p w14:paraId="69CC5475" w14:textId="77777777" w:rsidR="004C7D8E" w:rsidRPr="004154D0" w:rsidRDefault="004C7D8E">
      <w:pPr>
        <w:rPr>
          <w:b/>
          <w:bCs/>
          <w:iCs/>
          <w:sz w:val="24"/>
        </w:rPr>
      </w:pPr>
      <w:r w:rsidRPr="004154D0">
        <w:rPr>
          <w:b/>
          <w:bCs/>
          <w:iCs/>
          <w:sz w:val="24"/>
        </w:rPr>
        <w:lastRenderedPageBreak/>
        <w:t>C.1.</w:t>
      </w:r>
      <w:r w:rsidRPr="004154D0">
        <w:rPr>
          <w:b/>
          <w:bCs/>
          <w:iCs/>
          <w:sz w:val="24"/>
        </w:rPr>
        <w:tab/>
        <w:t xml:space="preserve">Identification </w:t>
      </w:r>
      <w:r w:rsidR="00FD5B0F">
        <w:rPr>
          <w:b/>
          <w:bCs/>
          <w:iCs/>
          <w:sz w:val="24"/>
        </w:rPr>
        <w:t>V</w:t>
      </w:r>
      <w:r w:rsidRPr="004154D0">
        <w:rPr>
          <w:b/>
          <w:bCs/>
          <w:iCs/>
          <w:sz w:val="24"/>
        </w:rPr>
        <w:t>ariables</w:t>
      </w:r>
    </w:p>
    <w:p w14:paraId="5ED0ED03" w14:textId="77777777" w:rsidR="002C14A6" w:rsidRPr="004154D0" w:rsidRDefault="002C14A6" w:rsidP="002C14A6">
      <w:pPr>
        <w:rPr>
          <w:b/>
          <w:bCs/>
          <w:iCs/>
          <w:sz w:val="24"/>
        </w:rPr>
      </w:pPr>
    </w:p>
    <w:p w14:paraId="10216422" w14:textId="77777777" w:rsidR="004C7D8E" w:rsidRPr="004154D0" w:rsidRDefault="004C7D8E" w:rsidP="002C14A6">
      <w:pPr>
        <w:rPr>
          <w:b/>
          <w:sz w:val="24"/>
        </w:rPr>
      </w:pPr>
      <w:r w:rsidRPr="004154D0">
        <w:rPr>
          <w:b/>
          <w:bCs/>
          <w:iCs/>
          <w:sz w:val="24"/>
        </w:rPr>
        <w:t>LEAID</w:t>
      </w:r>
    </w:p>
    <w:p w14:paraId="6C0B303C" w14:textId="77777777" w:rsidR="002C14A6" w:rsidRPr="004154D0" w:rsidRDefault="002C14A6" w:rsidP="002C14A6">
      <w:pPr>
        <w:rPr>
          <w:bCs/>
          <w:sz w:val="24"/>
        </w:rPr>
      </w:pPr>
    </w:p>
    <w:p w14:paraId="04465D5E" w14:textId="77777777" w:rsidR="003C5DF9" w:rsidRPr="001C7DEF" w:rsidRDefault="003C5DF9" w:rsidP="003C5DF9">
      <w:pPr>
        <w:rPr>
          <w:sz w:val="24"/>
          <w:szCs w:val="24"/>
        </w:rPr>
      </w:pPr>
      <w:r w:rsidRPr="001C7DEF">
        <w:rPr>
          <w:bCs/>
          <w:sz w:val="24"/>
          <w:szCs w:val="24"/>
        </w:rPr>
        <w:t>T</w:t>
      </w:r>
      <w:r w:rsidR="004C7D8E" w:rsidRPr="001C7DEF">
        <w:rPr>
          <w:bCs/>
          <w:sz w:val="24"/>
          <w:szCs w:val="24"/>
        </w:rPr>
        <w:t>he NCES local education agency identification code (LEAID) is the most frequently used identifier within this data release.</w:t>
      </w:r>
      <w:r w:rsidR="001C7DEF" w:rsidRPr="001C7DEF">
        <w:rPr>
          <w:sz w:val="24"/>
          <w:szCs w:val="24"/>
        </w:rPr>
        <w:t xml:space="preserve"> </w:t>
      </w:r>
      <w:r w:rsidR="004C7D8E" w:rsidRPr="001C7DEF">
        <w:rPr>
          <w:sz w:val="24"/>
          <w:szCs w:val="24"/>
        </w:rPr>
        <w:t xml:space="preserve">LEAID codes allow users to match LEA finance data with data from the </w:t>
      </w:r>
      <w:proofErr w:type="spellStart"/>
      <w:r w:rsidR="004C7D8E" w:rsidRPr="001C7DEF">
        <w:rPr>
          <w:sz w:val="24"/>
          <w:szCs w:val="24"/>
        </w:rPr>
        <w:t>nonfiscal</w:t>
      </w:r>
      <w:proofErr w:type="spellEnd"/>
      <w:r w:rsidR="004C7D8E" w:rsidRPr="001C7DEF">
        <w:rPr>
          <w:sz w:val="24"/>
          <w:szCs w:val="24"/>
        </w:rPr>
        <w:t xml:space="preserve"> CCD surveys (</w:t>
      </w:r>
      <w:r w:rsidR="002C14A6" w:rsidRPr="001C7DEF">
        <w:rPr>
          <w:sz w:val="24"/>
          <w:szCs w:val="24"/>
        </w:rPr>
        <w:t>e.g.</w:t>
      </w:r>
      <w:r w:rsidR="004C7D8E" w:rsidRPr="001C7DEF">
        <w:rPr>
          <w:sz w:val="24"/>
          <w:szCs w:val="24"/>
        </w:rPr>
        <w:t xml:space="preserve">, the </w:t>
      </w:r>
      <w:r w:rsidR="00D773EC">
        <w:rPr>
          <w:sz w:val="24"/>
          <w:szCs w:val="24"/>
        </w:rPr>
        <w:t>LEA</w:t>
      </w:r>
      <w:r w:rsidR="004C7D8E" w:rsidRPr="001C7DEF">
        <w:rPr>
          <w:sz w:val="24"/>
          <w:szCs w:val="24"/>
        </w:rPr>
        <w:t xml:space="preserve"> Universe Survey</w:t>
      </w:r>
      <w:r w:rsidR="001C7DEF">
        <w:rPr>
          <w:sz w:val="24"/>
          <w:szCs w:val="24"/>
        </w:rPr>
        <w:t xml:space="preserve"> and the</w:t>
      </w:r>
      <w:r w:rsidR="001C7DEF" w:rsidRPr="001C7DEF">
        <w:rPr>
          <w:sz w:val="24"/>
          <w:szCs w:val="24"/>
        </w:rPr>
        <w:t xml:space="preserve"> </w:t>
      </w:r>
      <w:r w:rsidR="001C7DEF">
        <w:rPr>
          <w:sz w:val="24"/>
          <w:szCs w:val="24"/>
        </w:rPr>
        <w:t xml:space="preserve">Public </w:t>
      </w:r>
      <w:r w:rsidR="001C7DEF" w:rsidRPr="001C7DEF">
        <w:rPr>
          <w:sz w:val="24"/>
          <w:szCs w:val="24"/>
        </w:rPr>
        <w:t xml:space="preserve">Elementary/Secondary School Universe </w:t>
      </w:r>
      <w:r w:rsidR="001C7DEF">
        <w:rPr>
          <w:sz w:val="24"/>
          <w:szCs w:val="24"/>
        </w:rPr>
        <w:t>Survey</w:t>
      </w:r>
      <w:r w:rsidR="004C7D8E" w:rsidRPr="001C7DEF">
        <w:rPr>
          <w:sz w:val="24"/>
          <w:szCs w:val="24"/>
        </w:rPr>
        <w:t xml:space="preserve">, which contain </w:t>
      </w:r>
      <w:r w:rsidR="00EE7EF0">
        <w:rPr>
          <w:sz w:val="24"/>
          <w:szCs w:val="24"/>
        </w:rPr>
        <w:t xml:space="preserve">aggregate </w:t>
      </w:r>
      <w:r w:rsidR="004C7D8E" w:rsidRPr="001C7DEF">
        <w:rPr>
          <w:sz w:val="24"/>
          <w:szCs w:val="24"/>
        </w:rPr>
        <w:t xml:space="preserve">data on students, </w:t>
      </w:r>
      <w:r w:rsidR="00EE7EF0">
        <w:rPr>
          <w:sz w:val="24"/>
          <w:szCs w:val="24"/>
        </w:rPr>
        <w:t xml:space="preserve">membership, </w:t>
      </w:r>
      <w:r w:rsidR="004C7D8E" w:rsidRPr="001C7DEF">
        <w:rPr>
          <w:sz w:val="24"/>
          <w:szCs w:val="24"/>
        </w:rPr>
        <w:t xml:space="preserve">staff, dropouts, and graduates). </w:t>
      </w:r>
      <w:r w:rsidRPr="001C7DEF">
        <w:rPr>
          <w:sz w:val="24"/>
          <w:szCs w:val="24"/>
        </w:rPr>
        <w:t>The LEAID code has seven characters: a two-digit state code followed by a five-digit number that is unique to each agency within the state. This identifier generally remains the same across the years of data collection.</w:t>
      </w:r>
    </w:p>
    <w:p w14:paraId="1A78A476" w14:textId="77777777" w:rsidR="00A672CA" w:rsidRDefault="00A672CA">
      <w:pPr>
        <w:pStyle w:val="BodyText3"/>
        <w:tabs>
          <w:tab w:val="clear" w:pos="720"/>
          <w:tab w:val="clear" w:pos="1080"/>
        </w:tabs>
        <w:rPr>
          <w:b/>
          <w:bCs/>
          <w:iCs/>
        </w:rPr>
      </w:pPr>
    </w:p>
    <w:p w14:paraId="2149F705" w14:textId="77777777" w:rsidR="004C7D8E" w:rsidRDefault="004C7D8E">
      <w:pPr>
        <w:pStyle w:val="BodyText3"/>
        <w:tabs>
          <w:tab w:val="clear" w:pos="720"/>
          <w:tab w:val="clear" w:pos="1080"/>
        </w:tabs>
        <w:rPr>
          <w:b/>
          <w:bCs/>
          <w:iCs/>
        </w:rPr>
      </w:pPr>
      <w:r w:rsidRPr="004154D0">
        <w:rPr>
          <w:b/>
          <w:bCs/>
          <w:iCs/>
        </w:rPr>
        <w:t xml:space="preserve">LEAID </w:t>
      </w:r>
      <w:r w:rsidR="00FD5B0F">
        <w:rPr>
          <w:b/>
          <w:bCs/>
          <w:iCs/>
        </w:rPr>
        <w:t>M</w:t>
      </w:r>
      <w:r w:rsidRPr="004154D0">
        <w:rPr>
          <w:b/>
          <w:bCs/>
          <w:iCs/>
        </w:rPr>
        <w:t xml:space="preserve">atching </w:t>
      </w:r>
      <w:r w:rsidR="00FD5B0F">
        <w:rPr>
          <w:b/>
          <w:bCs/>
          <w:iCs/>
        </w:rPr>
        <w:t>I</w:t>
      </w:r>
      <w:r w:rsidRPr="004154D0">
        <w:rPr>
          <w:b/>
          <w:bCs/>
          <w:iCs/>
        </w:rPr>
        <w:t>ssues</w:t>
      </w:r>
    </w:p>
    <w:p w14:paraId="2D963E7A" w14:textId="77777777" w:rsidR="00A672CA" w:rsidRDefault="00A672CA">
      <w:pPr>
        <w:pStyle w:val="BodyText3"/>
        <w:tabs>
          <w:tab w:val="clear" w:pos="720"/>
          <w:tab w:val="clear" w:pos="1080"/>
        </w:tabs>
        <w:rPr>
          <w:b/>
          <w:bCs/>
          <w:iCs/>
        </w:rPr>
      </w:pPr>
    </w:p>
    <w:p w14:paraId="77E7A8FB" w14:textId="0604A4C7" w:rsidR="005C1772" w:rsidRPr="005C1772" w:rsidRDefault="005C1772" w:rsidP="006030E7">
      <w:pPr>
        <w:pStyle w:val="BodyText3"/>
        <w:tabs>
          <w:tab w:val="clear" w:pos="720"/>
          <w:tab w:val="clear" w:pos="1080"/>
        </w:tabs>
      </w:pPr>
      <w:r w:rsidRPr="005C1772">
        <w:t xml:space="preserve">The LEAs reported on the </w:t>
      </w:r>
      <w:r w:rsidR="00B40010">
        <w:t xml:space="preserve">School District Finance Survey </w:t>
      </w:r>
      <w:r w:rsidRPr="005C1772">
        <w:t xml:space="preserve">file are assigned valid LEAIDs by being matched against the LEA Universe Survey file. Matches are first attempted against the LEA universe file for the corresponding school year (SY </w:t>
      </w:r>
      <w:r w:rsidR="00A25B1A">
        <w:t>201</w:t>
      </w:r>
      <w:r w:rsidR="000E3E5A">
        <w:t>4</w:t>
      </w:r>
      <w:r w:rsidR="005E23A4">
        <w:t>-</w:t>
      </w:r>
      <w:r w:rsidR="00A25B1A">
        <w:t>1</w:t>
      </w:r>
      <w:r w:rsidR="000E3E5A">
        <w:t>5</w:t>
      </w:r>
      <w:r w:rsidR="00A25B1A" w:rsidRPr="005C1772">
        <w:t xml:space="preserve"> </w:t>
      </w:r>
      <w:r w:rsidRPr="005C1772">
        <w:t xml:space="preserve">for the FY </w:t>
      </w:r>
      <w:r w:rsidR="00A25B1A" w:rsidRPr="005C1772">
        <w:t>1</w:t>
      </w:r>
      <w:r w:rsidR="000E3E5A">
        <w:t>5</w:t>
      </w:r>
      <w:r w:rsidR="00A25B1A" w:rsidRPr="005C1772">
        <w:t xml:space="preserve"> </w:t>
      </w:r>
      <w:r w:rsidRPr="005C1772">
        <w:t xml:space="preserve">F-33 file). If  survey staff cannot match the LEAs to the LEA universe file for the corresponding school year, they attempt to match the LEAs to prior and subsequent year universe files. Matching to prior and subsequent year universe files allows for closed and future LEAs to be reported on the </w:t>
      </w:r>
      <w:r w:rsidR="00B40010">
        <w:t xml:space="preserve">School District Finance Survey </w:t>
      </w:r>
      <w:r w:rsidRPr="005C1772">
        <w:t xml:space="preserve">file under valid LEAIDs. Closed LEAs can still have financial activity after they close, but they are included on the </w:t>
      </w:r>
      <w:r w:rsidR="00B40010">
        <w:t>School District Finance Survey</w:t>
      </w:r>
      <w:r w:rsidR="00B40010" w:rsidRPr="005C1772">
        <w:t xml:space="preserve"> </w:t>
      </w:r>
      <w:r w:rsidRPr="005C1772">
        <w:t xml:space="preserve">file as closed only in the year that they closed. Similarly, future LEAs may have had start-up costs in years before becoming operational, but may not have been reported in the LEA universe file for those years.  </w:t>
      </w:r>
    </w:p>
    <w:p w14:paraId="0D4A9D26" w14:textId="77777777" w:rsidR="00B63E66" w:rsidRPr="00C36625" w:rsidRDefault="00B63E66" w:rsidP="006030E7">
      <w:pPr>
        <w:pStyle w:val="BodyText3"/>
        <w:tabs>
          <w:tab w:val="clear" w:pos="720"/>
          <w:tab w:val="clear" w:pos="1080"/>
        </w:tabs>
        <w:rPr>
          <w:color w:val="0D0D0D" w:themeColor="text1" w:themeTint="F2"/>
        </w:rPr>
      </w:pPr>
    </w:p>
    <w:p w14:paraId="027B66F1" w14:textId="4B21F71A" w:rsidR="006030E7" w:rsidRPr="00665193" w:rsidRDefault="006030E7" w:rsidP="006030E7">
      <w:pPr>
        <w:pStyle w:val="BodyText3"/>
        <w:tabs>
          <w:tab w:val="clear" w:pos="720"/>
          <w:tab w:val="clear" w:pos="1080"/>
        </w:tabs>
      </w:pPr>
      <w:r w:rsidRPr="00C36625">
        <w:rPr>
          <w:color w:val="0D0D0D" w:themeColor="text1" w:themeTint="F2"/>
        </w:rPr>
        <w:t xml:space="preserve">Starting in FY 06, the Census Bureau assigned unique dummy LEAIDs to the LEAs without a valid LEAID. There are </w:t>
      </w:r>
      <w:r w:rsidR="003676F7">
        <w:rPr>
          <w:color w:val="0D0D0D" w:themeColor="text1" w:themeTint="F2"/>
        </w:rPr>
        <w:t>1</w:t>
      </w:r>
      <w:r w:rsidR="009B1929">
        <w:rPr>
          <w:color w:val="0D0D0D" w:themeColor="text1" w:themeTint="F2"/>
        </w:rPr>
        <w:t>6</w:t>
      </w:r>
      <w:r w:rsidR="00381F40" w:rsidRPr="00C36625">
        <w:rPr>
          <w:color w:val="0D0D0D" w:themeColor="text1" w:themeTint="F2"/>
        </w:rPr>
        <w:t xml:space="preserve"> dummy LEAIDs on </w:t>
      </w:r>
      <w:r w:rsidR="00381F40" w:rsidRPr="00665193">
        <w:t xml:space="preserve">the FY </w:t>
      </w:r>
      <w:r w:rsidR="00A25B1A" w:rsidRPr="00665193">
        <w:t>1</w:t>
      </w:r>
      <w:r w:rsidR="009B1929">
        <w:t>5</w:t>
      </w:r>
      <w:r w:rsidR="00A25B1A" w:rsidRPr="00665193">
        <w:t xml:space="preserve"> </w:t>
      </w:r>
      <w:r w:rsidRPr="00665193">
        <w:t xml:space="preserve">file. Dummy LEAIDs </w:t>
      </w:r>
      <w:r w:rsidR="006A5E25">
        <w:t xml:space="preserve">are distinguished </w:t>
      </w:r>
      <w:r w:rsidRPr="00665193">
        <w:t xml:space="preserve">by </w:t>
      </w:r>
      <w:r w:rsidR="006A5E25">
        <w:t>a</w:t>
      </w:r>
      <w:r w:rsidRPr="00665193">
        <w:t xml:space="preserve"> “D” in the third position of the LEAID. Dummy LEAIDs will remain the same across the years of data collection, unless</w:t>
      </w:r>
      <w:r w:rsidR="00622FC5">
        <w:t xml:space="preserve"> </w:t>
      </w:r>
      <w:r w:rsidRPr="00665193">
        <w:t xml:space="preserve">a matching LEA is found in </w:t>
      </w:r>
      <w:r w:rsidR="00A03B7A">
        <w:t xml:space="preserve">the LEA Universe in the </w:t>
      </w:r>
      <w:r w:rsidRPr="00665193">
        <w:t xml:space="preserve">subsequent year.    </w:t>
      </w:r>
    </w:p>
    <w:p w14:paraId="5328DE80" w14:textId="77777777" w:rsidR="00A672CA" w:rsidRPr="00665193" w:rsidRDefault="00A672CA" w:rsidP="00A672CA">
      <w:pPr>
        <w:pStyle w:val="BodyText3"/>
        <w:tabs>
          <w:tab w:val="clear" w:pos="720"/>
          <w:tab w:val="clear" w:pos="1080"/>
        </w:tabs>
      </w:pPr>
    </w:p>
    <w:p w14:paraId="61ECC21F" w14:textId="46A41328" w:rsidR="00236946" w:rsidRPr="00236946" w:rsidRDefault="00236946" w:rsidP="00A672CA">
      <w:pPr>
        <w:pStyle w:val="BodyText3"/>
        <w:tabs>
          <w:tab w:val="clear" w:pos="720"/>
          <w:tab w:val="clear" w:pos="1080"/>
        </w:tabs>
      </w:pPr>
      <w:r w:rsidRPr="00236946">
        <w:t xml:space="preserve">The CCD Agency </w:t>
      </w:r>
      <w:proofErr w:type="spellStart"/>
      <w:r w:rsidRPr="00236946">
        <w:t>Nonfiscal</w:t>
      </w:r>
      <w:proofErr w:type="spellEnd"/>
      <w:r w:rsidRPr="00236946">
        <w:t xml:space="preserve"> File Match variable (CCDNF) indicates whether a record on the </w:t>
      </w:r>
      <w:r w:rsidR="00E24557">
        <w:t xml:space="preserve">   </w:t>
      </w:r>
      <w:r w:rsidR="00B40010">
        <w:t>School District Finance Survey</w:t>
      </w:r>
      <w:r w:rsidR="00B40010" w:rsidRPr="00236946">
        <w:t xml:space="preserve"> </w:t>
      </w:r>
      <w:r w:rsidRPr="00236946">
        <w:t>file matches a record on the LEA universe file. A value of</w:t>
      </w:r>
      <w:r w:rsidR="00E24557">
        <w:t xml:space="preserve"> </w:t>
      </w:r>
      <w:r w:rsidRPr="00236946">
        <w:t xml:space="preserve">“1” indicates that the record on the </w:t>
      </w:r>
      <w:r w:rsidR="00B40010">
        <w:t>School District Finance Survey</w:t>
      </w:r>
      <w:r w:rsidR="00B40010" w:rsidRPr="00236946">
        <w:t xml:space="preserve"> </w:t>
      </w:r>
      <w:r w:rsidRPr="00236946">
        <w:t xml:space="preserve">file matches a record on the LEA universe file; a value of “0” indicates that the record on the </w:t>
      </w:r>
      <w:r w:rsidR="00B40010">
        <w:t>School District Finance Survey</w:t>
      </w:r>
      <w:r w:rsidR="00B40010" w:rsidRPr="00236946">
        <w:t xml:space="preserve"> </w:t>
      </w:r>
      <w:r w:rsidRPr="00236946">
        <w:t xml:space="preserve">file does not match any records on the </w:t>
      </w:r>
      <w:r w:rsidR="00685C12">
        <w:t xml:space="preserve">SY </w:t>
      </w:r>
      <w:r w:rsidR="00A25B1A">
        <w:t>201</w:t>
      </w:r>
      <w:r w:rsidR="00223085">
        <w:t>4</w:t>
      </w:r>
      <w:r w:rsidR="00685C12">
        <w:t>-</w:t>
      </w:r>
      <w:r w:rsidR="00A25B1A">
        <w:t>1</w:t>
      </w:r>
      <w:r w:rsidR="00223085">
        <w:t>5</w:t>
      </w:r>
      <w:r w:rsidR="00A25B1A">
        <w:t xml:space="preserve"> </w:t>
      </w:r>
      <w:r w:rsidRPr="00236946">
        <w:t>LEA universe file.</w:t>
      </w:r>
      <w:r w:rsidR="001F594C">
        <w:t xml:space="preserve"> </w:t>
      </w:r>
      <w:r w:rsidR="00B40010">
        <w:t xml:space="preserve">The School District Finance Survey </w:t>
      </w:r>
      <w:r w:rsidR="00622FC5">
        <w:t xml:space="preserve">staff </w:t>
      </w:r>
      <w:r w:rsidR="001F594C">
        <w:t xml:space="preserve">attempt to match </w:t>
      </w:r>
      <w:r w:rsidR="001F594C" w:rsidRPr="00665193">
        <w:t>every LEA there is data for, regardless of membership, even if the membership is reported as zero.</w:t>
      </w:r>
    </w:p>
    <w:p w14:paraId="52E00623" w14:textId="77777777" w:rsidR="00931536" w:rsidRDefault="002A06DF" w:rsidP="00A672CA">
      <w:pPr>
        <w:pStyle w:val="BodyText3"/>
        <w:tabs>
          <w:tab w:val="clear" w:pos="720"/>
          <w:tab w:val="clear" w:pos="1080"/>
        </w:tabs>
      </w:pPr>
      <w:r w:rsidRPr="00665193">
        <w:t xml:space="preserve"> </w:t>
      </w:r>
    </w:p>
    <w:p w14:paraId="7758559D" w14:textId="5CA7F306" w:rsidR="00E24557" w:rsidRDefault="001F594C" w:rsidP="00931536">
      <w:pPr>
        <w:pStyle w:val="BodyText3"/>
        <w:tabs>
          <w:tab w:val="clear" w:pos="720"/>
          <w:tab w:val="clear" w:pos="1080"/>
        </w:tabs>
      </w:pPr>
      <w:r w:rsidRPr="00665193">
        <w:t xml:space="preserve">There are </w:t>
      </w:r>
      <w:r w:rsidR="00F5183B">
        <w:t>49</w:t>
      </w:r>
      <w:r w:rsidRPr="00665193">
        <w:t xml:space="preserve"> LEAs on the FY </w:t>
      </w:r>
      <w:r w:rsidR="00A25B1A">
        <w:t>1</w:t>
      </w:r>
      <w:r w:rsidR="009B1929">
        <w:t>5</w:t>
      </w:r>
      <w:r w:rsidR="00A25B1A" w:rsidRPr="00665193">
        <w:t xml:space="preserve"> </w:t>
      </w:r>
      <w:r w:rsidR="00B40010">
        <w:t>School District Finance Survey</w:t>
      </w:r>
      <w:r w:rsidR="00B40010" w:rsidRPr="00665193">
        <w:t xml:space="preserve"> </w:t>
      </w:r>
      <w:r w:rsidRPr="00665193">
        <w:t xml:space="preserve">file that do not appear on the </w:t>
      </w:r>
      <w:r w:rsidR="001C0399">
        <w:t>SY 201</w:t>
      </w:r>
      <w:r w:rsidR="006F2AC7">
        <w:t>4</w:t>
      </w:r>
      <w:r w:rsidR="001C0399">
        <w:t>-1</w:t>
      </w:r>
      <w:r w:rsidR="009B1929">
        <w:t>5</w:t>
      </w:r>
      <w:r w:rsidR="00A25B1A">
        <w:t xml:space="preserve"> </w:t>
      </w:r>
      <w:r w:rsidRPr="00665193">
        <w:t>LEA Universe Survey file (see table 2). (These LEAs are also identified on the F-33 file by having a CCDNF value equal to “0.”)</w:t>
      </w:r>
      <w:r w:rsidR="00230FB8">
        <w:t xml:space="preserve">. All </w:t>
      </w:r>
      <w:r w:rsidR="009B1929">
        <w:t>49</w:t>
      </w:r>
      <w:r w:rsidR="00230FB8">
        <w:t xml:space="preserve"> of t</w:t>
      </w:r>
      <w:r w:rsidR="00931536">
        <w:t xml:space="preserve">hese LEAs have been confirmed as school systems by the reporting SEAs and the Census Bureau. </w:t>
      </w:r>
      <w:r w:rsidR="00785871">
        <w:t xml:space="preserve">(These are generally education service agencies and </w:t>
      </w:r>
      <w:proofErr w:type="spellStart"/>
      <w:r w:rsidR="00785871">
        <w:t>nonoperating</w:t>
      </w:r>
      <w:proofErr w:type="spellEnd"/>
      <w:r w:rsidR="00785871">
        <w:t xml:space="preserve"> LEAs th</w:t>
      </w:r>
      <w:r w:rsidR="00C6799B">
        <w:t xml:space="preserve">at were not reported </w:t>
      </w:r>
      <w:r w:rsidR="00067159">
        <w:t xml:space="preserve">by SEA respondents </w:t>
      </w:r>
      <w:r w:rsidR="00C6799B">
        <w:t xml:space="preserve">for the </w:t>
      </w:r>
      <w:r w:rsidR="00DF4329">
        <w:t xml:space="preserve">CCD </w:t>
      </w:r>
      <w:r w:rsidR="005F709D">
        <w:t>LEA Universe Survey</w:t>
      </w:r>
      <w:r w:rsidR="00DF4329">
        <w:t>.)</w:t>
      </w:r>
      <w:r w:rsidR="00C61175">
        <w:t xml:space="preserve"> </w:t>
      </w:r>
    </w:p>
    <w:p w14:paraId="12D94D44" w14:textId="77777777" w:rsidR="00230FB8" w:rsidRDefault="00230FB8" w:rsidP="00931536">
      <w:pPr>
        <w:pStyle w:val="BodyText3"/>
        <w:tabs>
          <w:tab w:val="clear" w:pos="720"/>
          <w:tab w:val="clear" w:pos="1080"/>
        </w:tabs>
      </w:pPr>
    </w:p>
    <w:tbl>
      <w:tblPr>
        <w:tblW w:w="9976" w:type="dxa"/>
        <w:tblInd w:w="108" w:type="dxa"/>
        <w:tblLayout w:type="fixed"/>
        <w:tblLook w:val="04A0" w:firstRow="1" w:lastRow="0" w:firstColumn="1" w:lastColumn="0" w:noHBand="0" w:noVBand="1"/>
      </w:tblPr>
      <w:tblGrid>
        <w:gridCol w:w="1500"/>
        <w:gridCol w:w="1579"/>
        <w:gridCol w:w="6101"/>
        <w:gridCol w:w="270"/>
        <w:gridCol w:w="257"/>
        <w:gridCol w:w="269"/>
      </w:tblGrid>
      <w:tr w:rsidR="006A6BE3" w:rsidRPr="00CB6DF1" w14:paraId="1F188DB0" w14:textId="77777777" w:rsidTr="00E24557">
        <w:trPr>
          <w:trHeight w:val="540"/>
        </w:trPr>
        <w:tc>
          <w:tcPr>
            <w:tcW w:w="9976" w:type="dxa"/>
            <w:gridSpan w:val="6"/>
            <w:tcBorders>
              <w:top w:val="nil"/>
              <w:left w:val="nil"/>
              <w:right w:val="nil"/>
            </w:tcBorders>
            <w:hideMark/>
          </w:tcPr>
          <w:p w14:paraId="3575EC77" w14:textId="77777777" w:rsidR="009B1929" w:rsidRDefault="009B1929" w:rsidP="00A25B1A"/>
          <w:p w14:paraId="1E48AEEE" w14:textId="76003986" w:rsidR="00CA39EF" w:rsidRDefault="00CA39EF" w:rsidP="00A25B1A"/>
          <w:p w14:paraId="07FD6501" w14:textId="56D67E64" w:rsidR="006A6BE3" w:rsidRPr="00665193" w:rsidRDefault="00783E14" w:rsidP="00A25B1A">
            <w:r w:rsidRPr="00665193">
              <w:lastRenderedPageBreak/>
              <w:t xml:space="preserve">Table 2. LEAs on the </w:t>
            </w:r>
            <w:r w:rsidR="006A6BE3" w:rsidRPr="00665193">
              <w:t xml:space="preserve">F-33 file that do not appear on the school year </w:t>
            </w:r>
            <w:r w:rsidR="00A25B1A">
              <w:t>201</w:t>
            </w:r>
            <w:r w:rsidR="009B1929">
              <w:t>4</w:t>
            </w:r>
            <w:r w:rsidR="005E23A4">
              <w:t>-</w:t>
            </w:r>
            <w:r w:rsidR="00A25B1A">
              <w:t>1</w:t>
            </w:r>
            <w:r w:rsidR="009B1929">
              <w:t>5</w:t>
            </w:r>
            <w:r w:rsidR="00A25B1A">
              <w:t xml:space="preserve"> </w:t>
            </w:r>
            <w:r w:rsidR="006A6BE3" w:rsidRPr="00665193">
              <w:t xml:space="preserve">LEA Universe Survey file, by state and LEAID: Fiscal year </w:t>
            </w:r>
            <w:r w:rsidR="00A25B1A" w:rsidRPr="00665193">
              <w:t>201</w:t>
            </w:r>
            <w:r w:rsidR="009B1929">
              <w:t>5</w:t>
            </w:r>
          </w:p>
        </w:tc>
      </w:tr>
      <w:tr w:rsidR="006A6BE3" w:rsidRPr="00CB6DF1" w14:paraId="789F951E" w14:textId="77777777" w:rsidTr="00184C80">
        <w:trPr>
          <w:trHeight w:val="260"/>
        </w:trPr>
        <w:tc>
          <w:tcPr>
            <w:tcW w:w="1500" w:type="dxa"/>
            <w:tcBorders>
              <w:top w:val="single" w:sz="4" w:space="0" w:color="auto"/>
              <w:left w:val="nil"/>
              <w:bottom w:val="single" w:sz="4" w:space="0" w:color="auto"/>
              <w:right w:val="nil"/>
            </w:tcBorders>
            <w:vAlign w:val="bottom"/>
            <w:hideMark/>
          </w:tcPr>
          <w:p w14:paraId="0C0066DE" w14:textId="77777777" w:rsidR="006A6BE3" w:rsidRPr="00665193" w:rsidRDefault="006A6BE3" w:rsidP="003D1DE1">
            <w:r w:rsidRPr="00665193">
              <w:lastRenderedPageBreak/>
              <w:t>State</w:t>
            </w:r>
          </w:p>
        </w:tc>
        <w:tc>
          <w:tcPr>
            <w:tcW w:w="1579" w:type="dxa"/>
            <w:tcBorders>
              <w:top w:val="single" w:sz="4" w:space="0" w:color="auto"/>
              <w:left w:val="nil"/>
              <w:bottom w:val="single" w:sz="4" w:space="0" w:color="auto"/>
              <w:right w:val="nil"/>
            </w:tcBorders>
            <w:vAlign w:val="bottom"/>
            <w:hideMark/>
          </w:tcPr>
          <w:p w14:paraId="06770288" w14:textId="77777777" w:rsidR="006A6BE3" w:rsidRPr="00665193" w:rsidRDefault="006A6BE3" w:rsidP="003D1DE1">
            <w:r w:rsidRPr="00665193">
              <w:t>LEAID</w:t>
            </w:r>
          </w:p>
        </w:tc>
        <w:tc>
          <w:tcPr>
            <w:tcW w:w="6101" w:type="dxa"/>
            <w:tcBorders>
              <w:top w:val="single" w:sz="4" w:space="0" w:color="auto"/>
              <w:left w:val="nil"/>
              <w:bottom w:val="single" w:sz="4" w:space="0" w:color="auto"/>
              <w:right w:val="nil"/>
            </w:tcBorders>
            <w:vAlign w:val="bottom"/>
            <w:hideMark/>
          </w:tcPr>
          <w:p w14:paraId="1EA8D182" w14:textId="77777777" w:rsidR="006A6BE3" w:rsidRPr="00665193" w:rsidRDefault="006A6BE3" w:rsidP="004D6410">
            <w:pPr>
              <w:ind w:right="-198"/>
            </w:pPr>
            <w:r w:rsidRPr="00665193">
              <w:t xml:space="preserve">LEA name on </w:t>
            </w:r>
            <w:r w:rsidR="009F3319" w:rsidRPr="00665193">
              <w:t xml:space="preserve">the </w:t>
            </w:r>
            <w:r w:rsidRPr="00665193">
              <w:t>F-33 file</w:t>
            </w:r>
          </w:p>
        </w:tc>
        <w:tc>
          <w:tcPr>
            <w:tcW w:w="270" w:type="dxa"/>
            <w:tcBorders>
              <w:top w:val="single" w:sz="4" w:space="0" w:color="auto"/>
              <w:left w:val="nil"/>
              <w:bottom w:val="single" w:sz="4" w:space="0" w:color="auto"/>
              <w:right w:val="nil"/>
            </w:tcBorders>
            <w:vAlign w:val="bottom"/>
            <w:hideMark/>
          </w:tcPr>
          <w:p w14:paraId="4D7A213F" w14:textId="77777777" w:rsidR="006A6BE3" w:rsidRPr="00665193" w:rsidRDefault="006A6BE3" w:rsidP="003D1DE1">
            <w:r w:rsidRPr="00665193">
              <w:t> </w:t>
            </w:r>
          </w:p>
        </w:tc>
        <w:tc>
          <w:tcPr>
            <w:tcW w:w="257" w:type="dxa"/>
            <w:tcBorders>
              <w:top w:val="single" w:sz="4" w:space="0" w:color="auto"/>
              <w:left w:val="nil"/>
              <w:bottom w:val="single" w:sz="4" w:space="0" w:color="auto"/>
              <w:right w:val="nil"/>
            </w:tcBorders>
            <w:vAlign w:val="bottom"/>
          </w:tcPr>
          <w:p w14:paraId="615A507E" w14:textId="77777777" w:rsidR="006A6BE3" w:rsidRPr="00665193" w:rsidRDefault="006A6BE3" w:rsidP="003D1DE1"/>
        </w:tc>
        <w:tc>
          <w:tcPr>
            <w:tcW w:w="269" w:type="dxa"/>
            <w:tcBorders>
              <w:top w:val="single" w:sz="4" w:space="0" w:color="auto"/>
              <w:left w:val="nil"/>
              <w:bottom w:val="single" w:sz="4" w:space="0" w:color="auto"/>
              <w:right w:val="nil"/>
            </w:tcBorders>
            <w:vAlign w:val="bottom"/>
          </w:tcPr>
          <w:p w14:paraId="60CECD1C" w14:textId="77777777" w:rsidR="006A6BE3" w:rsidRPr="00665193" w:rsidRDefault="006A6BE3" w:rsidP="003D1DE1"/>
        </w:tc>
      </w:tr>
      <w:tr w:rsidR="00A33572" w:rsidRPr="00CB6DF1" w14:paraId="775F47B7" w14:textId="77777777" w:rsidTr="00CA39EF">
        <w:trPr>
          <w:trHeight w:val="179"/>
        </w:trPr>
        <w:tc>
          <w:tcPr>
            <w:tcW w:w="1500" w:type="dxa"/>
            <w:tcBorders>
              <w:top w:val="single" w:sz="4" w:space="0" w:color="auto"/>
            </w:tcBorders>
          </w:tcPr>
          <w:p w14:paraId="6EBCB1FF" w14:textId="77777777" w:rsidR="00A33572" w:rsidRPr="00665193" w:rsidRDefault="00A33572" w:rsidP="003D1DE1">
            <w:r w:rsidRPr="00665193">
              <w:t>Connecticut</w:t>
            </w:r>
          </w:p>
        </w:tc>
        <w:tc>
          <w:tcPr>
            <w:tcW w:w="1579" w:type="dxa"/>
            <w:tcBorders>
              <w:top w:val="single" w:sz="4" w:space="0" w:color="auto"/>
            </w:tcBorders>
          </w:tcPr>
          <w:p w14:paraId="58057647" w14:textId="7DBB9A37" w:rsidR="00A33572" w:rsidRPr="00665193" w:rsidRDefault="00A33572" w:rsidP="003D1DE1">
            <w:r w:rsidRPr="00665193">
              <w:t>09D0001</w:t>
            </w:r>
          </w:p>
        </w:tc>
        <w:tc>
          <w:tcPr>
            <w:tcW w:w="6101" w:type="dxa"/>
            <w:tcBorders>
              <w:top w:val="single" w:sz="4" w:space="0" w:color="auto"/>
            </w:tcBorders>
          </w:tcPr>
          <w:p w14:paraId="64975855" w14:textId="77777777" w:rsidR="00A33572" w:rsidRPr="00665193" w:rsidRDefault="00A33572" w:rsidP="003D1DE1">
            <w:r w:rsidRPr="00665193">
              <w:t>COMMITTEE FOR SHARED SERVICES</w:t>
            </w:r>
          </w:p>
        </w:tc>
        <w:tc>
          <w:tcPr>
            <w:tcW w:w="270" w:type="dxa"/>
            <w:tcBorders>
              <w:top w:val="single" w:sz="4" w:space="0" w:color="auto"/>
            </w:tcBorders>
          </w:tcPr>
          <w:p w14:paraId="1D24AD37" w14:textId="77777777" w:rsidR="00A33572" w:rsidRPr="00665193" w:rsidRDefault="00A33572" w:rsidP="003D1DE1"/>
        </w:tc>
        <w:tc>
          <w:tcPr>
            <w:tcW w:w="257" w:type="dxa"/>
            <w:tcBorders>
              <w:top w:val="single" w:sz="4" w:space="0" w:color="auto"/>
            </w:tcBorders>
          </w:tcPr>
          <w:p w14:paraId="2315E5E2" w14:textId="77777777" w:rsidR="00A33572" w:rsidRPr="00665193" w:rsidRDefault="00A33572" w:rsidP="003D1DE1"/>
        </w:tc>
        <w:tc>
          <w:tcPr>
            <w:tcW w:w="269" w:type="dxa"/>
            <w:tcBorders>
              <w:top w:val="single" w:sz="4" w:space="0" w:color="auto"/>
            </w:tcBorders>
          </w:tcPr>
          <w:p w14:paraId="1A20CCD8" w14:textId="77777777" w:rsidR="00A33572" w:rsidRPr="00665193" w:rsidRDefault="00A33572" w:rsidP="003D1DE1"/>
        </w:tc>
      </w:tr>
      <w:tr w:rsidR="00A33572" w:rsidRPr="00CB6DF1" w14:paraId="2CC9839F" w14:textId="77777777" w:rsidTr="004D6410">
        <w:trPr>
          <w:trHeight w:val="225"/>
        </w:trPr>
        <w:tc>
          <w:tcPr>
            <w:tcW w:w="1500" w:type="dxa"/>
            <w:hideMark/>
          </w:tcPr>
          <w:p w14:paraId="1D4F421A" w14:textId="77777777" w:rsidR="00A33572" w:rsidRPr="00665193" w:rsidRDefault="00A33572" w:rsidP="003D1DE1"/>
        </w:tc>
        <w:tc>
          <w:tcPr>
            <w:tcW w:w="1579" w:type="dxa"/>
            <w:hideMark/>
          </w:tcPr>
          <w:p w14:paraId="04A7946C" w14:textId="211832A8" w:rsidR="00A33572" w:rsidRPr="00665193" w:rsidRDefault="00A33572" w:rsidP="003D1DE1">
            <w:r w:rsidRPr="00665193">
              <w:t>09D0002</w:t>
            </w:r>
          </w:p>
        </w:tc>
        <w:tc>
          <w:tcPr>
            <w:tcW w:w="6101" w:type="dxa"/>
            <w:hideMark/>
          </w:tcPr>
          <w:p w14:paraId="2BF5B6D2" w14:textId="77777777" w:rsidR="00A33572" w:rsidRPr="00665193" w:rsidRDefault="00A33572" w:rsidP="003D1DE1">
            <w:r w:rsidRPr="00665193">
              <w:t>PROJECT OCEANOLOGY</w:t>
            </w:r>
          </w:p>
        </w:tc>
        <w:tc>
          <w:tcPr>
            <w:tcW w:w="270" w:type="dxa"/>
            <w:hideMark/>
          </w:tcPr>
          <w:p w14:paraId="0C7369FD" w14:textId="77777777" w:rsidR="00A33572" w:rsidRPr="00665193" w:rsidRDefault="00A33572" w:rsidP="003D1DE1"/>
        </w:tc>
        <w:tc>
          <w:tcPr>
            <w:tcW w:w="257" w:type="dxa"/>
          </w:tcPr>
          <w:p w14:paraId="42B5BE44" w14:textId="77777777" w:rsidR="00A33572" w:rsidRPr="00665193" w:rsidRDefault="00A33572" w:rsidP="003D1DE1"/>
        </w:tc>
        <w:tc>
          <w:tcPr>
            <w:tcW w:w="269" w:type="dxa"/>
          </w:tcPr>
          <w:p w14:paraId="515108C0" w14:textId="77777777" w:rsidR="00A33572" w:rsidRPr="00665193" w:rsidRDefault="00A33572" w:rsidP="003D1DE1"/>
        </w:tc>
      </w:tr>
      <w:tr w:rsidR="001B3DEA" w:rsidRPr="00CB6DF1" w14:paraId="0EABDC38" w14:textId="77777777" w:rsidTr="004D6410">
        <w:trPr>
          <w:trHeight w:val="252"/>
        </w:trPr>
        <w:tc>
          <w:tcPr>
            <w:tcW w:w="1500" w:type="dxa"/>
          </w:tcPr>
          <w:p w14:paraId="0473DF1C" w14:textId="77777777" w:rsidR="001B3DEA" w:rsidRDefault="002025FA" w:rsidP="003D1DE1">
            <w:r>
              <w:t>Illinois</w:t>
            </w:r>
          </w:p>
        </w:tc>
        <w:tc>
          <w:tcPr>
            <w:tcW w:w="1579" w:type="dxa"/>
          </w:tcPr>
          <w:p w14:paraId="6C42DC35" w14:textId="385C287B" w:rsidR="001B3DEA" w:rsidRPr="00665193" w:rsidDel="00EC7262" w:rsidRDefault="001B3DEA" w:rsidP="001B3DEA">
            <w:r>
              <w:t>1</w:t>
            </w:r>
            <w:r w:rsidR="002025FA">
              <w:t>7D0001</w:t>
            </w:r>
          </w:p>
        </w:tc>
        <w:tc>
          <w:tcPr>
            <w:tcW w:w="6101" w:type="dxa"/>
          </w:tcPr>
          <w:p w14:paraId="5C06CF71" w14:textId="77777777" w:rsidR="001B3DEA" w:rsidRPr="00665193" w:rsidDel="00EC7262" w:rsidRDefault="002025FA" w:rsidP="003D1DE1">
            <w:r>
              <w:t>BUREAU COUNTY COOPERATIVE ALTERNATIVE SCHOOL</w:t>
            </w:r>
          </w:p>
        </w:tc>
        <w:tc>
          <w:tcPr>
            <w:tcW w:w="270" w:type="dxa"/>
          </w:tcPr>
          <w:p w14:paraId="0C511B5D" w14:textId="77777777" w:rsidR="001B3DEA" w:rsidRPr="00665193" w:rsidRDefault="001B3DEA" w:rsidP="003D1DE1"/>
        </w:tc>
        <w:tc>
          <w:tcPr>
            <w:tcW w:w="257" w:type="dxa"/>
          </w:tcPr>
          <w:p w14:paraId="1E93752F" w14:textId="77777777" w:rsidR="001B3DEA" w:rsidRPr="00665193" w:rsidRDefault="001B3DEA" w:rsidP="003D1DE1"/>
        </w:tc>
        <w:tc>
          <w:tcPr>
            <w:tcW w:w="269" w:type="dxa"/>
          </w:tcPr>
          <w:p w14:paraId="1A0360F8" w14:textId="77777777" w:rsidR="001B3DEA" w:rsidRPr="00665193" w:rsidRDefault="001B3DEA" w:rsidP="003D1DE1"/>
        </w:tc>
      </w:tr>
      <w:tr w:rsidR="002025FA" w:rsidRPr="00CB6DF1" w14:paraId="4AFD64C3" w14:textId="77777777" w:rsidTr="004D6410">
        <w:trPr>
          <w:trHeight w:val="252"/>
        </w:trPr>
        <w:tc>
          <w:tcPr>
            <w:tcW w:w="1500" w:type="dxa"/>
          </w:tcPr>
          <w:p w14:paraId="11404043" w14:textId="77777777" w:rsidR="002025FA" w:rsidRDefault="002025FA" w:rsidP="003D1DE1"/>
        </w:tc>
        <w:tc>
          <w:tcPr>
            <w:tcW w:w="1579" w:type="dxa"/>
          </w:tcPr>
          <w:p w14:paraId="68EE13EB" w14:textId="4289BB2B" w:rsidR="002025FA" w:rsidRDefault="002025FA" w:rsidP="001B3DEA">
            <w:r>
              <w:t>17D0004</w:t>
            </w:r>
          </w:p>
        </w:tc>
        <w:tc>
          <w:tcPr>
            <w:tcW w:w="6101" w:type="dxa"/>
          </w:tcPr>
          <w:p w14:paraId="107F0673" w14:textId="77777777" w:rsidR="002025FA" w:rsidRDefault="007B57DC" w:rsidP="003D1DE1">
            <w:r>
              <w:t>SALT CREEK ACADEMY</w:t>
            </w:r>
          </w:p>
        </w:tc>
        <w:tc>
          <w:tcPr>
            <w:tcW w:w="270" w:type="dxa"/>
          </w:tcPr>
          <w:p w14:paraId="742728B7" w14:textId="77777777" w:rsidR="002025FA" w:rsidRPr="00665193" w:rsidRDefault="002025FA" w:rsidP="003D1DE1"/>
        </w:tc>
        <w:tc>
          <w:tcPr>
            <w:tcW w:w="257" w:type="dxa"/>
          </w:tcPr>
          <w:p w14:paraId="1D51E480" w14:textId="77777777" w:rsidR="002025FA" w:rsidRPr="00665193" w:rsidRDefault="002025FA" w:rsidP="003D1DE1"/>
        </w:tc>
        <w:tc>
          <w:tcPr>
            <w:tcW w:w="269" w:type="dxa"/>
          </w:tcPr>
          <w:p w14:paraId="69B7CB41" w14:textId="77777777" w:rsidR="002025FA" w:rsidRPr="00665193" w:rsidRDefault="002025FA" w:rsidP="003D1DE1"/>
        </w:tc>
      </w:tr>
      <w:tr w:rsidR="00846204" w:rsidRPr="00CB6DF1" w14:paraId="1EC93C47" w14:textId="77777777" w:rsidTr="004D6410">
        <w:trPr>
          <w:trHeight w:val="252"/>
        </w:trPr>
        <w:tc>
          <w:tcPr>
            <w:tcW w:w="1500" w:type="dxa"/>
          </w:tcPr>
          <w:p w14:paraId="541E2022" w14:textId="33953A0A" w:rsidR="00846204" w:rsidRDefault="00846204" w:rsidP="003D1DE1">
            <w:r>
              <w:t>Indiana</w:t>
            </w:r>
          </w:p>
        </w:tc>
        <w:tc>
          <w:tcPr>
            <w:tcW w:w="1579" w:type="dxa"/>
          </w:tcPr>
          <w:p w14:paraId="22C39F15" w14:textId="4107B9BD" w:rsidR="00846204" w:rsidRDefault="00846204" w:rsidP="001B3DEA">
            <w:r>
              <w:t>18D0001</w:t>
            </w:r>
          </w:p>
        </w:tc>
        <w:tc>
          <w:tcPr>
            <w:tcW w:w="6101" w:type="dxa"/>
          </w:tcPr>
          <w:p w14:paraId="45BA9D3B" w14:textId="5FBA8705" w:rsidR="00846204" w:rsidRDefault="00B36460" w:rsidP="003D1DE1">
            <w:r w:rsidRPr="00B36460">
              <w:t>CARPE DIEM - SHADELAND CAMPUS</w:t>
            </w:r>
          </w:p>
        </w:tc>
        <w:tc>
          <w:tcPr>
            <w:tcW w:w="270" w:type="dxa"/>
          </w:tcPr>
          <w:p w14:paraId="232EA78B" w14:textId="77777777" w:rsidR="00846204" w:rsidRPr="00665193" w:rsidRDefault="00846204" w:rsidP="003D1DE1"/>
        </w:tc>
        <w:tc>
          <w:tcPr>
            <w:tcW w:w="257" w:type="dxa"/>
          </w:tcPr>
          <w:p w14:paraId="4FDE416F" w14:textId="77777777" w:rsidR="00846204" w:rsidRPr="00665193" w:rsidRDefault="00846204" w:rsidP="003D1DE1"/>
        </w:tc>
        <w:tc>
          <w:tcPr>
            <w:tcW w:w="269" w:type="dxa"/>
          </w:tcPr>
          <w:p w14:paraId="1C81132C" w14:textId="77777777" w:rsidR="00846204" w:rsidRPr="00665193" w:rsidRDefault="00846204" w:rsidP="003D1DE1"/>
        </w:tc>
      </w:tr>
      <w:tr w:rsidR="00846204" w:rsidRPr="00CB6DF1" w14:paraId="60937498" w14:textId="77777777" w:rsidTr="004D6410">
        <w:trPr>
          <w:trHeight w:val="252"/>
        </w:trPr>
        <w:tc>
          <w:tcPr>
            <w:tcW w:w="1500" w:type="dxa"/>
          </w:tcPr>
          <w:p w14:paraId="0E5C93C2" w14:textId="77777777" w:rsidR="00846204" w:rsidRDefault="00846204" w:rsidP="003D1DE1"/>
        </w:tc>
        <w:tc>
          <w:tcPr>
            <w:tcW w:w="1579" w:type="dxa"/>
          </w:tcPr>
          <w:p w14:paraId="109D25FD" w14:textId="001EB8EB" w:rsidR="00846204" w:rsidRDefault="00846204" w:rsidP="001B3DEA">
            <w:r>
              <w:t>18D0002</w:t>
            </w:r>
          </w:p>
        </w:tc>
        <w:tc>
          <w:tcPr>
            <w:tcW w:w="6101" w:type="dxa"/>
          </w:tcPr>
          <w:p w14:paraId="77C70A56" w14:textId="0E3E493B" w:rsidR="00846204" w:rsidRDefault="00B36460" w:rsidP="003D1DE1">
            <w:r w:rsidRPr="00B36460">
              <w:t>CARPE DIEM - NORTHWEST CAMPUS</w:t>
            </w:r>
          </w:p>
        </w:tc>
        <w:tc>
          <w:tcPr>
            <w:tcW w:w="270" w:type="dxa"/>
          </w:tcPr>
          <w:p w14:paraId="29E4849F" w14:textId="77777777" w:rsidR="00846204" w:rsidRPr="00665193" w:rsidRDefault="00846204" w:rsidP="003D1DE1"/>
        </w:tc>
        <w:tc>
          <w:tcPr>
            <w:tcW w:w="257" w:type="dxa"/>
          </w:tcPr>
          <w:p w14:paraId="3EC09982" w14:textId="77777777" w:rsidR="00846204" w:rsidRPr="00665193" w:rsidRDefault="00846204" w:rsidP="003D1DE1"/>
        </w:tc>
        <w:tc>
          <w:tcPr>
            <w:tcW w:w="269" w:type="dxa"/>
          </w:tcPr>
          <w:p w14:paraId="7DCDF095" w14:textId="77777777" w:rsidR="00846204" w:rsidRPr="00665193" w:rsidRDefault="00846204" w:rsidP="003D1DE1"/>
        </w:tc>
      </w:tr>
      <w:tr w:rsidR="00846204" w:rsidRPr="00CB6DF1" w14:paraId="2F538FA4" w14:textId="77777777" w:rsidTr="004D6410">
        <w:trPr>
          <w:trHeight w:val="252"/>
        </w:trPr>
        <w:tc>
          <w:tcPr>
            <w:tcW w:w="1500" w:type="dxa"/>
          </w:tcPr>
          <w:p w14:paraId="004C16F0" w14:textId="4F5F5C56" w:rsidR="00846204" w:rsidRDefault="00846204" w:rsidP="003D1DE1">
            <w:r>
              <w:t>Maine</w:t>
            </w:r>
          </w:p>
        </w:tc>
        <w:tc>
          <w:tcPr>
            <w:tcW w:w="1579" w:type="dxa"/>
          </w:tcPr>
          <w:p w14:paraId="0218B016" w14:textId="00751C1D" w:rsidR="00846204" w:rsidRDefault="00846204" w:rsidP="001B3DEA">
            <w:r>
              <w:t>2314774</w:t>
            </w:r>
          </w:p>
        </w:tc>
        <w:tc>
          <w:tcPr>
            <w:tcW w:w="6101" w:type="dxa"/>
          </w:tcPr>
          <w:p w14:paraId="0827E6A2" w14:textId="5293CA67" w:rsidR="00846204" w:rsidRDefault="00846204" w:rsidP="003D1DE1">
            <w:r w:rsidRPr="00846204">
              <w:t>CENTRAL LINCOLN COUNTY SCHOOL SYSTEM</w:t>
            </w:r>
          </w:p>
        </w:tc>
        <w:tc>
          <w:tcPr>
            <w:tcW w:w="270" w:type="dxa"/>
          </w:tcPr>
          <w:p w14:paraId="7DC77DE6" w14:textId="77777777" w:rsidR="00846204" w:rsidRPr="00665193" w:rsidRDefault="00846204" w:rsidP="003D1DE1"/>
        </w:tc>
        <w:tc>
          <w:tcPr>
            <w:tcW w:w="257" w:type="dxa"/>
          </w:tcPr>
          <w:p w14:paraId="6935CF2F" w14:textId="77777777" w:rsidR="00846204" w:rsidRPr="00665193" w:rsidRDefault="00846204" w:rsidP="003D1DE1"/>
        </w:tc>
        <w:tc>
          <w:tcPr>
            <w:tcW w:w="269" w:type="dxa"/>
          </w:tcPr>
          <w:p w14:paraId="505A3296" w14:textId="77777777" w:rsidR="00846204" w:rsidRPr="00665193" w:rsidRDefault="00846204" w:rsidP="003D1DE1"/>
        </w:tc>
      </w:tr>
      <w:tr w:rsidR="00846204" w:rsidRPr="00CB6DF1" w14:paraId="18AA1C33" w14:textId="77777777" w:rsidTr="004D6410">
        <w:trPr>
          <w:trHeight w:val="252"/>
        </w:trPr>
        <w:tc>
          <w:tcPr>
            <w:tcW w:w="1500" w:type="dxa"/>
          </w:tcPr>
          <w:p w14:paraId="4B36C6EB" w14:textId="77777777" w:rsidR="00846204" w:rsidRDefault="00846204" w:rsidP="003D1DE1"/>
        </w:tc>
        <w:tc>
          <w:tcPr>
            <w:tcW w:w="1579" w:type="dxa"/>
          </w:tcPr>
          <w:p w14:paraId="0F79F9D2" w14:textId="2DE1E27D" w:rsidR="00846204" w:rsidRDefault="00846204" w:rsidP="001B3DEA">
            <w:r>
              <w:t>2314781</w:t>
            </w:r>
          </w:p>
        </w:tc>
        <w:tc>
          <w:tcPr>
            <w:tcW w:w="6101" w:type="dxa"/>
          </w:tcPr>
          <w:p w14:paraId="55719599" w14:textId="5A2AC64F" w:rsidR="00846204" w:rsidRDefault="00846204" w:rsidP="003D1DE1">
            <w:r w:rsidRPr="00846204">
              <w:t>HARMONY REGIONAL SCHOOL DISTRICT</w:t>
            </w:r>
          </w:p>
        </w:tc>
        <w:tc>
          <w:tcPr>
            <w:tcW w:w="270" w:type="dxa"/>
          </w:tcPr>
          <w:p w14:paraId="01850426" w14:textId="77777777" w:rsidR="00846204" w:rsidRPr="00665193" w:rsidRDefault="00846204" w:rsidP="003D1DE1"/>
        </w:tc>
        <w:tc>
          <w:tcPr>
            <w:tcW w:w="257" w:type="dxa"/>
          </w:tcPr>
          <w:p w14:paraId="66FCD90E" w14:textId="77777777" w:rsidR="00846204" w:rsidRPr="00665193" w:rsidRDefault="00846204" w:rsidP="003D1DE1"/>
        </w:tc>
        <w:tc>
          <w:tcPr>
            <w:tcW w:w="269" w:type="dxa"/>
          </w:tcPr>
          <w:p w14:paraId="0D1FD138" w14:textId="77777777" w:rsidR="00846204" w:rsidRPr="00665193" w:rsidRDefault="00846204" w:rsidP="003D1DE1"/>
        </w:tc>
      </w:tr>
      <w:tr w:rsidR="00846204" w:rsidRPr="00CB6DF1" w14:paraId="5F9F4432" w14:textId="77777777" w:rsidTr="004D6410">
        <w:trPr>
          <w:trHeight w:val="252"/>
        </w:trPr>
        <w:tc>
          <w:tcPr>
            <w:tcW w:w="1500" w:type="dxa"/>
          </w:tcPr>
          <w:p w14:paraId="603DB46D" w14:textId="77777777" w:rsidR="00846204" w:rsidRDefault="00846204" w:rsidP="003D1DE1"/>
        </w:tc>
        <w:tc>
          <w:tcPr>
            <w:tcW w:w="1579" w:type="dxa"/>
          </w:tcPr>
          <w:p w14:paraId="3A3FAE43" w14:textId="5800D542" w:rsidR="00846204" w:rsidRDefault="00846204" w:rsidP="001B3DEA">
            <w:r>
              <w:t>2314786</w:t>
            </w:r>
          </w:p>
        </w:tc>
        <w:tc>
          <w:tcPr>
            <w:tcW w:w="6101" w:type="dxa"/>
          </w:tcPr>
          <w:p w14:paraId="380D1310" w14:textId="054C483D" w:rsidR="00846204" w:rsidRDefault="00846204" w:rsidP="003D1DE1">
            <w:r w:rsidRPr="00846204">
              <w:t>MOUNT DESERT ISLAND REGIONAL SCHOOL SYSTEM</w:t>
            </w:r>
          </w:p>
        </w:tc>
        <w:tc>
          <w:tcPr>
            <w:tcW w:w="270" w:type="dxa"/>
          </w:tcPr>
          <w:p w14:paraId="68A114AB" w14:textId="77777777" w:rsidR="00846204" w:rsidRPr="00665193" w:rsidRDefault="00846204" w:rsidP="003D1DE1"/>
        </w:tc>
        <w:tc>
          <w:tcPr>
            <w:tcW w:w="257" w:type="dxa"/>
          </w:tcPr>
          <w:p w14:paraId="06A2C562" w14:textId="77777777" w:rsidR="00846204" w:rsidRPr="00665193" w:rsidRDefault="00846204" w:rsidP="003D1DE1"/>
        </w:tc>
        <w:tc>
          <w:tcPr>
            <w:tcW w:w="269" w:type="dxa"/>
          </w:tcPr>
          <w:p w14:paraId="2D7AEB3D" w14:textId="77777777" w:rsidR="00846204" w:rsidRPr="00665193" w:rsidRDefault="00846204" w:rsidP="003D1DE1"/>
        </w:tc>
      </w:tr>
      <w:tr w:rsidR="00846204" w:rsidRPr="00CB6DF1" w14:paraId="0CA2715E" w14:textId="77777777" w:rsidTr="004D6410">
        <w:trPr>
          <w:trHeight w:val="252"/>
        </w:trPr>
        <w:tc>
          <w:tcPr>
            <w:tcW w:w="1500" w:type="dxa"/>
          </w:tcPr>
          <w:p w14:paraId="1C58CF54" w14:textId="77777777" w:rsidR="00846204" w:rsidRDefault="00846204" w:rsidP="003D1DE1"/>
        </w:tc>
        <w:tc>
          <w:tcPr>
            <w:tcW w:w="1579" w:type="dxa"/>
          </w:tcPr>
          <w:p w14:paraId="1616799F" w14:textId="2897460B" w:rsidR="00846204" w:rsidRDefault="00846204" w:rsidP="001B3DEA">
            <w:r>
              <w:t>2314792</w:t>
            </w:r>
          </w:p>
        </w:tc>
        <w:tc>
          <w:tcPr>
            <w:tcW w:w="6101" w:type="dxa"/>
          </w:tcPr>
          <w:p w14:paraId="774493C3" w14:textId="03A25087" w:rsidR="00846204" w:rsidRDefault="00846204" w:rsidP="003D1DE1">
            <w:r w:rsidRPr="00846204">
              <w:t>KENNEBEC VALLEY CONSOLIDATED SCHOOLS (AOS #92)</w:t>
            </w:r>
          </w:p>
        </w:tc>
        <w:tc>
          <w:tcPr>
            <w:tcW w:w="270" w:type="dxa"/>
          </w:tcPr>
          <w:p w14:paraId="1CE5993A" w14:textId="77777777" w:rsidR="00846204" w:rsidRPr="00665193" w:rsidRDefault="00846204" w:rsidP="003D1DE1"/>
        </w:tc>
        <w:tc>
          <w:tcPr>
            <w:tcW w:w="257" w:type="dxa"/>
          </w:tcPr>
          <w:p w14:paraId="2F340370" w14:textId="77777777" w:rsidR="00846204" w:rsidRPr="00665193" w:rsidRDefault="00846204" w:rsidP="003D1DE1"/>
        </w:tc>
        <w:tc>
          <w:tcPr>
            <w:tcW w:w="269" w:type="dxa"/>
          </w:tcPr>
          <w:p w14:paraId="7974B075" w14:textId="77777777" w:rsidR="00846204" w:rsidRPr="00665193" w:rsidRDefault="00846204" w:rsidP="003D1DE1"/>
        </w:tc>
      </w:tr>
      <w:tr w:rsidR="00846204" w:rsidRPr="00CB6DF1" w14:paraId="02AA666B" w14:textId="77777777" w:rsidTr="004D6410">
        <w:trPr>
          <w:trHeight w:val="252"/>
        </w:trPr>
        <w:tc>
          <w:tcPr>
            <w:tcW w:w="1500" w:type="dxa"/>
          </w:tcPr>
          <w:p w14:paraId="3E48CC44" w14:textId="77777777" w:rsidR="00846204" w:rsidRDefault="00846204" w:rsidP="003D1DE1"/>
        </w:tc>
        <w:tc>
          <w:tcPr>
            <w:tcW w:w="1579" w:type="dxa"/>
          </w:tcPr>
          <w:p w14:paraId="09D11C35" w14:textId="7F14A64D" w:rsidR="00846204" w:rsidRDefault="00846204" w:rsidP="001B3DEA">
            <w:r>
              <w:t>2314798</w:t>
            </w:r>
          </w:p>
        </w:tc>
        <w:tc>
          <w:tcPr>
            <w:tcW w:w="6101" w:type="dxa"/>
          </w:tcPr>
          <w:p w14:paraId="3633C604" w14:textId="47C98314" w:rsidR="00846204" w:rsidRDefault="00846204" w:rsidP="003D1DE1">
            <w:r w:rsidRPr="00846204">
              <w:t>SUNRISE COUNTY SCHOOL SYSTEM</w:t>
            </w:r>
          </w:p>
        </w:tc>
        <w:tc>
          <w:tcPr>
            <w:tcW w:w="270" w:type="dxa"/>
          </w:tcPr>
          <w:p w14:paraId="7B405A19" w14:textId="77777777" w:rsidR="00846204" w:rsidRPr="00665193" w:rsidRDefault="00846204" w:rsidP="003D1DE1"/>
        </w:tc>
        <w:tc>
          <w:tcPr>
            <w:tcW w:w="257" w:type="dxa"/>
          </w:tcPr>
          <w:p w14:paraId="6ECD5855" w14:textId="77777777" w:rsidR="00846204" w:rsidRPr="00665193" w:rsidRDefault="00846204" w:rsidP="003D1DE1"/>
        </w:tc>
        <w:tc>
          <w:tcPr>
            <w:tcW w:w="269" w:type="dxa"/>
          </w:tcPr>
          <w:p w14:paraId="56C29A68" w14:textId="77777777" w:rsidR="00846204" w:rsidRPr="00665193" w:rsidRDefault="00846204" w:rsidP="003D1DE1"/>
        </w:tc>
      </w:tr>
      <w:tr w:rsidR="00846204" w:rsidRPr="00CB6DF1" w14:paraId="512854BC" w14:textId="77777777" w:rsidTr="004D6410">
        <w:trPr>
          <w:trHeight w:val="252"/>
        </w:trPr>
        <w:tc>
          <w:tcPr>
            <w:tcW w:w="1500" w:type="dxa"/>
          </w:tcPr>
          <w:p w14:paraId="299EEEFD" w14:textId="77777777" w:rsidR="00846204" w:rsidRDefault="00846204" w:rsidP="003D1DE1"/>
        </w:tc>
        <w:tc>
          <w:tcPr>
            <w:tcW w:w="1579" w:type="dxa"/>
          </w:tcPr>
          <w:p w14:paraId="5143328E" w14:textId="02924C18" w:rsidR="00846204" w:rsidRDefault="00846204" w:rsidP="001B3DEA">
            <w:r>
              <w:t>2314800</w:t>
            </w:r>
          </w:p>
        </w:tc>
        <w:tc>
          <w:tcPr>
            <w:tcW w:w="6101" w:type="dxa"/>
          </w:tcPr>
          <w:p w14:paraId="19F758D7" w14:textId="42EF7F70" w:rsidR="00846204" w:rsidRDefault="00846204" w:rsidP="003D1DE1">
            <w:r w:rsidRPr="00846204">
              <w:t>ROCKY CHANNELS SCHOOL SYSTEM</w:t>
            </w:r>
          </w:p>
        </w:tc>
        <w:tc>
          <w:tcPr>
            <w:tcW w:w="270" w:type="dxa"/>
          </w:tcPr>
          <w:p w14:paraId="4117EF1F" w14:textId="77777777" w:rsidR="00846204" w:rsidRPr="00665193" w:rsidRDefault="00846204" w:rsidP="003D1DE1"/>
        </w:tc>
        <w:tc>
          <w:tcPr>
            <w:tcW w:w="257" w:type="dxa"/>
          </w:tcPr>
          <w:p w14:paraId="4E3D48E2" w14:textId="77777777" w:rsidR="00846204" w:rsidRPr="00665193" w:rsidRDefault="00846204" w:rsidP="003D1DE1"/>
        </w:tc>
        <w:tc>
          <w:tcPr>
            <w:tcW w:w="269" w:type="dxa"/>
          </w:tcPr>
          <w:p w14:paraId="2021F107" w14:textId="77777777" w:rsidR="00846204" w:rsidRPr="00665193" w:rsidRDefault="00846204" w:rsidP="003D1DE1"/>
        </w:tc>
      </w:tr>
      <w:tr w:rsidR="00846204" w:rsidRPr="00CB6DF1" w14:paraId="4E3BE166" w14:textId="77777777" w:rsidTr="004D6410">
        <w:trPr>
          <w:trHeight w:val="252"/>
        </w:trPr>
        <w:tc>
          <w:tcPr>
            <w:tcW w:w="1500" w:type="dxa"/>
          </w:tcPr>
          <w:p w14:paraId="17EC2C6F" w14:textId="77777777" w:rsidR="00846204" w:rsidRDefault="00846204" w:rsidP="003D1DE1"/>
        </w:tc>
        <w:tc>
          <w:tcPr>
            <w:tcW w:w="1579" w:type="dxa"/>
          </w:tcPr>
          <w:p w14:paraId="5A7157B8" w14:textId="1518F334" w:rsidR="00846204" w:rsidRDefault="00846204" w:rsidP="001B3DEA">
            <w:r>
              <w:t>2314801</w:t>
            </w:r>
          </w:p>
        </w:tc>
        <w:tc>
          <w:tcPr>
            <w:tcW w:w="6101" w:type="dxa"/>
          </w:tcPr>
          <w:p w14:paraId="493F0CED" w14:textId="4BB4E3A5" w:rsidR="00846204" w:rsidRDefault="00846204" w:rsidP="003D1DE1">
            <w:r w:rsidRPr="00846204">
              <w:t>MACHIAS BAY AREA SCHOOL SYSTEM</w:t>
            </w:r>
          </w:p>
        </w:tc>
        <w:tc>
          <w:tcPr>
            <w:tcW w:w="270" w:type="dxa"/>
          </w:tcPr>
          <w:p w14:paraId="12DFCD32" w14:textId="77777777" w:rsidR="00846204" w:rsidRPr="00665193" w:rsidRDefault="00846204" w:rsidP="003D1DE1"/>
        </w:tc>
        <w:tc>
          <w:tcPr>
            <w:tcW w:w="257" w:type="dxa"/>
          </w:tcPr>
          <w:p w14:paraId="2ECFBCA0" w14:textId="77777777" w:rsidR="00846204" w:rsidRPr="00665193" w:rsidRDefault="00846204" w:rsidP="003D1DE1"/>
        </w:tc>
        <w:tc>
          <w:tcPr>
            <w:tcW w:w="269" w:type="dxa"/>
          </w:tcPr>
          <w:p w14:paraId="72840836" w14:textId="77777777" w:rsidR="00846204" w:rsidRPr="00665193" w:rsidRDefault="00846204" w:rsidP="003D1DE1"/>
        </w:tc>
      </w:tr>
      <w:tr w:rsidR="00846204" w:rsidRPr="00CB6DF1" w14:paraId="56C473B1" w14:textId="77777777" w:rsidTr="004D6410">
        <w:trPr>
          <w:trHeight w:val="252"/>
        </w:trPr>
        <w:tc>
          <w:tcPr>
            <w:tcW w:w="1500" w:type="dxa"/>
          </w:tcPr>
          <w:p w14:paraId="59CD5A0B" w14:textId="77777777" w:rsidR="00846204" w:rsidRDefault="00846204" w:rsidP="003D1DE1"/>
        </w:tc>
        <w:tc>
          <w:tcPr>
            <w:tcW w:w="1579" w:type="dxa"/>
          </w:tcPr>
          <w:p w14:paraId="3604435F" w14:textId="0381E953" w:rsidR="00846204" w:rsidRDefault="00846204" w:rsidP="001B3DEA">
            <w:r>
              <w:t>2314804</w:t>
            </w:r>
          </w:p>
        </w:tc>
        <w:tc>
          <w:tcPr>
            <w:tcW w:w="6101" w:type="dxa"/>
          </w:tcPr>
          <w:p w14:paraId="5C995226" w14:textId="1D96E7C2" w:rsidR="00846204" w:rsidRDefault="00846204" w:rsidP="003D1DE1">
            <w:r w:rsidRPr="00846204">
              <w:t>EASTERN MAINE AREA SCHOOL SYSTEM</w:t>
            </w:r>
          </w:p>
        </w:tc>
        <w:tc>
          <w:tcPr>
            <w:tcW w:w="270" w:type="dxa"/>
          </w:tcPr>
          <w:p w14:paraId="00F17651" w14:textId="77777777" w:rsidR="00846204" w:rsidRPr="00665193" w:rsidRDefault="00846204" w:rsidP="003D1DE1"/>
        </w:tc>
        <w:tc>
          <w:tcPr>
            <w:tcW w:w="257" w:type="dxa"/>
          </w:tcPr>
          <w:p w14:paraId="4A54B43A" w14:textId="77777777" w:rsidR="00846204" w:rsidRPr="00665193" w:rsidRDefault="00846204" w:rsidP="003D1DE1"/>
        </w:tc>
        <w:tc>
          <w:tcPr>
            <w:tcW w:w="269" w:type="dxa"/>
          </w:tcPr>
          <w:p w14:paraId="2E92F4C2" w14:textId="77777777" w:rsidR="00846204" w:rsidRPr="00665193" w:rsidRDefault="00846204" w:rsidP="003D1DE1"/>
        </w:tc>
      </w:tr>
      <w:tr w:rsidR="006A6BE3" w:rsidRPr="00CB6DF1" w14:paraId="3913021E" w14:textId="77777777" w:rsidTr="004D6410">
        <w:trPr>
          <w:trHeight w:val="270"/>
        </w:trPr>
        <w:tc>
          <w:tcPr>
            <w:tcW w:w="1500" w:type="dxa"/>
            <w:hideMark/>
          </w:tcPr>
          <w:p w14:paraId="1FF376C4" w14:textId="77777777" w:rsidR="006A6BE3" w:rsidRPr="00665193" w:rsidRDefault="006A6BE3" w:rsidP="003D1DE1">
            <w:r w:rsidRPr="00665193">
              <w:t>Minnesota</w:t>
            </w:r>
          </w:p>
        </w:tc>
        <w:tc>
          <w:tcPr>
            <w:tcW w:w="1579" w:type="dxa"/>
            <w:hideMark/>
          </w:tcPr>
          <w:p w14:paraId="5A1FFA45" w14:textId="38DE3B36" w:rsidR="006A6BE3" w:rsidRPr="00665193" w:rsidRDefault="006A6BE3" w:rsidP="003D1DE1">
            <w:r w:rsidRPr="00665193">
              <w:t>2700265</w:t>
            </w:r>
          </w:p>
        </w:tc>
        <w:tc>
          <w:tcPr>
            <w:tcW w:w="6101" w:type="dxa"/>
            <w:hideMark/>
          </w:tcPr>
          <w:p w14:paraId="17D10455" w14:textId="77777777" w:rsidR="006A6BE3" w:rsidRPr="00665193" w:rsidRDefault="006A6BE3" w:rsidP="003D1DE1">
            <w:r w:rsidRPr="00665193">
              <w:t>REGIONAL MANAGEMENT INFORMATION CENTER 5</w:t>
            </w:r>
          </w:p>
        </w:tc>
        <w:tc>
          <w:tcPr>
            <w:tcW w:w="270" w:type="dxa"/>
            <w:hideMark/>
          </w:tcPr>
          <w:p w14:paraId="489FED7F" w14:textId="77777777" w:rsidR="006A6BE3" w:rsidRPr="00665193" w:rsidRDefault="006A6BE3" w:rsidP="003D1DE1"/>
        </w:tc>
        <w:tc>
          <w:tcPr>
            <w:tcW w:w="257" w:type="dxa"/>
          </w:tcPr>
          <w:p w14:paraId="3A66F8F4" w14:textId="77777777" w:rsidR="006A6BE3" w:rsidRPr="00665193" w:rsidRDefault="006A6BE3" w:rsidP="003D1DE1"/>
        </w:tc>
        <w:tc>
          <w:tcPr>
            <w:tcW w:w="269" w:type="dxa"/>
          </w:tcPr>
          <w:p w14:paraId="1B697DFD" w14:textId="77777777" w:rsidR="006A6BE3" w:rsidRPr="00665193" w:rsidRDefault="006A6BE3" w:rsidP="003D1DE1"/>
        </w:tc>
      </w:tr>
      <w:tr w:rsidR="006A6BE3" w:rsidRPr="00CB6DF1" w14:paraId="1A0793B2" w14:textId="77777777" w:rsidTr="004D6410">
        <w:trPr>
          <w:trHeight w:val="270"/>
        </w:trPr>
        <w:tc>
          <w:tcPr>
            <w:tcW w:w="1500" w:type="dxa"/>
            <w:hideMark/>
          </w:tcPr>
          <w:p w14:paraId="2944FD03" w14:textId="77777777" w:rsidR="006A6BE3" w:rsidRPr="00665193" w:rsidRDefault="006A6BE3" w:rsidP="003D1DE1"/>
        </w:tc>
        <w:tc>
          <w:tcPr>
            <w:tcW w:w="1579" w:type="dxa"/>
            <w:hideMark/>
          </w:tcPr>
          <w:p w14:paraId="56AB13D6" w14:textId="4092513F" w:rsidR="006A6BE3" w:rsidRPr="00665193" w:rsidRDefault="006A6BE3" w:rsidP="003D1DE1">
            <w:r w:rsidRPr="00665193">
              <w:t>2700266</w:t>
            </w:r>
          </w:p>
        </w:tc>
        <w:tc>
          <w:tcPr>
            <w:tcW w:w="6101" w:type="dxa"/>
            <w:hideMark/>
          </w:tcPr>
          <w:p w14:paraId="7C24D7F9" w14:textId="77777777" w:rsidR="006A6BE3" w:rsidRPr="00665193" w:rsidRDefault="006A6BE3" w:rsidP="003D1DE1">
            <w:r w:rsidRPr="00665193">
              <w:t>REGIONAL MANAGEMENT INFORMATION CENTER 4</w:t>
            </w:r>
          </w:p>
        </w:tc>
        <w:tc>
          <w:tcPr>
            <w:tcW w:w="270" w:type="dxa"/>
            <w:hideMark/>
          </w:tcPr>
          <w:p w14:paraId="2C7E667E" w14:textId="77777777" w:rsidR="006A6BE3" w:rsidRPr="00665193" w:rsidRDefault="006A6BE3" w:rsidP="003D1DE1"/>
        </w:tc>
        <w:tc>
          <w:tcPr>
            <w:tcW w:w="257" w:type="dxa"/>
          </w:tcPr>
          <w:p w14:paraId="082EAD25" w14:textId="77777777" w:rsidR="006A6BE3" w:rsidRPr="00665193" w:rsidRDefault="006A6BE3" w:rsidP="003D1DE1"/>
        </w:tc>
        <w:tc>
          <w:tcPr>
            <w:tcW w:w="269" w:type="dxa"/>
          </w:tcPr>
          <w:p w14:paraId="01B50EDB" w14:textId="77777777" w:rsidR="006A6BE3" w:rsidRPr="00665193" w:rsidRDefault="006A6BE3" w:rsidP="003D1DE1"/>
        </w:tc>
      </w:tr>
      <w:tr w:rsidR="006A6BE3" w:rsidRPr="00CB6DF1" w14:paraId="6189B61B" w14:textId="77777777" w:rsidTr="004D6410">
        <w:trPr>
          <w:trHeight w:val="270"/>
        </w:trPr>
        <w:tc>
          <w:tcPr>
            <w:tcW w:w="1500" w:type="dxa"/>
            <w:hideMark/>
          </w:tcPr>
          <w:p w14:paraId="2FB9C69E" w14:textId="77777777" w:rsidR="006A6BE3" w:rsidRPr="00665193" w:rsidRDefault="006A6BE3" w:rsidP="003D1DE1"/>
        </w:tc>
        <w:tc>
          <w:tcPr>
            <w:tcW w:w="1579" w:type="dxa"/>
            <w:hideMark/>
          </w:tcPr>
          <w:p w14:paraId="050579AA" w14:textId="4843B46E" w:rsidR="006A6BE3" w:rsidRPr="00665193" w:rsidRDefault="006A6BE3" w:rsidP="003D1DE1">
            <w:r w:rsidRPr="00665193">
              <w:t>2700267</w:t>
            </w:r>
          </w:p>
        </w:tc>
        <w:tc>
          <w:tcPr>
            <w:tcW w:w="6101" w:type="dxa"/>
            <w:hideMark/>
          </w:tcPr>
          <w:p w14:paraId="3E190F34" w14:textId="77777777" w:rsidR="006A6BE3" w:rsidRPr="00665193" w:rsidRDefault="006A6BE3" w:rsidP="003D1DE1">
            <w:r w:rsidRPr="00665193">
              <w:t>REGIONAL MANAGEMENT INFORMATION CENTER 3</w:t>
            </w:r>
          </w:p>
        </w:tc>
        <w:tc>
          <w:tcPr>
            <w:tcW w:w="270" w:type="dxa"/>
            <w:hideMark/>
          </w:tcPr>
          <w:p w14:paraId="62690A51" w14:textId="77777777" w:rsidR="006A6BE3" w:rsidRPr="00665193" w:rsidRDefault="006A6BE3" w:rsidP="003D1DE1"/>
        </w:tc>
        <w:tc>
          <w:tcPr>
            <w:tcW w:w="257" w:type="dxa"/>
          </w:tcPr>
          <w:p w14:paraId="72BDA9C1" w14:textId="77777777" w:rsidR="006A6BE3" w:rsidRPr="00665193" w:rsidRDefault="006A6BE3" w:rsidP="003D1DE1"/>
        </w:tc>
        <w:tc>
          <w:tcPr>
            <w:tcW w:w="269" w:type="dxa"/>
          </w:tcPr>
          <w:p w14:paraId="71263344" w14:textId="77777777" w:rsidR="006A6BE3" w:rsidRPr="00665193" w:rsidRDefault="006A6BE3" w:rsidP="003D1DE1"/>
        </w:tc>
      </w:tr>
      <w:tr w:rsidR="006A6BE3" w:rsidRPr="00CB6DF1" w14:paraId="78276460" w14:textId="77777777" w:rsidTr="004D6410">
        <w:trPr>
          <w:trHeight w:val="270"/>
        </w:trPr>
        <w:tc>
          <w:tcPr>
            <w:tcW w:w="1500" w:type="dxa"/>
            <w:hideMark/>
          </w:tcPr>
          <w:p w14:paraId="7B1C1421" w14:textId="77777777" w:rsidR="006A6BE3" w:rsidRPr="00665193" w:rsidRDefault="006A6BE3" w:rsidP="003D1DE1"/>
        </w:tc>
        <w:tc>
          <w:tcPr>
            <w:tcW w:w="1579" w:type="dxa"/>
            <w:hideMark/>
          </w:tcPr>
          <w:p w14:paraId="7F3D2C85" w14:textId="686DB1EE" w:rsidR="006A6BE3" w:rsidRPr="00665193" w:rsidRDefault="006A6BE3" w:rsidP="003D1DE1">
            <w:r w:rsidRPr="00665193">
              <w:t>2700268</w:t>
            </w:r>
          </w:p>
        </w:tc>
        <w:tc>
          <w:tcPr>
            <w:tcW w:w="6101" w:type="dxa"/>
            <w:hideMark/>
          </w:tcPr>
          <w:p w14:paraId="68E1F84E" w14:textId="77777777" w:rsidR="006A6BE3" w:rsidRPr="00665193" w:rsidRDefault="006A6BE3" w:rsidP="003D1DE1">
            <w:r w:rsidRPr="00665193">
              <w:t>REGIONAL MANAGEMENT INFORMATION CENTER 2</w:t>
            </w:r>
          </w:p>
        </w:tc>
        <w:tc>
          <w:tcPr>
            <w:tcW w:w="270" w:type="dxa"/>
            <w:hideMark/>
          </w:tcPr>
          <w:p w14:paraId="3FFFAA44" w14:textId="77777777" w:rsidR="006A6BE3" w:rsidRPr="00665193" w:rsidRDefault="006A6BE3" w:rsidP="003D1DE1"/>
        </w:tc>
        <w:tc>
          <w:tcPr>
            <w:tcW w:w="257" w:type="dxa"/>
          </w:tcPr>
          <w:p w14:paraId="4E33DC0D" w14:textId="77777777" w:rsidR="006A6BE3" w:rsidRPr="00665193" w:rsidRDefault="006A6BE3" w:rsidP="003D1DE1"/>
        </w:tc>
        <w:tc>
          <w:tcPr>
            <w:tcW w:w="269" w:type="dxa"/>
          </w:tcPr>
          <w:p w14:paraId="368DC766" w14:textId="77777777" w:rsidR="006A6BE3" w:rsidRPr="00665193" w:rsidRDefault="006A6BE3" w:rsidP="003D1DE1"/>
        </w:tc>
      </w:tr>
      <w:tr w:rsidR="006A6BE3" w:rsidRPr="00CB6DF1" w14:paraId="0B3555F1" w14:textId="77777777" w:rsidTr="00070F04">
        <w:trPr>
          <w:trHeight w:val="252"/>
        </w:trPr>
        <w:tc>
          <w:tcPr>
            <w:tcW w:w="1500" w:type="dxa"/>
            <w:hideMark/>
          </w:tcPr>
          <w:p w14:paraId="1A42AC4A" w14:textId="77777777" w:rsidR="006A6BE3" w:rsidRPr="00665193" w:rsidRDefault="006A6BE3" w:rsidP="003D1DE1"/>
        </w:tc>
        <w:tc>
          <w:tcPr>
            <w:tcW w:w="1579" w:type="dxa"/>
            <w:hideMark/>
          </w:tcPr>
          <w:p w14:paraId="0AD85EA4" w14:textId="534FECB9" w:rsidR="006A6BE3" w:rsidRPr="00665193" w:rsidRDefault="006A6BE3" w:rsidP="003D1DE1">
            <w:r w:rsidRPr="00665193">
              <w:t>2700269</w:t>
            </w:r>
          </w:p>
        </w:tc>
        <w:tc>
          <w:tcPr>
            <w:tcW w:w="6101" w:type="dxa"/>
            <w:hideMark/>
          </w:tcPr>
          <w:p w14:paraId="29B35F32" w14:textId="77777777" w:rsidR="006A6BE3" w:rsidRPr="00665193" w:rsidRDefault="006A6BE3" w:rsidP="003D1DE1">
            <w:r w:rsidRPr="00665193">
              <w:t>REGIONAL MANAGEMENT INFORMATION CENTER 1</w:t>
            </w:r>
          </w:p>
        </w:tc>
        <w:tc>
          <w:tcPr>
            <w:tcW w:w="270" w:type="dxa"/>
            <w:hideMark/>
          </w:tcPr>
          <w:p w14:paraId="6157BBAE" w14:textId="77777777" w:rsidR="006A6BE3" w:rsidRPr="00665193" w:rsidRDefault="006A6BE3" w:rsidP="003D1DE1"/>
        </w:tc>
        <w:tc>
          <w:tcPr>
            <w:tcW w:w="257" w:type="dxa"/>
          </w:tcPr>
          <w:p w14:paraId="7DC7FD17" w14:textId="77777777" w:rsidR="006A6BE3" w:rsidRPr="00665193" w:rsidRDefault="006A6BE3" w:rsidP="003D1DE1"/>
        </w:tc>
        <w:tc>
          <w:tcPr>
            <w:tcW w:w="269" w:type="dxa"/>
          </w:tcPr>
          <w:p w14:paraId="7C45575C" w14:textId="77777777" w:rsidR="006A6BE3" w:rsidRPr="00665193" w:rsidRDefault="006A6BE3" w:rsidP="003D1DE1"/>
        </w:tc>
      </w:tr>
      <w:tr w:rsidR="006A6BE3" w:rsidRPr="00CB6DF1" w14:paraId="327329C2" w14:textId="77777777" w:rsidTr="00070F04">
        <w:trPr>
          <w:trHeight w:val="225"/>
        </w:trPr>
        <w:tc>
          <w:tcPr>
            <w:tcW w:w="1500" w:type="dxa"/>
            <w:hideMark/>
          </w:tcPr>
          <w:p w14:paraId="182EB939" w14:textId="77777777" w:rsidR="006A6BE3" w:rsidRPr="00665193" w:rsidRDefault="006A6BE3" w:rsidP="003D1DE1"/>
        </w:tc>
        <w:tc>
          <w:tcPr>
            <w:tcW w:w="1579" w:type="dxa"/>
            <w:hideMark/>
          </w:tcPr>
          <w:p w14:paraId="53847BCC" w14:textId="3C395950" w:rsidR="006A6BE3" w:rsidRPr="00665193" w:rsidRDefault="006A6BE3" w:rsidP="003D1DE1">
            <w:r w:rsidRPr="00665193">
              <w:t>2700270</w:t>
            </w:r>
          </w:p>
        </w:tc>
        <w:tc>
          <w:tcPr>
            <w:tcW w:w="6101" w:type="dxa"/>
            <w:hideMark/>
          </w:tcPr>
          <w:p w14:paraId="1C8E34E0" w14:textId="77777777" w:rsidR="006A6BE3" w:rsidRPr="00665193" w:rsidRDefault="006A6BE3" w:rsidP="003D1DE1">
            <w:r w:rsidRPr="00665193">
              <w:t>REGIONAL MANAGEMENT INFORMATION CENTER 7</w:t>
            </w:r>
          </w:p>
        </w:tc>
        <w:tc>
          <w:tcPr>
            <w:tcW w:w="270" w:type="dxa"/>
            <w:hideMark/>
          </w:tcPr>
          <w:p w14:paraId="168F4135" w14:textId="77777777" w:rsidR="006A6BE3" w:rsidRPr="00665193" w:rsidRDefault="006A6BE3" w:rsidP="003D1DE1"/>
        </w:tc>
        <w:tc>
          <w:tcPr>
            <w:tcW w:w="257" w:type="dxa"/>
          </w:tcPr>
          <w:p w14:paraId="10C53AD7" w14:textId="77777777" w:rsidR="006A6BE3" w:rsidRPr="00665193" w:rsidRDefault="006A6BE3" w:rsidP="003D1DE1"/>
        </w:tc>
        <w:tc>
          <w:tcPr>
            <w:tcW w:w="269" w:type="dxa"/>
          </w:tcPr>
          <w:p w14:paraId="796F0080" w14:textId="77777777" w:rsidR="006A6BE3" w:rsidRPr="00665193" w:rsidRDefault="006A6BE3" w:rsidP="003D1DE1"/>
        </w:tc>
      </w:tr>
      <w:tr w:rsidR="006A6BE3" w:rsidRPr="00CB6DF1" w14:paraId="3B7FD372" w14:textId="77777777" w:rsidTr="004D6410">
        <w:trPr>
          <w:trHeight w:val="270"/>
        </w:trPr>
        <w:tc>
          <w:tcPr>
            <w:tcW w:w="1500" w:type="dxa"/>
          </w:tcPr>
          <w:p w14:paraId="25F51F6F" w14:textId="77777777" w:rsidR="006A6BE3" w:rsidRPr="00665193" w:rsidRDefault="006A6BE3" w:rsidP="003D1DE1">
            <w:r w:rsidRPr="00665193">
              <w:t>New York</w:t>
            </w:r>
          </w:p>
        </w:tc>
        <w:tc>
          <w:tcPr>
            <w:tcW w:w="1579" w:type="dxa"/>
          </w:tcPr>
          <w:p w14:paraId="47C3A517" w14:textId="7F241F4F" w:rsidR="006A6BE3" w:rsidRPr="00665193" w:rsidRDefault="006A6BE3" w:rsidP="003D1DE1">
            <w:r w:rsidRPr="00665193">
              <w:t>36D0001</w:t>
            </w:r>
          </w:p>
        </w:tc>
        <w:tc>
          <w:tcPr>
            <w:tcW w:w="6101" w:type="dxa"/>
          </w:tcPr>
          <w:p w14:paraId="37A12CF0" w14:textId="77777777" w:rsidR="006A6BE3" w:rsidRPr="00665193" w:rsidRDefault="006A6BE3" w:rsidP="003D1DE1">
            <w:r w:rsidRPr="00665193">
              <w:t>SOUTH MOUNTAIN-HICKORY COMMON SCHOOL DIST</w:t>
            </w:r>
          </w:p>
        </w:tc>
        <w:tc>
          <w:tcPr>
            <w:tcW w:w="270" w:type="dxa"/>
          </w:tcPr>
          <w:p w14:paraId="3D45B4E6" w14:textId="77777777" w:rsidR="006A6BE3" w:rsidRPr="00665193" w:rsidRDefault="006A6BE3" w:rsidP="003D1DE1"/>
        </w:tc>
        <w:tc>
          <w:tcPr>
            <w:tcW w:w="257" w:type="dxa"/>
          </w:tcPr>
          <w:p w14:paraId="3639C0DC" w14:textId="77777777" w:rsidR="006A6BE3" w:rsidRPr="00665193" w:rsidRDefault="006A6BE3" w:rsidP="003D1DE1"/>
        </w:tc>
        <w:tc>
          <w:tcPr>
            <w:tcW w:w="269" w:type="dxa"/>
          </w:tcPr>
          <w:p w14:paraId="60A88193" w14:textId="77777777" w:rsidR="006A6BE3" w:rsidRPr="00665193" w:rsidRDefault="006A6BE3" w:rsidP="003D1DE1"/>
        </w:tc>
      </w:tr>
      <w:tr w:rsidR="001B3DEA" w:rsidRPr="00CB6DF1" w14:paraId="2E7413BB" w14:textId="77777777" w:rsidTr="004D6410">
        <w:trPr>
          <w:trHeight w:val="270"/>
        </w:trPr>
        <w:tc>
          <w:tcPr>
            <w:tcW w:w="1500" w:type="dxa"/>
          </w:tcPr>
          <w:p w14:paraId="31DF9D99" w14:textId="77777777" w:rsidR="001B3DEA" w:rsidRPr="00665193" w:rsidRDefault="001B3DEA" w:rsidP="003D1DE1">
            <w:r>
              <w:t>Ohio</w:t>
            </w:r>
          </w:p>
        </w:tc>
        <w:tc>
          <w:tcPr>
            <w:tcW w:w="1579" w:type="dxa"/>
          </w:tcPr>
          <w:p w14:paraId="6AADC09C" w14:textId="27D22452" w:rsidR="001B3DEA" w:rsidRPr="00665193" w:rsidRDefault="00C24256" w:rsidP="003D1DE1">
            <w:r>
              <w:t>3900005</w:t>
            </w:r>
          </w:p>
        </w:tc>
        <w:tc>
          <w:tcPr>
            <w:tcW w:w="6101" w:type="dxa"/>
          </w:tcPr>
          <w:p w14:paraId="26C30C32" w14:textId="77777777" w:rsidR="001B3DEA" w:rsidRPr="00665193" w:rsidRDefault="00C5077D" w:rsidP="003D1DE1">
            <w:r w:rsidRPr="00C5077D">
              <w:t>HAMILTON-CLERMONT COOPERATIVE ASSOCIATION</w:t>
            </w:r>
          </w:p>
        </w:tc>
        <w:tc>
          <w:tcPr>
            <w:tcW w:w="270" w:type="dxa"/>
          </w:tcPr>
          <w:p w14:paraId="23B7A6BE" w14:textId="77777777" w:rsidR="001B3DEA" w:rsidRPr="00665193" w:rsidRDefault="001B3DEA" w:rsidP="003D1DE1"/>
        </w:tc>
        <w:tc>
          <w:tcPr>
            <w:tcW w:w="257" w:type="dxa"/>
          </w:tcPr>
          <w:p w14:paraId="578492ED" w14:textId="77777777" w:rsidR="001B3DEA" w:rsidRPr="00665193" w:rsidRDefault="001B3DEA" w:rsidP="003D1DE1"/>
        </w:tc>
        <w:tc>
          <w:tcPr>
            <w:tcW w:w="269" w:type="dxa"/>
          </w:tcPr>
          <w:p w14:paraId="14056804" w14:textId="77777777" w:rsidR="001B3DEA" w:rsidRPr="00665193" w:rsidRDefault="001B3DEA" w:rsidP="003D1DE1"/>
        </w:tc>
      </w:tr>
      <w:tr w:rsidR="001B3DEA" w:rsidRPr="00CB6DF1" w14:paraId="5FF08828" w14:textId="77777777" w:rsidTr="004D6410">
        <w:trPr>
          <w:trHeight w:val="270"/>
        </w:trPr>
        <w:tc>
          <w:tcPr>
            <w:tcW w:w="1500" w:type="dxa"/>
          </w:tcPr>
          <w:p w14:paraId="3625C234" w14:textId="77777777" w:rsidR="001B3DEA" w:rsidRPr="00665193" w:rsidRDefault="001B3DEA" w:rsidP="003D1DE1"/>
        </w:tc>
        <w:tc>
          <w:tcPr>
            <w:tcW w:w="1579" w:type="dxa"/>
          </w:tcPr>
          <w:p w14:paraId="6198137D" w14:textId="43C812C3" w:rsidR="001B3DEA" w:rsidRPr="00665193" w:rsidRDefault="00C24256" w:rsidP="003D1DE1">
            <w:r>
              <w:t>3900006</w:t>
            </w:r>
          </w:p>
        </w:tc>
        <w:tc>
          <w:tcPr>
            <w:tcW w:w="6101" w:type="dxa"/>
          </w:tcPr>
          <w:p w14:paraId="22309102" w14:textId="77777777" w:rsidR="001B3DEA" w:rsidRPr="00665193" w:rsidRDefault="00C5077D" w:rsidP="003D1DE1">
            <w:r w:rsidRPr="00C5077D">
              <w:t>STARK-PORTAGE AREA COMPUTER CONSORTIUM</w:t>
            </w:r>
          </w:p>
        </w:tc>
        <w:tc>
          <w:tcPr>
            <w:tcW w:w="270" w:type="dxa"/>
          </w:tcPr>
          <w:p w14:paraId="3C37B119" w14:textId="77777777" w:rsidR="001B3DEA" w:rsidRPr="00665193" w:rsidRDefault="001B3DEA" w:rsidP="003D1DE1"/>
        </w:tc>
        <w:tc>
          <w:tcPr>
            <w:tcW w:w="257" w:type="dxa"/>
          </w:tcPr>
          <w:p w14:paraId="3F91EED6" w14:textId="77777777" w:rsidR="001B3DEA" w:rsidRPr="00665193" w:rsidRDefault="001B3DEA" w:rsidP="003D1DE1"/>
        </w:tc>
        <w:tc>
          <w:tcPr>
            <w:tcW w:w="269" w:type="dxa"/>
          </w:tcPr>
          <w:p w14:paraId="5C847104" w14:textId="77777777" w:rsidR="001B3DEA" w:rsidRPr="00665193" w:rsidRDefault="001B3DEA" w:rsidP="003D1DE1"/>
        </w:tc>
      </w:tr>
      <w:tr w:rsidR="001B3DEA" w:rsidRPr="00CB6DF1" w14:paraId="622FC57B" w14:textId="77777777" w:rsidTr="004D6410">
        <w:trPr>
          <w:trHeight w:val="270"/>
        </w:trPr>
        <w:tc>
          <w:tcPr>
            <w:tcW w:w="1500" w:type="dxa"/>
          </w:tcPr>
          <w:p w14:paraId="29A46157" w14:textId="77777777" w:rsidR="001B3DEA" w:rsidRPr="00665193" w:rsidRDefault="001B3DEA" w:rsidP="003D1DE1"/>
        </w:tc>
        <w:tc>
          <w:tcPr>
            <w:tcW w:w="1579" w:type="dxa"/>
          </w:tcPr>
          <w:p w14:paraId="22371548" w14:textId="6D84ACC9" w:rsidR="001B3DEA" w:rsidRPr="00665193" w:rsidRDefault="00C24256" w:rsidP="003D1DE1">
            <w:r>
              <w:t>3990000</w:t>
            </w:r>
          </w:p>
        </w:tc>
        <w:tc>
          <w:tcPr>
            <w:tcW w:w="6101" w:type="dxa"/>
          </w:tcPr>
          <w:p w14:paraId="36383A5B" w14:textId="77777777" w:rsidR="001B3DEA" w:rsidRPr="00665193" w:rsidRDefault="00C5077D" w:rsidP="003D1DE1">
            <w:r w:rsidRPr="00C5077D">
              <w:t>AREA COOPERATIVE COMPUTERIZED EDUCATIONAL SERVICE SYSTEM</w:t>
            </w:r>
          </w:p>
        </w:tc>
        <w:tc>
          <w:tcPr>
            <w:tcW w:w="270" w:type="dxa"/>
          </w:tcPr>
          <w:p w14:paraId="26238EAD" w14:textId="77777777" w:rsidR="001B3DEA" w:rsidRPr="00665193" w:rsidRDefault="001B3DEA" w:rsidP="003D1DE1"/>
        </w:tc>
        <w:tc>
          <w:tcPr>
            <w:tcW w:w="257" w:type="dxa"/>
          </w:tcPr>
          <w:p w14:paraId="3D253F9D" w14:textId="77777777" w:rsidR="001B3DEA" w:rsidRPr="00665193" w:rsidRDefault="001B3DEA" w:rsidP="003D1DE1"/>
        </w:tc>
        <w:tc>
          <w:tcPr>
            <w:tcW w:w="269" w:type="dxa"/>
          </w:tcPr>
          <w:p w14:paraId="59064FC9" w14:textId="77777777" w:rsidR="001B3DEA" w:rsidRPr="00665193" w:rsidRDefault="001B3DEA" w:rsidP="003D1DE1"/>
        </w:tc>
      </w:tr>
      <w:tr w:rsidR="001B3DEA" w:rsidRPr="00CB6DF1" w14:paraId="156BCE90" w14:textId="77777777" w:rsidTr="004D6410">
        <w:trPr>
          <w:trHeight w:val="270"/>
        </w:trPr>
        <w:tc>
          <w:tcPr>
            <w:tcW w:w="1500" w:type="dxa"/>
          </w:tcPr>
          <w:p w14:paraId="5DB7FC5D" w14:textId="77777777" w:rsidR="001B3DEA" w:rsidRPr="00665193" w:rsidRDefault="001B3DEA" w:rsidP="003D1DE1"/>
        </w:tc>
        <w:tc>
          <w:tcPr>
            <w:tcW w:w="1579" w:type="dxa"/>
          </w:tcPr>
          <w:p w14:paraId="76595F36" w14:textId="15E59515" w:rsidR="001B3DEA" w:rsidRPr="00665193" w:rsidRDefault="00C24256" w:rsidP="003D1DE1">
            <w:r>
              <w:t>3990020</w:t>
            </w:r>
          </w:p>
        </w:tc>
        <w:tc>
          <w:tcPr>
            <w:tcW w:w="6101" w:type="dxa"/>
          </w:tcPr>
          <w:p w14:paraId="5DA69C3E" w14:textId="77777777" w:rsidR="001B3DEA" w:rsidRPr="00665193" w:rsidRDefault="00C5077D" w:rsidP="003D1DE1">
            <w:r w:rsidRPr="00C5077D">
              <w:t>SOUTHWEST OHIO COMPUTER ASSOCIATION</w:t>
            </w:r>
          </w:p>
        </w:tc>
        <w:tc>
          <w:tcPr>
            <w:tcW w:w="270" w:type="dxa"/>
          </w:tcPr>
          <w:p w14:paraId="5BC4D9A7" w14:textId="77777777" w:rsidR="001B3DEA" w:rsidRPr="00665193" w:rsidRDefault="001B3DEA" w:rsidP="003D1DE1"/>
        </w:tc>
        <w:tc>
          <w:tcPr>
            <w:tcW w:w="257" w:type="dxa"/>
          </w:tcPr>
          <w:p w14:paraId="29DEC16C" w14:textId="77777777" w:rsidR="001B3DEA" w:rsidRPr="00665193" w:rsidRDefault="001B3DEA" w:rsidP="003D1DE1"/>
        </w:tc>
        <w:tc>
          <w:tcPr>
            <w:tcW w:w="269" w:type="dxa"/>
          </w:tcPr>
          <w:p w14:paraId="61AF1955" w14:textId="77777777" w:rsidR="001B3DEA" w:rsidRPr="00665193" w:rsidRDefault="001B3DEA" w:rsidP="003D1DE1"/>
        </w:tc>
      </w:tr>
      <w:tr w:rsidR="001B3DEA" w:rsidRPr="00CB6DF1" w14:paraId="7B11A3C4" w14:textId="77777777" w:rsidTr="004D6410">
        <w:trPr>
          <w:trHeight w:val="270"/>
        </w:trPr>
        <w:tc>
          <w:tcPr>
            <w:tcW w:w="1500" w:type="dxa"/>
          </w:tcPr>
          <w:p w14:paraId="3E069364" w14:textId="77777777" w:rsidR="001B3DEA" w:rsidRPr="00665193" w:rsidRDefault="001B3DEA" w:rsidP="003D1DE1"/>
        </w:tc>
        <w:tc>
          <w:tcPr>
            <w:tcW w:w="1579" w:type="dxa"/>
          </w:tcPr>
          <w:p w14:paraId="1D51439D" w14:textId="2394F610" w:rsidR="001B3DEA" w:rsidRPr="00665193" w:rsidRDefault="00194C0B" w:rsidP="003D1DE1">
            <w:r>
              <w:t>3990080</w:t>
            </w:r>
          </w:p>
        </w:tc>
        <w:tc>
          <w:tcPr>
            <w:tcW w:w="6101" w:type="dxa"/>
          </w:tcPr>
          <w:p w14:paraId="519BA12C" w14:textId="77777777" w:rsidR="001B3DEA" w:rsidRPr="00665193" w:rsidRDefault="00C5077D" w:rsidP="003D1DE1">
            <w:r w:rsidRPr="00C5077D">
              <w:t>LICKING AREA COMPUTER ASSOCIATION</w:t>
            </w:r>
          </w:p>
        </w:tc>
        <w:tc>
          <w:tcPr>
            <w:tcW w:w="270" w:type="dxa"/>
          </w:tcPr>
          <w:p w14:paraId="5A82E53B" w14:textId="77777777" w:rsidR="001B3DEA" w:rsidRPr="00665193" w:rsidRDefault="001B3DEA" w:rsidP="003D1DE1"/>
        </w:tc>
        <w:tc>
          <w:tcPr>
            <w:tcW w:w="257" w:type="dxa"/>
          </w:tcPr>
          <w:p w14:paraId="6AA0F6E0" w14:textId="77777777" w:rsidR="001B3DEA" w:rsidRPr="00665193" w:rsidRDefault="001B3DEA" w:rsidP="003D1DE1"/>
        </w:tc>
        <w:tc>
          <w:tcPr>
            <w:tcW w:w="269" w:type="dxa"/>
          </w:tcPr>
          <w:p w14:paraId="3C2BE58A" w14:textId="77777777" w:rsidR="001B3DEA" w:rsidRPr="00665193" w:rsidRDefault="001B3DEA" w:rsidP="003D1DE1"/>
        </w:tc>
      </w:tr>
      <w:tr w:rsidR="001B3DEA" w:rsidRPr="00CB6DF1" w14:paraId="5B1D1E4D" w14:textId="77777777" w:rsidTr="004D6410">
        <w:trPr>
          <w:trHeight w:val="270"/>
        </w:trPr>
        <w:tc>
          <w:tcPr>
            <w:tcW w:w="1500" w:type="dxa"/>
          </w:tcPr>
          <w:p w14:paraId="6EC47EBA" w14:textId="77777777" w:rsidR="001B3DEA" w:rsidRPr="00665193" w:rsidRDefault="001B3DEA" w:rsidP="003D1DE1"/>
        </w:tc>
        <w:tc>
          <w:tcPr>
            <w:tcW w:w="1579" w:type="dxa"/>
          </w:tcPr>
          <w:p w14:paraId="033E8E66" w14:textId="24B07677" w:rsidR="001B3DEA" w:rsidRPr="00665193" w:rsidRDefault="00194C0B" w:rsidP="003D1DE1">
            <w:r>
              <w:t>3990120</w:t>
            </w:r>
          </w:p>
        </w:tc>
        <w:tc>
          <w:tcPr>
            <w:tcW w:w="6101" w:type="dxa"/>
          </w:tcPr>
          <w:p w14:paraId="11E99707" w14:textId="77777777" w:rsidR="001B3DEA" w:rsidRPr="00665193" w:rsidRDefault="00C5077D" w:rsidP="003D1DE1">
            <w:r w:rsidRPr="00C5077D">
              <w:t>METROPOLITAN DAYTON EDUCATIONAL COOPERATIVE ASSOCIATION</w:t>
            </w:r>
          </w:p>
        </w:tc>
        <w:tc>
          <w:tcPr>
            <w:tcW w:w="270" w:type="dxa"/>
          </w:tcPr>
          <w:p w14:paraId="4953B552" w14:textId="77777777" w:rsidR="001B3DEA" w:rsidRPr="00665193" w:rsidRDefault="001B3DEA" w:rsidP="003D1DE1"/>
        </w:tc>
        <w:tc>
          <w:tcPr>
            <w:tcW w:w="257" w:type="dxa"/>
          </w:tcPr>
          <w:p w14:paraId="2B5FEA19" w14:textId="77777777" w:rsidR="001B3DEA" w:rsidRPr="00665193" w:rsidRDefault="001B3DEA" w:rsidP="003D1DE1"/>
        </w:tc>
        <w:tc>
          <w:tcPr>
            <w:tcW w:w="269" w:type="dxa"/>
          </w:tcPr>
          <w:p w14:paraId="19A49CB9" w14:textId="77777777" w:rsidR="001B3DEA" w:rsidRPr="00665193" w:rsidRDefault="001B3DEA" w:rsidP="003D1DE1"/>
        </w:tc>
      </w:tr>
      <w:tr w:rsidR="001B3DEA" w:rsidRPr="00CB6DF1" w14:paraId="551F97DE" w14:textId="77777777" w:rsidTr="004D6410">
        <w:trPr>
          <w:trHeight w:val="270"/>
        </w:trPr>
        <w:tc>
          <w:tcPr>
            <w:tcW w:w="1500" w:type="dxa"/>
          </w:tcPr>
          <w:p w14:paraId="1466FC03" w14:textId="77777777" w:rsidR="001B3DEA" w:rsidRPr="00665193" w:rsidRDefault="001B3DEA" w:rsidP="003D1DE1"/>
        </w:tc>
        <w:tc>
          <w:tcPr>
            <w:tcW w:w="1579" w:type="dxa"/>
          </w:tcPr>
          <w:p w14:paraId="4DDEC12D" w14:textId="20BD84FB" w:rsidR="001B3DEA" w:rsidRPr="00665193" w:rsidRDefault="00194C0B" w:rsidP="003D1DE1">
            <w:r>
              <w:t>3990160</w:t>
            </w:r>
          </w:p>
        </w:tc>
        <w:tc>
          <w:tcPr>
            <w:tcW w:w="6101" w:type="dxa"/>
          </w:tcPr>
          <w:p w14:paraId="75A5BD20" w14:textId="77777777" w:rsidR="001B3DEA" w:rsidRPr="00665193" w:rsidRDefault="00AC1179" w:rsidP="003D1DE1">
            <w:r w:rsidRPr="00AC1179">
              <w:t>MIAMI VALLEY EDUCATIONAL COMPUTER ASSOCIATION</w:t>
            </w:r>
          </w:p>
        </w:tc>
        <w:tc>
          <w:tcPr>
            <w:tcW w:w="270" w:type="dxa"/>
          </w:tcPr>
          <w:p w14:paraId="72557666" w14:textId="77777777" w:rsidR="001B3DEA" w:rsidRPr="00665193" w:rsidRDefault="001B3DEA" w:rsidP="003D1DE1"/>
        </w:tc>
        <w:tc>
          <w:tcPr>
            <w:tcW w:w="257" w:type="dxa"/>
          </w:tcPr>
          <w:p w14:paraId="53AC17F9" w14:textId="77777777" w:rsidR="001B3DEA" w:rsidRPr="00665193" w:rsidRDefault="001B3DEA" w:rsidP="003D1DE1"/>
        </w:tc>
        <w:tc>
          <w:tcPr>
            <w:tcW w:w="269" w:type="dxa"/>
          </w:tcPr>
          <w:p w14:paraId="0C207B1C" w14:textId="77777777" w:rsidR="001B3DEA" w:rsidRPr="00665193" w:rsidRDefault="001B3DEA" w:rsidP="003D1DE1"/>
        </w:tc>
      </w:tr>
      <w:tr w:rsidR="001B3DEA" w:rsidRPr="00CB6DF1" w14:paraId="1908A4B8" w14:textId="77777777" w:rsidTr="004D6410">
        <w:trPr>
          <w:trHeight w:val="270"/>
        </w:trPr>
        <w:tc>
          <w:tcPr>
            <w:tcW w:w="1500" w:type="dxa"/>
          </w:tcPr>
          <w:p w14:paraId="3812106B" w14:textId="77777777" w:rsidR="001B3DEA" w:rsidRPr="00665193" w:rsidRDefault="001B3DEA" w:rsidP="003D1DE1"/>
        </w:tc>
        <w:tc>
          <w:tcPr>
            <w:tcW w:w="1579" w:type="dxa"/>
          </w:tcPr>
          <w:p w14:paraId="280C9A83" w14:textId="21A34B2E" w:rsidR="001B3DEA" w:rsidRPr="00665193" w:rsidRDefault="00194C0B" w:rsidP="003D1DE1">
            <w:r>
              <w:t>3990180</w:t>
            </w:r>
          </w:p>
        </w:tc>
        <w:tc>
          <w:tcPr>
            <w:tcW w:w="6101" w:type="dxa"/>
          </w:tcPr>
          <w:p w14:paraId="06904B91" w14:textId="77777777" w:rsidR="001B3DEA" w:rsidRPr="00665193" w:rsidRDefault="00AC1179" w:rsidP="003D1DE1">
            <w:r w:rsidRPr="00AC1179">
              <w:t>NORTH CENTRAL OHIO COMPUTER COOPERATIVE</w:t>
            </w:r>
          </w:p>
        </w:tc>
        <w:tc>
          <w:tcPr>
            <w:tcW w:w="270" w:type="dxa"/>
          </w:tcPr>
          <w:p w14:paraId="68AFA116" w14:textId="77777777" w:rsidR="001B3DEA" w:rsidRPr="00665193" w:rsidRDefault="001B3DEA" w:rsidP="003D1DE1"/>
        </w:tc>
        <w:tc>
          <w:tcPr>
            <w:tcW w:w="257" w:type="dxa"/>
          </w:tcPr>
          <w:p w14:paraId="34C3B7AA" w14:textId="77777777" w:rsidR="001B3DEA" w:rsidRPr="00665193" w:rsidRDefault="001B3DEA" w:rsidP="003D1DE1"/>
        </w:tc>
        <w:tc>
          <w:tcPr>
            <w:tcW w:w="269" w:type="dxa"/>
          </w:tcPr>
          <w:p w14:paraId="5369B319" w14:textId="77777777" w:rsidR="001B3DEA" w:rsidRPr="00665193" w:rsidRDefault="001B3DEA" w:rsidP="003D1DE1"/>
        </w:tc>
      </w:tr>
      <w:tr w:rsidR="001B3DEA" w:rsidRPr="00CB6DF1" w14:paraId="1D8B3237" w14:textId="77777777" w:rsidTr="004D6410">
        <w:trPr>
          <w:trHeight w:val="270"/>
        </w:trPr>
        <w:tc>
          <w:tcPr>
            <w:tcW w:w="1500" w:type="dxa"/>
          </w:tcPr>
          <w:p w14:paraId="7BA3EA20" w14:textId="77777777" w:rsidR="001B3DEA" w:rsidRPr="00665193" w:rsidRDefault="001B3DEA" w:rsidP="003D1DE1"/>
        </w:tc>
        <w:tc>
          <w:tcPr>
            <w:tcW w:w="1579" w:type="dxa"/>
          </w:tcPr>
          <w:p w14:paraId="5A59D22C" w14:textId="1087EDD1" w:rsidR="001B3DEA" w:rsidRPr="00665193" w:rsidRDefault="00194C0B" w:rsidP="003D1DE1">
            <w:r>
              <w:t>3990200</w:t>
            </w:r>
          </w:p>
        </w:tc>
        <w:tc>
          <w:tcPr>
            <w:tcW w:w="6101" w:type="dxa"/>
          </w:tcPr>
          <w:p w14:paraId="42E0C843" w14:textId="77777777" w:rsidR="001B3DEA" w:rsidRPr="00665193" w:rsidRDefault="00AC1179" w:rsidP="003D1DE1">
            <w:r w:rsidRPr="00AC1179">
              <w:t>NORTHEAST OHIO MANAGEMENT INFORMATION NETWORK</w:t>
            </w:r>
          </w:p>
        </w:tc>
        <w:tc>
          <w:tcPr>
            <w:tcW w:w="270" w:type="dxa"/>
          </w:tcPr>
          <w:p w14:paraId="446F89DB" w14:textId="77777777" w:rsidR="001B3DEA" w:rsidRPr="00665193" w:rsidRDefault="001B3DEA" w:rsidP="003D1DE1"/>
        </w:tc>
        <w:tc>
          <w:tcPr>
            <w:tcW w:w="257" w:type="dxa"/>
          </w:tcPr>
          <w:p w14:paraId="06087665" w14:textId="77777777" w:rsidR="001B3DEA" w:rsidRPr="00665193" w:rsidRDefault="001B3DEA" w:rsidP="003D1DE1"/>
        </w:tc>
        <w:tc>
          <w:tcPr>
            <w:tcW w:w="269" w:type="dxa"/>
          </w:tcPr>
          <w:p w14:paraId="0DB2C062" w14:textId="77777777" w:rsidR="001B3DEA" w:rsidRPr="00665193" w:rsidRDefault="001B3DEA" w:rsidP="003D1DE1"/>
        </w:tc>
      </w:tr>
      <w:tr w:rsidR="001B3DEA" w:rsidRPr="00CB6DF1" w14:paraId="06CCB17F" w14:textId="77777777" w:rsidTr="004D6410">
        <w:trPr>
          <w:trHeight w:val="270"/>
        </w:trPr>
        <w:tc>
          <w:tcPr>
            <w:tcW w:w="1500" w:type="dxa"/>
          </w:tcPr>
          <w:p w14:paraId="00122DD1" w14:textId="77777777" w:rsidR="001B3DEA" w:rsidRPr="00665193" w:rsidRDefault="001B3DEA" w:rsidP="003D1DE1"/>
        </w:tc>
        <w:tc>
          <w:tcPr>
            <w:tcW w:w="1579" w:type="dxa"/>
          </w:tcPr>
          <w:p w14:paraId="5474697D" w14:textId="49BB370D" w:rsidR="001B3DEA" w:rsidRPr="00665193" w:rsidRDefault="00194C0B" w:rsidP="003D1DE1">
            <w:r>
              <w:t>3990220</w:t>
            </w:r>
          </w:p>
        </w:tc>
        <w:tc>
          <w:tcPr>
            <w:tcW w:w="6101" w:type="dxa"/>
          </w:tcPr>
          <w:p w14:paraId="10FFD3F4" w14:textId="77777777" w:rsidR="001B3DEA" w:rsidRPr="00665193" w:rsidRDefault="00AC1179" w:rsidP="003D1DE1">
            <w:r w:rsidRPr="00AC1179">
              <w:t>NORTHERN OHIO EDUCATIONAL COMPUTER ASSOCIATION</w:t>
            </w:r>
          </w:p>
        </w:tc>
        <w:tc>
          <w:tcPr>
            <w:tcW w:w="270" w:type="dxa"/>
          </w:tcPr>
          <w:p w14:paraId="4172FC33" w14:textId="77777777" w:rsidR="001B3DEA" w:rsidRPr="00665193" w:rsidRDefault="001B3DEA" w:rsidP="003D1DE1"/>
        </w:tc>
        <w:tc>
          <w:tcPr>
            <w:tcW w:w="257" w:type="dxa"/>
          </w:tcPr>
          <w:p w14:paraId="73421215" w14:textId="77777777" w:rsidR="001B3DEA" w:rsidRPr="00665193" w:rsidRDefault="001B3DEA" w:rsidP="003D1DE1"/>
        </w:tc>
        <w:tc>
          <w:tcPr>
            <w:tcW w:w="269" w:type="dxa"/>
          </w:tcPr>
          <w:p w14:paraId="48BC9C80" w14:textId="77777777" w:rsidR="001B3DEA" w:rsidRPr="00665193" w:rsidRDefault="001B3DEA" w:rsidP="003D1DE1"/>
        </w:tc>
      </w:tr>
      <w:tr w:rsidR="001B3DEA" w:rsidRPr="00CB6DF1" w14:paraId="5099D17C" w14:textId="77777777" w:rsidTr="004D6410">
        <w:trPr>
          <w:trHeight w:val="270"/>
        </w:trPr>
        <w:tc>
          <w:tcPr>
            <w:tcW w:w="1500" w:type="dxa"/>
          </w:tcPr>
          <w:p w14:paraId="4113279E" w14:textId="77777777" w:rsidR="001B3DEA" w:rsidRPr="00665193" w:rsidRDefault="001B3DEA" w:rsidP="003D1DE1"/>
        </w:tc>
        <w:tc>
          <w:tcPr>
            <w:tcW w:w="1579" w:type="dxa"/>
          </w:tcPr>
          <w:p w14:paraId="16E3C173" w14:textId="2E3BDC8B" w:rsidR="001B3DEA" w:rsidRPr="00665193" w:rsidRDefault="00194C0B" w:rsidP="003D1DE1">
            <w:r>
              <w:t>3990280</w:t>
            </w:r>
          </w:p>
        </w:tc>
        <w:tc>
          <w:tcPr>
            <w:tcW w:w="6101" w:type="dxa"/>
          </w:tcPr>
          <w:p w14:paraId="3A812594" w14:textId="77777777" w:rsidR="001B3DEA" w:rsidRPr="00665193" w:rsidRDefault="00AC1179" w:rsidP="003D1DE1">
            <w:r w:rsidRPr="00AC1179">
              <w:t>NORTHWEST OHIO COMPUTER ASSOCIATION</w:t>
            </w:r>
          </w:p>
        </w:tc>
        <w:tc>
          <w:tcPr>
            <w:tcW w:w="270" w:type="dxa"/>
          </w:tcPr>
          <w:p w14:paraId="078B7F94" w14:textId="77777777" w:rsidR="001B3DEA" w:rsidRPr="00665193" w:rsidRDefault="001B3DEA" w:rsidP="003D1DE1"/>
        </w:tc>
        <w:tc>
          <w:tcPr>
            <w:tcW w:w="257" w:type="dxa"/>
          </w:tcPr>
          <w:p w14:paraId="0DA9F7F5" w14:textId="77777777" w:rsidR="001B3DEA" w:rsidRPr="00665193" w:rsidRDefault="001B3DEA" w:rsidP="003D1DE1"/>
        </w:tc>
        <w:tc>
          <w:tcPr>
            <w:tcW w:w="269" w:type="dxa"/>
          </w:tcPr>
          <w:p w14:paraId="4C9A2567" w14:textId="77777777" w:rsidR="001B3DEA" w:rsidRPr="00665193" w:rsidRDefault="001B3DEA" w:rsidP="003D1DE1"/>
        </w:tc>
      </w:tr>
      <w:tr w:rsidR="00C24256" w:rsidRPr="00CB6DF1" w14:paraId="7F0238FA" w14:textId="77777777" w:rsidTr="004D6410">
        <w:trPr>
          <w:trHeight w:val="270"/>
        </w:trPr>
        <w:tc>
          <w:tcPr>
            <w:tcW w:w="1500" w:type="dxa"/>
          </w:tcPr>
          <w:p w14:paraId="38065F8F" w14:textId="77777777" w:rsidR="00C24256" w:rsidRPr="00665193" w:rsidRDefault="00C24256" w:rsidP="003D1DE1"/>
        </w:tc>
        <w:tc>
          <w:tcPr>
            <w:tcW w:w="1579" w:type="dxa"/>
          </w:tcPr>
          <w:p w14:paraId="678CBECC" w14:textId="49888CC6" w:rsidR="00C24256" w:rsidRPr="00665193" w:rsidRDefault="00194C0B" w:rsidP="003D1DE1">
            <w:r>
              <w:t>3990300</w:t>
            </w:r>
          </w:p>
        </w:tc>
        <w:tc>
          <w:tcPr>
            <w:tcW w:w="6101" w:type="dxa"/>
          </w:tcPr>
          <w:p w14:paraId="1D808DC0" w14:textId="77777777" w:rsidR="00C24256" w:rsidRPr="00665193" w:rsidRDefault="00AC1179" w:rsidP="003D1DE1">
            <w:r w:rsidRPr="00AC1179">
              <w:t>OHIO MID-EASTERN REGIONAL EDUCATION SERVICE AGENCY</w:t>
            </w:r>
          </w:p>
        </w:tc>
        <w:tc>
          <w:tcPr>
            <w:tcW w:w="270" w:type="dxa"/>
          </w:tcPr>
          <w:p w14:paraId="67CAB8F8" w14:textId="77777777" w:rsidR="00C24256" w:rsidRPr="00665193" w:rsidRDefault="00C24256" w:rsidP="003D1DE1"/>
        </w:tc>
        <w:tc>
          <w:tcPr>
            <w:tcW w:w="257" w:type="dxa"/>
          </w:tcPr>
          <w:p w14:paraId="6726E11A" w14:textId="77777777" w:rsidR="00C24256" w:rsidRPr="00665193" w:rsidRDefault="00C24256" w:rsidP="003D1DE1"/>
        </w:tc>
        <w:tc>
          <w:tcPr>
            <w:tcW w:w="269" w:type="dxa"/>
          </w:tcPr>
          <w:p w14:paraId="59968892" w14:textId="77777777" w:rsidR="00C24256" w:rsidRPr="00665193" w:rsidRDefault="00C24256" w:rsidP="003D1DE1"/>
        </w:tc>
      </w:tr>
      <w:tr w:rsidR="00C24256" w:rsidRPr="00CB6DF1" w14:paraId="2ED70016" w14:textId="77777777" w:rsidTr="004D6410">
        <w:trPr>
          <w:trHeight w:val="270"/>
        </w:trPr>
        <w:tc>
          <w:tcPr>
            <w:tcW w:w="1500" w:type="dxa"/>
          </w:tcPr>
          <w:p w14:paraId="1350DD43" w14:textId="77777777" w:rsidR="00C24256" w:rsidRPr="00665193" w:rsidRDefault="00C24256" w:rsidP="003D1DE1"/>
        </w:tc>
        <w:tc>
          <w:tcPr>
            <w:tcW w:w="1579" w:type="dxa"/>
          </w:tcPr>
          <w:p w14:paraId="2045125B" w14:textId="168D5E53" w:rsidR="00C24256" w:rsidRPr="00665193" w:rsidRDefault="00194C0B" w:rsidP="003D1DE1">
            <w:r>
              <w:t>3990340</w:t>
            </w:r>
          </w:p>
        </w:tc>
        <w:tc>
          <w:tcPr>
            <w:tcW w:w="6101" w:type="dxa"/>
          </w:tcPr>
          <w:p w14:paraId="14DDFDAF" w14:textId="77777777" w:rsidR="00C24256" w:rsidRPr="00665193" w:rsidRDefault="00AC1179" w:rsidP="003D1DE1">
            <w:r w:rsidRPr="00AC1179">
              <w:t>SOUTH CENTRAL OHIO COMPUTER ASSOCIATION</w:t>
            </w:r>
          </w:p>
        </w:tc>
        <w:tc>
          <w:tcPr>
            <w:tcW w:w="270" w:type="dxa"/>
          </w:tcPr>
          <w:p w14:paraId="2359E723" w14:textId="77777777" w:rsidR="00C24256" w:rsidRPr="00665193" w:rsidRDefault="00C24256" w:rsidP="003D1DE1"/>
        </w:tc>
        <w:tc>
          <w:tcPr>
            <w:tcW w:w="257" w:type="dxa"/>
          </w:tcPr>
          <w:p w14:paraId="4B04E4E8" w14:textId="77777777" w:rsidR="00C24256" w:rsidRPr="00665193" w:rsidRDefault="00C24256" w:rsidP="003D1DE1"/>
        </w:tc>
        <w:tc>
          <w:tcPr>
            <w:tcW w:w="269" w:type="dxa"/>
          </w:tcPr>
          <w:p w14:paraId="15CE8528" w14:textId="77777777" w:rsidR="00C24256" w:rsidRPr="00665193" w:rsidRDefault="00C24256" w:rsidP="003D1DE1"/>
        </w:tc>
      </w:tr>
      <w:tr w:rsidR="00C24256" w:rsidRPr="00CB6DF1" w14:paraId="6F209270" w14:textId="77777777" w:rsidTr="004D6410">
        <w:trPr>
          <w:trHeight w:val="270"/>
        </w:trPr>
        <w:tc>
          <w:tcPr>
            <w:tcW w:w="1500" w:type="dxa"/>
          </w:tcPr>
          <w:p w14:paraId="092B1A72" w14:textId="77777777" w:rsidR="00C24256" w:rsidRPr="00665193" w:rsidRDefault="00C24256" w:rsidP="003D1DE1"/>
        </w:tc>
        <w:tc>
          <w:tcPr>
            <w:tcW w:w="1579" w:type="dxa"/>
          </w:tcPr>
          <w:p w14:paraId="55A241B5" w14:textId="48685A30" w:rsidR="00C24256" w:rsidRPr="00665193" w:rsidRDefault="00194C0B" w:rsidP="003D1DE1">
            <w:r>
              <w:t>3990360</w:t>
            </w:r>
          </w:p>
        </w:tc>
        <w:tc>
          <w:tcPr>
            <w:tcW w:w="6101" w:type="dxa"/>
          </w:tcPr>
          <w:p w14:paraId="4CBFA2BB" w14:textId="77777777" w:rsidR="00C24256" w:rsidRPr="00665193" w:rsidRDefault="00AC1179" w:rsidP="003D1DE1">
            <w:r w:rsidRPr="00AC1179">
              <w:t>SOUTHEASTERN OHIO VOLUNTARY EDUCATION COOPERATIVE</w:t>
            </w:r>
          </w:p>
        </w:tc>
        <w:tc>
          <w:tcPr>
            <w:tcW w:w="270" w:type="dxa"/>
          </w:tcPr>
          <w:p w14:paraId="6ED2C1F0" w14:textId="77777777" w:rsidR="00C24256" w:rsidRPr="00665193" w:rsidRDefault="00C24256" w:rsidP="003D1DE1"/>
        </w:tc>
        <w:tc>
          <w:tcPr>
            <w:tcW w:w="257" w:type="dxa"/>
          </w:tcPr>
          <w:p w14:paraId="26670482" w14:textId="77777777" w:rsidR="00C24256" w:rsidRPr="00665193" w:rsidRDefault="00C24256" w:rsidP="003D1DE1"/>
        </w:tc>
        <w:tc>
          <w:tcPr>
            <w:tcW w:w="269" w:type="dxa"/>
          </w:tcPr>
          <w:p w14:paraId="5924AD7E" w14:textId="77777777" w:rsidR="00C24256" w:rsidRPr="00665193" w:rsidRDefault="00C24256" w:rsidP="003D1DE1"/>
        </w:tc>
      </w:tr>
      <w:tr w:rsidR="00C24256" w:rsidRPr="00CB6DF1" w14:paraId="2EDEE750" w14:textId="77777777" w:rsidTr="00DD5A27">
        <w:trPr>
          <w:trHeight w:val="270"/>
        </w:trPr>
        <w:tc>
          <w:tcPr>
            <w:tcW w:w="1500" w:type="dxa"/>
          </w:tcPr>
          <w:p w14:paraId="4F9EC075" w14:textId="77777777" w:rsidR="00C24256" w:rsidRPr="00665193" w:rsidRDefault="00C24256" w:rsidP="003D1DE1"/>
        </w:tc>
        <w:tc>
          <w:tcPr>
            <w:tcW w:w="1579" w:type="dxa"/>
          </w:tcPr>
          <w:p w14:paraId="184A2664" w14:textId="74FAA31E" w:rsidR="00C24256" w:rsidRPr="00665193" w:rsidRDefault="00194C0B" w:rsidP="003D1DE1">
            <w:r>
              <w:t>3990</w:t>
            </w:r>
            <w:r w:rsidR="005A3932">
              <w:t>380</w:t>
            </w:r>
          </w:p>
        </w:tc>
        <w:tc>
          <w:tcPr>
            <w:tcW w:w="6101" w:type="dxa"/>
          </w:tcPr>
          <w:p w14:paraId="6FAF94A8" w14:textId="08921EC4" w:rsidR="00C24256" w:rsidRPr="00665193" w:rsidRDefault="00AC1179" w:rsidP="003D1DE1">
            <w:r w:rsidRPr="00AC1179">
              <w:t>TRI-</w:t>
            </w:r>
            <w:r w:rsidR="005A3932">
              <w:t>COUNTY</w:t>
            </w:r>
            <w:r w:rsidRPr="00AC1179">
              <w:t xml:space="preserve"> COMPUTER </w:t>
            </w:r>
            <w:r w:rsidR="005A3932">
              <w:t xml:space="preserve">SERVICE </w:t>
            </w:r>
            <w:r w:rsidRPr="00AC1179">
              <w:t>ASSOCIATION</w:t>
            </w:r>
          </w:p>
        </w:tc>
        <w:tc>
          <w:tcPr>
            <w:tcW w:w="270" w:type="dxa"/>
          </w:tcPr>
          <w:p w14:paraId="3DE6D210" w14:textId="77777777" w:rsidR="00C24256" w:rsidRPr="00665193" w:rsidRDefault="00C24256" w:rsidP="003D1DE1"/>
        </w:tc>
        <w:tc>
          <w:tcPr>
            <w:tcW w:w="257" w:type="dxa"/>
          </w:tcPr>
          <w:p w14:paraId="5B159258" w14:textId="77777777" w:rsidR="00C24256" w:rsidRPr="00665193" w:rsidRDefault="00C24256" w:rsidP="003D1DE1"/>
        </w:tc>
        <w:tc>
          <w:tcPr>
            <w:tcW w:w="269" w:type="dxa"/>
          </w:tcPr>
          <w:p w14:paraId="659C0E56" w14:textId="77777777" w:rsidR="00C24256" w:rsidRPr="00665193" w:rsidRDefault="00C24256" w:rsidP="003D1DE1"/>
        </w:tc>
      </w:tr>
      <w:tr w:rsidR="00C24256" w:rsidRPr="00CB6DF1" w14:paraId="07635A5F" w14:textId="77777777" w:rsidTr="00B926E6">
        <w:trPr>
          <w:trHeight w:val="270"/>
        </w:trPr>
        <w:tc>
          <w:tcPr>
            <w:tcW w:w="1500" w:type="dxa"/>
          </w:tcPr>
          <w:p w14:paraId="385CBB62" w14:textId="77777777" w:rsidR="00C24256" w:rsidRPr="00665193" w:rsidRDefault="00C24256" w:rsidP="003D1DE1"/>
        </w:tc>
        <w:tc>
          <w:tcPr>
            <w:tcW w:w="1579" w:type="dxa"/>
          </w:tcPr>
          <w:p w14:paraId="588D77D7" w14:textId="68B2FD3F" w:rsidR="00C24256" w:rsidRPr="00665193" w:rsidRDefault="00194C0B" w:rsidP="003D1DE1">
            <w:r>
              <w:t>3990440</w:t>
            </w:r>
          </w:p>
        </w:tc>
        <w:tc>
          <w:tcPr>
            <w:tcW w:w="6101" w:type="dxa"/>
          </w:tcPr>
          <w:p w14:paraId="463B59C2" w14:textId="77777777" w:rsidR="00C24256" w:rsidRPr="00665193" w:rsidRDefault="00AC1179" w:rsidP="003D1DE1">
            <w:r w:rsidRPr="00AC1179">
              <w:t>WESTERN OHIO COMPUTER ORGANIZATION</w:t>
            </w:r>
          </w:p>
        </w:tc>
        <w:tc>
          <w:tcPr>
            <w:tcW w:w="270" w:type="dxa"/>
          </w:tcPr>
          <w:p w14:paraId="6DEF3B78" w14:textId="77777777" w:rsidR="00C24256" w:rsidRPr="00665193" w:rsidRDefault="00C24256" w:rsidP="003D1DE1"/>
        </w:tc>
        <w:tc>
          <w:tcPr>
            <w:tcW w:w="257" w:type="dxa"/>
          </w:tcPr>
          <w:p w14:paraId="0DC95C30" w14:textId="77777777" w:rsidR="00C24256" w:rsidRPr="00665193" w:rsidRDefault="00C24256" w:rsidP="003D1DE1"/>
        </w:tc>
        <w:tc>
          <w:tcPr>
            <w:tcW w:w="269" w:type="dxa"/>
          </w:tcPr>
          <w:p w14:paraId="00E25F01" w14:textId="77777777" w:rsidR="00C24256" w:rsidRPr="00665193" w:rsidRDefault="00C24256" w:rsidP="003D1DE1"/>
        </w:tc>
      </w:tr>
      <w:tr w:rsidR="00B926E6" w:rsidRPr="00CB6DF1" w14:paraId="5992347D" w14:textId="77777777" w:rsidTr="00DD5A27">
        <w:trPr>
          <w:trHeight w:val="270"/>
        </w:trPr>
        <w:tc>
          <w:tcPr>
            <w:tcW w:w="1500" w:type="dxa"/>
            <w:tcBorders>
              <w:bottom w:val="single" w:sz="4" w:space="0" w:color="auto"/>
            </w:tcBorders>
          </w:tcPr>
          <w:p w14:paraId="3AC74781" w14:textId="77777777" w:rsidR="00B926E6" w:rsidRPr="00665193" w:rsidRDefault="00B926E6" w:rsidP="00B926E6"/>
        </w:tc>
        <w:tc>
          <w:tcPr>
            <w:tcW w:w="1579" w:type="dxa"/>
            <w:tcBorders>
              <w:bottom w:val="single" w:sz="4" w:space="0" w:color="auto"/>
            </w:tcBorders>
          </w:tcPr>
          <w:p w14:paraId="0A0F0026" w14:textId="0A24170E" w:rsidR="00B926E6" w:rsidRDefault="00B926E6" w:rsidP="00B926E6">
            <w:r>
              <w:t>39D0002</w:t>
            </w:r>
          </w:p>
        </w:tc>
        <w:tc>
          <w:tcPr>
            <w:tcW w:w="6101" w:type="dxa"/>
            <w:tcBorders>
              <w:bottom w:val="single" w:sz="4" w:space="0" w:color="auto"/>
            </w:tcBorders>
          </w:tcPr>
          <w:p w14:paraId="7C8574F0" w14:textId="3877CCFF" w:rsidR="00B926E6" w:rsidRPr="00AC1179" w:rsidRDefault="00B926E6" w:rsidP="00B926E6">
            <w:r w:rsidRPr="0097476F">
              <w:t>NORTHEAST OHIO NETWORK FOR EDUCATIONAL TECHNOLOGY</w:t>
            </w:r>
          </w:p>
        </w:tc>
        <w:tc>
          <w:tcPr>
            <w:tcW w:w="270" w:type="dxa"/>
          </w:tcPr>
          <w:p w14:paraId="26E411CD" w14:textId="77777777" w:rsidR="00B926E6" w:rsidRPr="00665193" w:rsidRDefault="00B926E6" w:rsidP="00B926E6"/>
        </w:tc>
        <w:tc>
          <w:tcPr>
            <w:tcW w:w="257" w:type="dxa"/>
          </w:tcPr>
          <w:p w14:paraId="168BADA2" w14:textId="77777777" w:rsidR="00B926E6" w:rsidRPr="00665193" w:rsidRDefault="00B926E6" w:rsidP="00B926E6"/>
        </w:tc>
        <w:tc>
          <w:tcPr>
            <w:tcW w:w="269" w:type="dxa"/>
          </w:tcPr>
          <w:p w14:paraId="0790D042" w14:textId="77777777" w:rsidR="00B926E6" w:rsidRPr="00665193" w:rsidRDefault="00B926E6" w:rsidP="00B926E6"/>
        </w:tc>
      </w:tr>
      <w:tr w:rsidR="00B926E6" w:rsidRPr="00CB6DF1" w14:paraId="49BDE942" w14:textId="77777777" w:rsidTr="00DD5A27">
        <w:trPr>
          <w:trHeight w:val="270"/>
        </w:trPr>
        <w:tc>
          <w:tcPr>
            <w:tcW w:w="9976" w:type="dxa"/>
            <w:gridSpan w:val="6"/>
          </w:tcPr>
          <w:p w14:paraId="098E9A0D" w14:textId="77777777" w:rsidR="00B926E6" w:rsidRDefault="00B926E6" w:rsidP="00B926E6">
            <w:pPr>
              <w:ind w:right="-198"/>
            </w:pPr>
            <w:r>
              <w:t>See notes at end of table.</w:t>
            </w:r>
          </w:p>
          <w:p w14:paraId="3EB891CB" w14:textId="77777777" w:rsidR="00B926E6" w:rsidRPr="00665193" w:rsidRDefault="00B926E6" w:rsidP="00B926E6"/>
        </w:tc>
      </w:tr>
      <w:tr w:rsidR="00B926E6" w:rsidRPr="00CB6DF1" w14:paraId="55417D07" w14:textId="77777777" w:rsidTr="004D6410">
        <w:trPr>
          <w:trHeight w:val="270"/>
        </w:trPr>
        <w:tc>
          <w:tcPr>
            <w:tcW w:w="1500" w:type="dxa"/>
          </w:tcPr>
          <w:p w14:paraId="15AA564E" w14:textId="77777777" w:rsidR="00B926E6" w:rsidRPr="00665193" w:rsidRDefault="00B926E6" w:rsidP="00B926E6"/>
        </w:tc>
        <w:tc>
          <w:tcPr>
            <w:tcW w:w="1579" w:type="dxa"/>
          </w:tcPr>
          <w:p w14:paraId="42BDB332" w14:textId="77777777" w:rsidR="00B926E6" w:rsidRDefault="00B926E6" w:rsidP="00B926E6"/>
        </w:tc>
        <w:tc>
          <w:tcPr>
            <w:tcW w:w="6101" w:type="dxa"/>
          </w:tcPr>
          <w:p w14:paraId="02905C3C" w14:textId="77777777" w:rsidR="00B926E6" w:rsidRPr="00AC1179" w:rsidRDefault="00B926E6" w:rsidP="00B926E6"/>
        </w:tc>
        <w:tc>
          <w:tcPr>
            <w:tcW w:w="270" w:type="dxa"/>
          </w:tcPr>
          <w:p w14:paraId="772F1FD1" w14:textId="77777777" w:rsidR="00B926E6" w:rsidRPr="00665193" w:rsidRDefault="00B926E6" w:rsidP="00B926E6"/>
        </w:tc>
        <w:tc>
          <w:tcPr>
            <w:tcW w:w="257" w:type="dxa"/>
          </w:tcPr>
          <w:p w14:paraId="65E493B4" w14:textId="77777777" w:rsidR="00B926E6" w:rsidRPr="00665193" w:rsidRDefault="00B926E6" w:rsidP="00B926E6"/>
        </w:tc>
        <w:tc>
          <w:tcPr>
            <w:tcW w:w="269" w:type="dxa"/>
          </w:tcPr>
          <w:p w14:paraId="0D035E33" w14:textId="77777777" w:rsidR="00B926E6" w:rsidRPr="00665193" w:rsidRDefault="00B926E6" w:rsidP="00B926E6"/>
        </w:tc>
      </w:tr>
      <w:tr w:rsidR="00B926E6" w:rsidRPr="00CB6DF1" w14:paraId="67E60A7C" w14:textId="77777777" w:rsidTr="00DD5A27">
        <w:trPr>
          <w:trHeight w:val="270"/>
        </w:trPr>
        <w:tc>
          <w:tcPr>
            <w:tcW w:w="9976" w:type="dxa"/>
            <w:gridSpan w:val="6"/>
          </w:tcPr>
          <w:p w14:paraId="4C665FB7" w14:textId="77777777" w:rsidR="00B926E6" w:rsidRDefault="00B926E6" w:rsidP="00B926E6"/>
          <w:p w14:paraId="0E72D815" w14:textId="77777777" w:rsidR="00B926E6" w:rsidRDefault="00B926E6" w:rsidP="00B926E6"/>
          <w:p w14:paraId="0741A4DB" w14:textId="2D8AE84D" w:rsidR="00B926E6" w:rsidRDefault="00B926E6" w:rsidP="00B926E6"/>
          <w:p w14:paraId="73A73C3D" w14:textId="77777777" w:rsidR="00B926E6" w:rsidRDefault="00B926E6" w:rsidP="00B926E6"/>
          <w:p w14:paraId="64B5E072" w14:textId="5320B3DD" w:rsidR="00B926E6" w:rsidRDefault="00B926E6" w:rsidP="00B926E6"/>
          <w:p w14:paraId="38106456" w14:textId="1C8D235F" w:rsidR="00B926E6" w:rsidRPr="00665193" w:rsidRDefault="00B926E6" w:rsidP="00B926E6">
            <w:r w:rsidRPr="00665193">
              <w:lastRenderedPageBreak/>
              <w:t xml:space="preserve">Table 2. LEAs on the F-33 file that do not appear on the school year </w:t>
            </w:r>
            <w:r>
              <w:t xml:space="preserve">2014-15 </w:t>
            </w:r>
            <w:r w:rsidRPr="00665193">
              <w:t>LEA Universe Survey file, by state and LEAID: Fiscal year 201</w:t>
            </w:r>
            <w:r>
              <w:t>5 — Continued</w:t>
            </w:r>
          </w:p>
        </w:tc>
      </w:tr>
      <w:tr w:rsidR="00B926E6" w:rsidRPr="00CB6DF1" w14:paraId="7FD27569" w14:textId="77777777" w:rsidTr="0019661E">
        <w:trPr>
          <w:trHeight w:val="270"/>
        </w:trPr>
        <w:tc>
          <w:tcPr>
            <w:tcW w:w="1500" w:type="dxa"/>
            <w:tcBorders>
              <w:top w:val="single" w:sz="4" w:space="0" w:color="auto"/>
              <w:bottom w:val="single" w:sz="4" w:space="0" w:color="auto"/>
            </w:tcBorders>
          </w:tcPr>
          <w:p w14:paraId="7F2D2FAE" w14:textId="77777777" w:rsidR="00B926E6" w:rsidRDefault="00B926E6" w:rsidP="00B926E6">
            <w:r>
              <w:lastRenderedPageBreak/>
              <w:t>State</w:t>
            </w:r>
          </w:p>
        </w:tc>
        <w:tc>
          <w:tcPr>
            <w:tcW w:w="1579" w:type="dxa"/>
            <w:tcBorders>
              <w:top w:val="single" w:sz="4" w:space="0" w:color="auto"/>
              <w:bottom w:val="single" w:sz="4" w:space="0" w:color="auto"/>
            </w:tcBorders>
          </w:tcPr>
          <w:p w14:paraId="038B10FD" w14:textId="77777777" w:rsidR="00B926E6" w:rsidRDefault="00B926E6" w:rsidP="00B926E6">
            <w:r>
              <w:t>LEAID</w:t>
            </w:r>
          </w:p>
        </w:tc>
        <w:tc>
          <w:tcPr>
            <w:tcW w:w="6101" w:type="dxa"/>
            <w:tcBorders>
              <w:top w:val="single" w:sz="4" w:space="0" w:color="auto"/>
              <w:bottom w:val="single" w:sz="4" w:space="0" w:color="auto"/>
            </w:tcBorders>
          </w:tcPr>
          <w:p w14:paraId="0917673F" w14:textId="77777777" w:rsidR="00B926E6" w:rsidRPr="0097476F" w:rsidRDefault="00B926E6" w:rsidP="00B926E6">
            <w:r w:rsidRPr="00665193">
              <w:t>LEA name on the F-33 file</w:t>
            </w:r>
          </w:p>
        </w:tc>
        <w:tc>
          <w:tcPr>
            <w:tcW w:w="270" w:type="dxa"/>
          </w:tcPr>
          <w:p w14:paraId="61E08B3D" w14:textId="77777777" w:rsidR="00B926E6" w:rsidRPr="00665193" w:rsidRDefault="00B926E6" w:rsidP="00B926E6"/>
        </w:tc>
        <w:tc>
          <w:tcPr>
            <w:tcW w:w="257" w:type="dxa"/>
          </w:tcPr>
          <w:p w14:paraId="7E4A9B91" w14:textId="77777777" w:rsidR="00B926E6" w:rsidRPr="00665193" w:rsidRDefault="00B926E6" w:rsidP="00B926E6"/>
        </w:tc>
        <w:tc>
          <w:tcPr>
            <w:tcW w:w="269" w:type="dxa"/>
          </w:tcPr>
          <w:p w14:paraId="0F3F05E9" w14:textId="77777777" w:rsidR="00B926E6" w:rsidRPr="00665193" w:rsidRDefault="00B926E6" w:rsidP="00B926E6"/>
        </w:tc>
      </w:tr>
      <w:tr w:rsidR="00B926E6" w:rsidRPr="00CB6DF1" w14:paraId="263DA2CE" w14:textId="77777777" w:rsidTr="00AD1255">
        <w:trPr>
          <w:trHeight w:val="252"/>
        </w:trPr>
        <w:tc>
          <w:tcPr>
            <w:tcW w:w="1500" w:type="dxa"/>
            <w:tcBorders>
              <w:top w:val="single" w:sz="4" w:space="0" w:color="auto"/>
            </w:tcBorders>
          </w:tcPr>
          <w:p w14:paraId="776F6F52" w14:textId="77777777" w:rsidR="00B926E6" w:rsidRDefault="00B926E6" w:rsidP="00B926E6">
            <w:r>
              <w:t>Pennsylvania</w:t>
            </w:r>
          </w:p>
        </w:tc>
        <w:tc>
          <w:tcPr>
            <w:tcW w:w="1579" w:type="dxa"/>
            <w:tcBorders>
              <w:top w:val="single" w:sz="4" w:space="0" w:color="auto"/>
            </w:tcBorders>
          </w:tcPr>
          <w:p w14:paraId="090E9A13" w14:textId="6D92A842" w:rsidR="00B926E6" w:rsidRDefault="00B926E6" w:rsidP="00B926E6">
            <w:r w:rsidRPr="00A504F3">
              <w:t>4200002</w:t>
            </w:r>
          </w:p>
        </w:tc>
        <w:tc>
          <w:tcPr>
            <w:tcW w:w="6101" w:type="dxa"/>
            <w:tcBorders>
              <w:top w:val="single" w:sz="4" w:space="0" w:color="auto"/>
            </w:tcBorders>
          </w:tcPr>
          <w:p w14:paraId="103972FE" w14:textId="77777777" w:rsidR="00B926E6" w:rsidRDefault="00B926E6" w:rsidP="00B926E6">
            <w:r w:rsidRPr="00A504F3">
              <w:t>LANCASTER COUNTY ACADEMY</w:t>
            </w:r>
          </w:p>
        </w:tc>
        <w:tc>
          <w:tcPr>
            <w:tcW w:w="270" w:type="dxa"/>
          </w:tcPr>
          <w:p w14:paraId="06FD3492" w14:textId="77777777" w:rsidR="00B926E6" w:rsidRPr="00665193" w:rsidRDefault="00B926E6" w:rsidP="00B926E6"/>
        </w:tc>
        <w:tc>
          <w:tcPr>
            <w:tcW w:w="257" w:type="dxa"/>
          </w:tcPr>
          <w:p w14:paraId="3AD684A7" w14:textId="77777777" w:rsidR="00B926E6" w:rsidRPr="00665193" w:rsidRDefault="00B926E6" w:rsidP="00B926E6"/>
        </w:tc>
        <w:tc>
          <w:tcPr>
            <w:tcW w:w="269" w:type="dxa"/>
          </w:tcPr>
          <w:p w14:paraId="52ABDCAC" w14:textId="77777777" w:rsidR="00B926E6" w:rsidRPr="00665193" w:rsidRDefault="00B926E6" w:rsidP="00B926E6"/>
        </w:tc>
      </w:tr>
      <w:tr w:rsidR="00B926E6" w:rsidRPr="00CB6DF1" w14:paraId="6628F225" w14:textId="77777777" w:rsidTr="00070F04">
        <w:trPr>
          <w:trHeight w:val="252"/>
        </w:trPr>
        <w:tc>
          <w:tcPr>
            <w:tcW w:w="1500" w:type="dxa"/>
          </w:tcPr>
          <w:p w14:paraId="259B7707" w14:textId="77777777" w:rsidR="00B926E6" w:rsidRPr="00665193" w:rsidRDefault="00B926E6" w:rsidP="00B926E6"/>
        </w:tc>
        <w:tc>
          <w:tcPr>
            <w:tcW w:w="1579" w:type="dxa"/>
          </w:tcPr>
          <w:p w14:paraId="5832183D" w14:textId="2E4DE763" w:rsidR="00B926E6" w:rsidRPr="00665193" w:rsidRDefault="00B926E6" w:rsidP="00B926E6">
            <w:r>
              <w:t>4226830</w:t>
            </w:r>
          </w:p>
        </w:tc>
        <w:tc>
          <w:tcPr>
            <w:tcW w:w="6101" w:type="dxa"/>
          </w:tcPr>
          <w:p w14:paraId="14D8CE0E" w14:textId="77777777" w:rsidR="00B926E6" w:rsidRPr="00665193" w:rsidRDefault="00B926E6" w:rsidP="00B926E6">
            <w:r>
              <w:t>YORK COUNTY HIGH SCHOOL</w:t>
            </w:r>
          </w:p>
        </w:tc>
        <w:tc>
          <w:tcPr>
            <w:tcW w:w="270" w:type="dxa"/>
          </w:tcPr>
          <w:p w14:paraId="5C65A628" w14:textId="77777777" w:rsidR="00B926E6" w:rsidRPr="00665193" w:rsidRDefault="00B926E6" w:rsidP="00B926E6"/>
        </w:tc>
        <w:tc>
          <w:tcPr>
            <w:tcW w:w="257" w:type="dxa"/>
          </w:tcPr>
          <w:p w14:paraId="42A439C7" w14:textId="77777777" w:rsidR="00B926E6" w:rsidRPr="00665193" w:rsidRDefault="00B926E6" w:rsidP="00B926E6"/>
        </w:tc>
        <w:tc>
          <w:tcPr>
            <w:tcW w:w="269" w:type="dxa"/>
          </w:tcPr>
          <w:p w14:paraId="31495AB0" w14:textId="77777777" w:rsidR="00B926E6" w:rsidRPr="00665193" w:rsidRDefault="00B926E6" w:rsidP="00B926E6"/>
        </w:tc>
      </w:tr>
      <w:tr w:rsidR="00B926E6" w:rsidRPr="00CB6DF1" w14:paraId="4E754367" w14:textId="77777777" w:rsidTr="00070F04">
        <w:trPr>
          <w:trHeight w:val="252"/>
        </w:trPr>
        <w:tc>
          <w:tcPr>
            <w:tcW w:w="1500" w:type="dxa"/>
          </w:tcPr>
          <w:p w14:paraId="4E690AE1" w14:textId="39CA8665" w:rsidR="00B926E6" w:rsidRPr="00665193" w:rsidRDefault="00B926E6" w:rsidP="00B926E6">
            <w:r>
              <w:t>Virginia</w:t>
            </w:r>
          </w:p>
        </w:tc>
        <w:tc>
          <w:tcPr>
            <w:tcW w:w="1579" w:type="dxa"/>
          </w:tcPr>
          <w:p w14:paraId="2ED32FFB" w14:textId="5774303F" w:rsidR="00B926E6" w:rsidRDefault="00B926E6" w:rsidP="00B926E6">
            <w:r>
              <w:t>5101230</w:t>
            </w:r>
          </w:p>
        </w:tc>
        <w:tc>
          <w:tcPr>
            <w:tcW w:w="6101" w:type="dxa"/>
          </w:tcPr>
          <w:p w14:paraId="76E48CA4" w14:textId="466FAE9C" w:rsidR="00B926E6" w:rsidRDefault="00B926E6" w:rsidP="00B926E6">
            <w:r>
              <w:t>FAIRFAX CITY SCHOOLS</w:t>
            </w:r>
          </w:p>
        </w:tc>
        <w:tc>
          <w:tcPr>
            <w:tcW w:w="270" w:type="dxa"/>
          </w:tcPr>
          <w:p w14:paraId="38F47553" w14:textId="77777777" w:rsidR="00B926E6" w:rsidRPr="00665193" w:rsidRDefault="00B926E6" w:rsidP="00B926E6"/>
        </w:tc>
        <w:tc>
          <w:tcPr>
            <w:tcW w:w="257" w:type="dxa"/>
          </w:tcPr>
          <w:p w14:paraId="1545D3D6" w14:textId="77777777" w:rsidR="00B926E6" w:rsidRPr="00665193" w:rsidRDefault="00B926E6" w:rsidP="00B926E6"/>
        </w:tc>
        <w:tc>
          <w:tcPr>
            <w:tcW w:w="269" w:type="dxa"/>
          </w:tcPr>
          <w:p w14:paraId="32DC74B0" w14:textId="77777777" w:rsidR="00B926E6" w:rsidRPr="00665193" w:rsidRDefault="00B926E6" w:rsidP="00B926E6"/>
        </w:tc>
      </w:tr>
      <w:tr w:rsidR="00B926E6" w:rsidRPr="00CB6DF1" w14:paraId="31B8B1A6" w14:textId="77777777" w:rsidTr="00070F04">
        <w:trPr>
          <w:trHeight w:val="252"/>
        </w:trPr>
        <w:tc>
          <w:tcPr>
            <w:tcW w:w="1500" w:type="dxa"/>
          </w:tcPr>
          <w:p w14:paraId="2A5C2177" w14:textId="77777777" w:rsidR="00B926E6" w:rsidRPr="00665193" w:rsidRDefault="00B926E6" w:rsidP="00B926E6">
            <w:r>
              <w:t>West Virginia</w:t>
            </w:r>
          </w:p>
        </w:tc>
        <w:tc>
          <w:tcPr>
            <w:tcW w:w="1579" w:type="dxa"/>
          </w:tcPr>
          <w:p w14:paraId="2B7C9811" w14:textId="7DB27ABB" w:rsidR="00B926E6" w:rsidRPr="00665193" w:rsidRDefault="00B926E6" w:rsidP="00B926E6">
            <w:r>
              <w:t>54D0001</w:t>
            </w:r>
          </w:p>
        </w:tc>
        <w:tc>
          <w:tcPr>
            <w:tcW w:w="6101" w:type="dxa"/>
          </w:tcPr>
          <w:p w14:paraId="65E282BD" w14:textId="77777777" w:rsidR="00B926E6" w:rsidRPr="00665193" w:rsidRDefault="00B926E6" w:rsidP="00B926E6">
            <w:r>
              <w:t>REGIONAL EDUCATION SERVICE AGENCY 1</w:t>
            </w:r>
          </w:p>
        </w:tc>
        <w:tc>
          <w:tcPr>
            <w:tcW w:w="270" w:type="dxa"/>
          </w:tcPr>
          <w:p w14:paraId="3DBE8033" w14:textId="77777777" w:rsidR="00B926E6" w:rsidRPr="00665193" w:rsidRDefault="00B926E6" w:rsidP="00B926E6"/>
        </w:tc>
        <w:tc>
          <w:tcPr>
            <w:tcW w:w="257" w:type="dxa"/>
          </w:tcPr>
          <w:p w14:paraId="504901D0" w14:textId="77777777" w:rsidR="00B926E6" w:rsidRPr="00665193" w:rsidRDefault="00B926E6" w:rsidP="00B926E6"/>
        </w:tc>
        <w:tc>
          <w:tcPr>
            <w:tcW w:w="269" w:type="dxa"/>
          </w:tcPr>
          <w:p w14:paraId="1BD767E0" w14:textId="77777777" w:rsidR="00B926E6" w:rsidRPr="00665193" w:rsidRDefault="00B926E6" w:rsidP="00B926E6"/>
        </w:tc>
      </w:tr>
      <w:tr w:rsidR="00B926E6" w:rsidRPr="00CB6DF1" w14:paraId="4CD8D62F" w14:textId="77777777" w:rsidTr="00070F04">
        <w:trPr>
          <w:trHeight w:val="162"/>
        </w:trPr>
        <w:tc>
          <w:tcPr>
            <w:tcW w:w="1500" w:type="dxa"/>
          </w:tcPr>
          <w:p w14:paraId="15840CC4" w14:textId="77777777" w:rsidR="00B926E6" w:rsidRPr="00665193" w:rsidRDefault="00B926E6" w:rsidP="00B926E6"/>
        </w:tc>
        <w:tc>
          <w:tcPr>
            <w:tcW w:w="1579" w:type="dxa"/>
          </w:tcPr>
          <w:p w14:paraId="05EA7E6B" w14:textId="431B59DC" w:rsidR="00B926E6" w:rsidRPr="00665193" w:rsidRDefault="00B926E6" w:rsidP="00B926E6">
            <w:r>
              <w:t>54D0002</w:t>
            </w:r>
          </w:p>
        </w:tc>
        <w:tc>
          <w:tcPr>
            <w:tcW w:w="6101" w:type="dxa"/>
          </w:tcPr>
          <w:p w14:paraId="10007FBA" w14:textId="77777777" w:rsidR="00B926E6" w:rsidRPr="00665193" w:rsidRDefault="00B926E6" w:rsidP="00B926E6">
            <w:r>
              <w:t>REGIONAL EDUCATION SERVICE AGENCY 2</w:t>
            </w:r>
          </w:p>
        </w:tc>
        <w:tc>
          <w:tcPr>
            <w:tcW w:w="270" w:type="dxa"/>
          </w:tcPr>
          <w:p w14:paraId="7E30C687" w14:textId="77777777" w:rsidR="00B926E6" w:rsidRPr="00665193" w:rsidRDefault="00B926E6" w:rsidP="00B926E6"/>
        </w:tc>
        <w:tc>
          <w:tcPr>
            <w:tcW w:w="257" w:type="dxa"/>
          </w:tcPr>
          <w:p w14:paraId="303D1F95" w14:textId="77777777" w:rsidR="00B926E6" w:rsidRPr="00665193" w:rsidRDefault="00B926E6" w:rsidP="00B926E6"/>
        </w:tc>
        <w:tc>
          <w:tcPr>
            <w:tcW w:w="269" w:type="dxa"/>
          </w:tcPr>
          <w:p w14:paraId="33F15864" w14:textId="77777777" w:rsidR="00B926E6" w:rsidRPr="00665193" w:rsidRDefault="00B926E6" w:rsidP="00B926E6"/>
        </w:tc>
      </w:tr>
      <w:tr w:rsidR="00B926E6" w:rsidRPr="00CB6DF1" w14:paraId="6AB1F2E8" w14:textId="77777777" w:rsidTr="00070F04">
        <w:trPr>
          <w:trHeight w:val="252"/>
        </w:trPr>
        <w:tc>
          <w:tcPr>
            <w:tcW w:w="1500" w:type="dxa"/>
          </w:tcPr>
          <w:p w14:paraId="359DAB75" w14:textId="77777777" w:rsidR="00B926E6" w:rsidRPr="00665193" w:rsidRDefault="00B926E6" w:rsidP="00B926E6"/>
        </w:tc>
        <w:tc>
          <w:tcPr>
            <w:tcW w:w="1579" w:type="dxa"/>
          </w:tcPr>
          <w:p w14:paraId="7CC76DEF" w14:textId="0B532591" w:rsidR="00B926E6" w:rsidRPr="00665193" w:rsidRDefault="00B926E6" w:rsidP="00B926E6">
            <w:r>
              <w:t>54D0003</w:t>
            </w:r>
          </w:p>
        </w:tc>
        <w:tc>
          <w:tcPr>
            <w:tcW w:w="6101" w:type="dxa"/>
          </w:tcPr>
          <w:p w14:paraId="09D16024" w14:textId="77777777" w:rsidR="00B926E6" w:rsidRPr="00665193" w:rsidRDefault="00B926E6" w:rsidP="00B926E6">
            <w:r>
              <w:t>REGIONAL EDUCATION SERVICE AGENCY 3</w:t>
            </w:r>
          </w:p>
        </w:tc>
        <w:tc>
          <w:tcPr>
            <w:tcW w:w="270" w:type="dxa"/>
          </w:tcPr>
          <w:p w14:paraId="4061F15C" w14:textId="77777777" w:rsidR="00B926E6" w:rsidRPr="00665193" w:rsidRDefault="00B926E6" w:rsidP="00B926E6"/>
        </w:tc>
        <w:tc>
          <w:tcPr>
            <w:tcW w:w="257" w:type="dxa"/>
          </w:tcPr>
          <w:p w14:paraId="08753DAD" w14:textId="77777777" w:rsidR="00B926E6" w:rsidRPr="00665193" w:rsidRDefault="00B926E6" w:rsidP="00B926E6"/>
        </w:tc>
        <w:tc>
          <w:tcPr>
            <w:tcW w:w="269" w:type="dxa"/>
          </w:tcPr>
          <w:p w14:paraId="14CBD4DE" w14:textId="77777777" w:rsidR="00B926E6" w:rsidRPr="00665193" w:rsidRDefault="00B926E6" w:rsidP="00B926E6"/>
        </w:tc>
      </w:tr>
      <w:tr w:rsidR="00B926E6" w:rsidRPr="00CB6DF1" w14:paraId="26CFA67E" w14:textId="77777777" w:rsidTr="00070F04">
        <w:trPr>
          <w:trHeight w:val="162"/>
        </w:trPr>
        <w:tc>
          <w:tcPr>
            <w:tcW w:w="1500" w:type="dxa"/>
          </w:tcPr>
          <w:p w14:paraId="47C09934" w14:textId="77777777" w:rsidR="00B926E6" w:rsidRPr="00665193" w:rsidRDefault="00B926E6" w:rsidP="00B926E6"/>
        </w:tc>
        <w:tc>
          <w:tcPr>
            <w:tcW w:w="1579" w:type="dxa"/>
          </w:tcPr>
          <w:p w14:paraId="42C24173" w14:textId="0FD4DA96" w:rsidR="00B926E6" w:rsidRPr="00665193" w:rsidRDefault="00B926E6" w:rsidP="00B926E6">
            <w:r>
              <w:t>54D0004</w:t>
            </w:r>
          </w:p>
        </w:tc>
        <w:tc>
          <w:tcPr>
            <w:tcW w:w="6101" w:type="dxa"/>
          </w:tcPr>
          <w:p w14:paraId="31559F49" w14:textId="77777777" w:rsidR="00B926E6" w:rsidRPr="00665193" w:rsidRDefault="00B926E6" w:rsidP="00B926E6">
            <w:r>
              <w:t>REGIONAL EDUCATION SERVICE AGENCY 4</w:t>
            </w:r>
          </w:p>
        </w:tc>
        <w:tc>
          <w:tcPr>
            <w:tcW w:w="270" w:type="dxa"/>
          </w:tcPr>
          <w:p w14:paraId="3CCC8A70" w14:textId="77777777" w:rsidR="00B926E6" w:rsidRPr="00665193" w:rsidRDefault="00B926E6" w:rsidP="00B926E6"/>
        </w:tc>
        <w:tc>
          <w:tcPr>
            <w:tcW w:w="257" w:type="dxa"/>
          </w:tcPr>
          <w:p w14:paraId="0DE7B924" w14:textId="77777777" w:rsidR="00B926E6" w:rsidRPr="00665193" w:rsidRDefault="00B926E6" w:rsidP="00B926E6"/>
        </w:tc>
        <w:tc>
          <w:tcPr>
            <w:tcW w:w="269" w:type="dxa"/>
          </w:tcPr>
          <w:p w14:paraId="0DB65460" w14:textId="77777777" w:rsidR="00B926E6" w:rsidRPr="00665193" w:rsidRDefault="00B926E6" w:rsidP="00B926E6"/>
        </w:tc>
      </w:tr>
      <w:tr w:rsidR="00B926E6" w:rsidRPr="00CB6DF1" w14:paraId="30850A55" w14:textId="77777777" w:rsidTr="00070F04">
        <w:trPr>
          <w:trHeight w:val="252"/>
        </w:trPr>
        <w:tc>
          <w:tcPr>
            <w:tcW w:w="1500" w:type="dxa"/>
          </w:tcPr>
          <w:p w14:paraId="0732EB6C" w14:textId="77777777" w:rsidR="00B926E6" w:rsidRPr="00665193" w:rsidRDefault="00B926E6" w:rsidP="00B926E6"/>
        </w:tc>
        <w:tc>
          <w:tcPr>
            <w:tcW w:w="1579" w:type="dxa"/>
          </w:tcPr>
          <w:p w14:paraId="477E31D3" w14:textId="73D254BA" w:rsidR="00B926E6" w:rsidRPr="00665193" w:rsidRDefault="00B926E6" w:rsidP="00B926E6">
            <w:r>
              <w:t>54D0005</w:t>
            </w:r>
          </w:p>
        </w:tc>
        <w:tc>
          <w:tcPr>
            <w:tcW w:w="6101" w:type="dxa"/>
          </w:tcPr>
          <w:p w14:paraId="4F4A5035" w14:textId="77777777" w:rsidR="00B926E6" w:rsidRPr="00665193" w:rsidRDefault="00B926E6" w:rsidP="00B926E6">
            <w:r>
              <w:t>REGIONAL EDUCATION SERVICE AGENCY 5</w:t>
            </w:r>
          </w:p>
        </w:tc>
        <w:tc>
          <w:tcPr>
            <w:tcW w:w="270" w:type="dxa"/>
          </w:tcPr>
          <w:p w14:paraId="70F3D1F3" w14:textId="77777777" w:rsidR="00B926E6" w:rsidRPr="00665193" w:rsidRDefault="00B926E6" w:rsidP="00B926E6"/>
        </w:tc>
        <w:tc>
          <w:tcPr>
            <w:tcW w:w="257" w:type="dxa"/>
          </w:tcPr>
          <w:p w14:paraId="54CA492B" w14:textId="77777777" w:rsidR="00B926E6" w:rsidRPr="00665193" w:rsidRDefault="00B926E6" w:rsidP="00B926E6"/>
        </w:tc>
        <w:tc>
          <w:tcPr>
            <w:tcW w:w="269" w:type="dxa"/>
          </w:tcPr>
          <w:p w14:paraId="6F65D40E" w14:textId="77777777" w:rsidR="00B926E6" w:rsidRPr="00665193" w:rsidRDefault="00B926E6" w:rsidP="00B926E6"/>
        </w:tc>
      </w:tr>
      <w:tr w:rsidR="00B926E6" w:rsidRPr="00CB6DF1" w14:paraId="195F87C3" w14:textId="77777777" w:rsidTr="00070F04">
        <w:trPr>
          <w:trHeight w:val="252"/>
        </w:trPr>
        <w:tc>
          <w:tcPr>
            <w:tcW w:w="1500" w:type="dxa"/>
          </w:tcPr>
          <w:p w14:paraId="7AEA326C" w14:textId="77777777" w:rsidR="00B926E6" w:rsidRPr="00665193" w:rsidRDefault="00B926E6" w:rsidP="00B926E6"/>
        </w:tc>
        <w:tc>
          <w:tcPr>
            <w:tcW w:w="1579" w:type="dxa"/>
          </w:tcPr>
          <w:p w14:paraId="059D4762" w14:textId="6709522A" w:rsidR="00B926E6" w:rsidRPr="00665193" w:rsidRDefault="00B926E6" w:rsidP="00B926E6">
            <w:r>
              <w:t>54D0006</w:t>
            </w:r>
          </w:p>
        </w:tc>
        <w:tc>
          <w:tcPr>
            <w:tcW w:w="6101" w:type="dxa"/>
          </w:tcPr>
          <w:p w14:paraId="7DC82EAC" w14:textId="77777777" w:rsidR="00B926E6" w:rsidRPr="00665193" w:rsidRDefault="00B926E6" w:rsidP="00B926E6">
            <w:r>
              <w:t>REGIONAL EDUCATION SERVICE AGENCY 6</w:t>
            </w:r>
          </w:p>
        </w:tc>
        <w:tc>
          <w:tcPr>
            <w:tcW w:w="270" w:type="dxa"/>
          </w:tcPr>
          <w:p w14:paraId="03B385E8" w14:textId="77777777" w:rsidR="00B926E6" w:rsidRPr="00665193" w:rsidRDefault="00B926E6" w:rsidP="00B926E6"/>
        </w:tc>
        <w:tc>
          <w:tcPr>
            <w:tcW w:w="257" w:type="dxa"/>
          </w:tcPr>
          <w:p w14:paraId="1924CDDB" w14:textId="77777777" w:rsidR="00B926E6" w:rsidRPr="00665193" w:rsidRDefault="00B926E6" w:rsidP="00B926E6"/>
        </w:tc>
        <w:tc>
          <w:tcPr>
            <w:tcW w:w="269" w:type="dxa"/>
          </w:tcPr>
          <w:p w14:paraId="33FA035B" w14:textId="77777777" w:rsidR="00B926E6" w:rsidRPr="00665193" w:rsidRDefault="00B926E6" w:rsidP="00B926E6"/>
        </w:tc>
      </w:tr>
      <w:tr w:rsidR="00B926E6" w:rsidRPr="00CB6DF1" w14:paraId="2F1BCAC1" w14:textId="77777777" w:rsidTr="00070F04">
        <w:trPr>
          <w:trHeight w:val="252"/>
        </w:trPr>
        <w:tc>
          <w:tcPr>
            <w:tcW w:w="1500" w:type="dxa"/>
          </w:tcPr>
          <w:p w14:paraId="00E8052E" w14:textId="77777777" w:rsidR="00B926E6" w:rsidRPr="00665193" w:rsidRDefault="00B926E6" w:rsidP="00B926E6"/>
        </w:tc>
        <w:tc>
          <w:tcPr>
            <w:tcW w:w="1579" w:type="dxa"/>
          </w:tcPr>
          <w:p w14:paraId="601B782C" w14:textId="6BA1F2FE" w:rsidR="00B926E6" w:rsidRPr="00665193" w:rsidRDefault="00B926E6" w:rsidP="00B926E6">
            <w:r>
              <w:t>54D0007</w:t>
            </w:r>
          </w:p>
        </w:tc>
        <w:tc>
          <w:tcPr>
            <w:tcW w:w="6101" w:type="dxa"/>
          </w:tcPr>
          <w:p w14:paraId="18DE0E40" w14:textId="77777777" w:rsidR="00B926E6" w:rsidRPr="00665193" w:rsidRDefault="00B926E6" w:rsidP="00B926E6">
            <w:r>
              <w:t>REGIONAL EDUCATION SERVICE AGENCY 7</w:t>
            </w:r>
          </w:p>
        </w:tc>
        <w:tc>
          <w:tcPr>
            <w:tcW w:w="270" w:type="dxa"/>
          </w:tcPr>
          <w:p w14:paraId="19D55929" w14:textId="77777777" w:rsidR="00B926E6" w:rsidRPr="00665193" w:rsidRDefault="00B926E6" w:rsidP="00B926E6"/>
        </w:tc>
        <w:tc>
          <w:tcPr>
            <w:tcW w:w="257" w:type="dxa"/>
          </w:tcPr>
          <w:p w14:paraId="28CA3E4E" w14:textId="77777777" w:rsidR="00B926E6" w:rsidRPr="00665193" w:rsidRDefault="00B926E6" w:rsidP="00B926E6"/>
        </w:tc>
        <w:tc>
          <w:tcPr>
            <w:tcW w:w="269" w:type="dxa"/>
          </w:tcPr>
          <w:p w14:paraId="71C509F4" w14:textId="77777777" w:rsidR="00B926E6" w:rsidRPr="00665193" w:rsidRDefault="00B926E6" w:rsidP="00B926E6"/>
        </w:tc>
      </w:tr>
      <w:tr w:rsidR="00B926E6" w:rsidRPr="00CB6DF1" w14:paraId="683B27A8" w14:textId="77777777" w:rsidTr="004D6410">
        <w:trPr>
          <w:trHeight w:val="300"/>
        </w:trPr>
        <w:tc>
          <w:tcPr>
            <w:tcW w:w="1500" w:type="dxa"/>
            <w:tcBorders>
              <w:top w:val="nil"/>
              <w:left w:val="nil"/>
              <w:bottom w:val="single" w:sz="4" w:space="0" w:color="auto"/>
              <w:right w:val="nil"/>
            </w:tcBorders>
            <w:hideMark/>
          </w:tcPr>
          <w:p w14:paraId="583E245B" w14:textId="77777777" w:rsidR="00B926E6" w:rsidRPr="00665193" w:rsidRDefault="00B926E6" w:rsidP="00B926E6">
            <w:r w:rsidRPr="00665193">
              <w:t> </w:t>
            </w:r>
          </w:p>
        </w:tc>
        <w:tc>
          <w:tcPr>
            <w:tcW w:w="1579" w:type="dxa"/>
            <w:tcBorders>
              <w:top w:val="nil"/>
              <w:left w:val="nil"/>
              <w:bottom w:val="single" w:sz="4" w:space="0" w:color="auto"/>
              <w:right w:val="nil"/>
            </w:tcBorders>
            <w:hideMark/>
          </w:tcPr>
          <w:p w14:paraId="63059385" w14:textId="3EF3DD08" w:rsidR="00B926E6" w:rsidRPr="00665193" w:rsidRDefault="00B926E6" w:rsidP="00B926E6">
            <w:r>
              <w:t>54D0008</w:t>
            </w:r>
          </w:p>
        </w:tc>
        <w:tc>
          <w:tcPr>
            <w:tcW w:w="6101" w:type="dxa"/>
            <w:tcBorders>
              <w:top w:val="nil"/>
              <w:left w:val="nil"/>
              <w:bottom w:val="single" w:sz="4" w:space="0" w:color="auto"/>
              <w:right w:val="nil"/>
            </w:tcBorders>
            <w:hideMark/>
          </w:tcPr>
          <w:p w14:paraId="67F934B3" w14:textId="77777777" w:rsidR="00B926E6" w:rsidRPr="00665193" w:rsidRDefault="00B926E6" w:rsidP="00B926E6">
            <w:r>
              <w:t xml:space="preserve">REGIONAL EDUCATION SERVICE AGENCY 8 </w:t>
            </w:r>
          </w:p>
        </w:tc>
        <w:tc>
          <w:tcPr>
            <w:tcW w:w="270" w:type="dxa"/>
            <w:tcBorders>
              <w:top w:val="nil"/>
              <w:left w:val="nil"/>
              <w:bottom w:val="single" w:sz="4" w:space="0" w:color="auto"/>
              <w:right w:val="nil"/>
            </w:tcBorders>
            <w:hideMark/>
          </w:tcPr>
          <w:p w14:paraId="5E6799A2" w14:textId="77777777" w:rsidR="00B926E6" w:rsidRPr="00665193" w:rsidRDefault="00B926E6" w:rsidP="00B926E6">
            <w:r w:rsidRPr="00665193">
              <w:t> </w:t>
            </w:r>
          </w:p>
        </w:tc>
        <w:tc>
          <w:tcPr>
            <w:tcW w:w="257" w:type="dxa"/>
            <w:tcBorders>
              <w:top w:val="nil"/>
              <w:left w:val="nil"/>
              <w:bottom w:val="single" w:sz="4" w:space="0" w:color="auto"/>
              <w:right w:val="nil"/>
            </w:tcBorders>
          </w:tcPr>
          <w:p w14:paraId="477DB730" w14:textId="77777777" w:rsidR="00B926E6" w:rsidRPr="00665193" w:rsidRDefault="00B926E6" w:rsidP="00B926E6"/>
        </w:tc>
        <w:tc>
          <w:tcPr>
            <w:tcW w:w="269" w:type="dxa"/>
            <w:tcBorders>
              <w:top w:val="nil"/>
              <w:left w:val="nil"/>
              <w:bottom w:val="single" w:sz="4" w:space="0" w:color="auto"/>
              <w:right w:val="nil"/>
            </w:tcBorders>
          </w:tcPr>
          <w:p w14:paraId="3CE99663" w14:textId="77777777" w:rsidR="00B926E6" w:rsidRPr="00665193" w:rsidRDefault="00B926E6" w:rsidP="00B926E6"/>
        </w:tc>
      </w:tr>
      <w:tr w:rsidR="00B926E6" w:rsidRPr="00CB6DF1" w14:paraId="594D999E" w14:textId="77777777" w:rsidTr="004D6410">
        <w:trPr>
          <w:trHeight w:val="585"/>
        </w:trPr>
        <w:tc>
          <w:tcPr>
            <w:tcW w:w="9976" w:type="dxa"/>
            <w:gridSpan w:val="6"/>
            <w:tcBorders>
              <w:top w:val="single" w:sz="4" w:space="0" w:color="auto"/>
              <w:left w:val="nil"/>
              <w:bottom w:val="nil"/>
              <w:right w:val="nil"/>
            </w:tcBorders>
            <w:vAlign w:val="bottom"/>
            <w:hideMark/>
          </w:tcPr>
          <w:p w14:paraId="3D40AE95" w14:textId="77777777" w:rsidR="00B926E6" w:rsidRDefault="00B926E6" w:rsidP="00B926E6">
            <w:pPr>
              <w:ind w:left="-120"/>
            </w:pPr>
            <w:r w:rsidRPr="00864FD3">
              <w:t xml:space="preserve">NOTE: LEAs listed in this table with valid </w:t>
            </w:r>
            <w:r>
              <w:t>LEA</w:t>
            </w:r>
            <w:r w:rsidRPr="00864FD3">
              <w:t xml:space="preserve">IDs (i.e., no </w:t>
            </w:r>
            <w:r>
              <w:t>“</w:t>
            </w:r>
            <w:r w:rsidRPr="00864FD3">
              <w:t>D</w:t>
            </w:r>
            <w:r>
              <w:t>”</w:t>
            </w:r>
            <w:r w:rsidRPr="00864FD3">
              <w:t xml:space="preserve"> in the third </w:t>
            </w:r>
            <w:r>
              <w:t>position of the LEAID</w:t>
            </w:r>
            <w:r w:rsidRPr="00864FD3">
              <w:t xml:space="preserve">), appear in either </w:t>
            </w:r>
            <w:r>
              <w:t>a</w:t>
            </w:r>
            <w:r w:rsidRPr="00864FD3">
              <w:t xml:space="preserve"> prior or </w:t>
            </w:r>
            <w:r>
              <w:t>future</w:t>
            </w:r>
            <w:r w:rsidRPr="00864FD3">
              <w:t xml:space="preserve"> year of the LEA </w:t>
            </w:r>
            <w:r>
              <w:t>U</w:t>
            </w:r>
            <w:r w:rsidRPr="00864FD3">
              <w:t xml:space="preserve">niverse </w:t>
            </w:r>
            <w:r>
              <w:t xml:space="preserve">Survey </w:t>
            </w:r>
            <w:r w:rsidRPr="00864FD3">
              <w:t>file.</w:t>
            </w:r>
          </w:p>
          <w:p w14:paraId="75765FFE" w14:textId="583B12FF" w:rsidR="00B926E6" w:rsidRPr="00665193" w:rsidRDefault="00B926E6" w:rsidP="00B926E6">
            <w:pPr>
              <w:ind w:left="-108"/>
            </w:pPr>
            <w:r w:rsidRPr="00665193">
              <w:t xml:space="preserve">SOURCE: U.S. Department of Education, National Center for Education Statistics, Common Core of Data (CCD), "School District Finance Survey (F-33)," fiscal year </w:t>
            </w:r>
            <w:r>
              <w:t>2015</w:t>
            </w:r>
            <w:r w:rsidRPr="00665193">
              <w:t xml:space="preserve">, </w:t>
            </w:r>
            <w:r>
              <w:t xml:space="preserve">Provisional </w:t>
            </w:r>
            <w:r w:rsidRPr="00665193">
              <w:t>Version 1a</w:t>
            </w:r>
            <w:r>
              <w:t>; “Local Education Agency Universe Survey,” school year 2014-15, Provisional Version 1a.</w:t>
            </w:r>
          </w:p>
        </w:tc>
      </w:tr>
    </w:tbl>
    <w:p w14:paraId="110B3677" w14:textId="77777777" w:rsidR="006A5E25" w:rsidRDefault="006A5E25" w:rsidP="00A672CA">
      <w:pPr>
        <w:pStyle w:val="BodyText3"/>
        <w:tabs>
          <w:tab w:val="clear" w:pos="720"/>
          <w:tab w:val="clear" w:pos="1080"/>
        </w:tabs>
      </w:pPr>
    </w:p>
    <w:p w14:paraId="76353491" w14:textId="77777777" w:rsidR="00A672CA" w:rsidRPr="004154D0" w:rsidRDefault="00D63D5A" w:rsidP="00A672CA">
      <w:pPr>
        <w:pStyle w:val="BodyText3"/>
        <w:tabs>
          <w:tab w:val="clear" w:pos="720"/>
          <w:tab w:val="clear" w:pos="1080"/>
        </w:tabs>
        <w:rPr>
          <w:i/>
        </w:rPr>
      </w:pPr>
      <w:r>
        <w:t>I</w:t>
      </w:r>
      <w:r w:rsidR="00A672CA" w:rsidRPr="004154D0">
        <w:rPr>
          <w:rFonts w:eastAsia="MS Mincho"/>
        </w:rPr>
        <w:t xml:space="preserve">n most NCES research and publications, only those </w:t>
      </w:r>
      <w:r w:rsidR="00B40010">
        <w:t>School District Finance Survey</w:t>
      </w:r>
      <w:r w:rsidR="00B40010" w:rsidRPr="004154D0">
        <w:rPr>
          <w:rFonts w:eastAsia="MS Mincho"/>
        </w:rPr>
        <w:t xml:space="preserve"> </w:t>
      </w:r>
      <w:r w:rsidR="00A672CA" w:rsidRPr="004154D0">
        <w:rPr>
          <w:rFonts w:eastAsia="MS Mincho"/>
        </w:rPr>
        <w:t xml:space="preserve">records matching the LEA universe file </w:t>
      </w:r>
      <w:r w:rsidR="00FD0DF5">
        <w:rPr>
          <w:rFonts w:eastAsia="MS Mincho"/>
        </w:rPr>
        <w:t>(CCDNF equal to</w:t>
      </w:r>
      <w:r w:rsidR="009866F8">
        <w:rPr>
          <w:rFonts w:eastAsia="MS Mincho"/>
        </w:rPr>
        <w:t xml:space="preserve"> “1” on the F-33 data file) </w:t>
      </w:r>
      <w:r w:rsidR="00A672CA" w:rsidRPr="004154D0">
        <w:rPr>
          <w:rFonts w:eastAsia="MS Mincho"/>
        </w:rPr>
        <w:t xml:space="preserve">and having student counts greater than zero are used in analyses. </w:t>
      </w:r>
      <w:r w:rsidR="00A672CA" w:rsidRPr="004154D0">
        <w:t xml:space="preserve">For more information on the LEAID code, please see the file documentation for the CCD </w:t>
      </w:r>
      <w:r w:rsidR="00A672CA" w:rsidRPr="004154D0">
        <w:rPr>
          <w:szCs w:val="24"/>
        </w:rPr>
        <w:t xml:space="preserve">school universe and LEA universe surveys, available at </w:t>
      </w:r>
      <w:hyperlink r:id="rId20" w:history="1">
        <w:r w:rsidR="00A672CA" w:rsidRPr="00577DBD">
          <w:rPr>
            <w:rStyle w:val="Hyperlink"/>
            <w:szCs w:val="24"/>
          </w:rPr>
          <w:t>http://nces.ed.gov/ccd/pubagency.asp</w:t>
        </w:r>
      </w:hyperlink>
      <w:r w:rsidR="00A672CA" w:rsidRPr="004154D0">
        <w:rPr>
          <w:szCs w:val="24"/>
        </w:rPr>
        <w:t>.</w:t>
      </w:r>
      <w:r w:rsidR="00A672CA" w:rsidRPr="004154D0">
        <w:t xml:space="preserve"> </w:t>
      </w:r>
    </w:p>
    <w:p w14:paraId="722E877F" w14:textId="77777777" w:rsidR="004D6410" w:rsidRDefault="004D6410">
      <w:pPr>
        <w:rPr>
          <w:b/>
          <w:iCs/>
          <w:sz w:val="24"/>
          <w:szCs w:val="24"/>
        </w:rPr>
      </w:pPr>
      <w:bookmarkStart w:id="103" w:name="OLE_LINK18"/>
      <w:bookmarkStart w:id="104" w:name="OLE_LINK19"/>
    </w:p>
    <w:p w14:paraId="7E1117D5" w14:textId="77777777" w:rsidR="004C7D8E" w:rsidRPr="004154D0" w:rsidRDefault="004C7D8E">
      <w:pPr>
        <w:rPr>
          <w:b/>
          <w:iCs/>
          <w:sz w:val="24"/>
          <w:szCs w:val="24"/>
        </w:rPr>
      </w:pPr>
      <w:r w:rsidRPr="004154D0">
        <w:rPr>
          <w:b/>
          <w:iCs/>
          <w:sz w:val="24"/>
          <w:szCs w:val="24"/>
        </w:rPr>
        <w:t xml:space="preserve">CENSUSID </w:t>
      </w:r>
    </w:p>
    <w:p w14:paraId="70CC3A97" w14:textId="77777777" w:rsidR="00782BC8" w:rsidRPr="004154D0" w:rsidRDefault="00782BC8" w:rsidP="00782BC8">
      <w:pPr>
        <w:rPr>
          <w:sz w:val="24"/>
        </w:rPr>
      </w:pPr>
    </w:p>
    <w:p w14:paraId="65F0A891" w14:textId="77777777" w:rsidR="004C7D8E" w:rsidRPr="004154D0" w:rsidRDefault="004C7D8E" w:rsidP="00782BC8">
      <w:pPr>
        <w:rPr>
          <w:sz w:val="24"/>
        </w:rPr>
      </w:pPr>
      <w:r w:rsidRPr="004154D0">
        <w:rPr>
          <w:sz w:val="24"/>
        </w:rPr>
        <w:t xml:space="preserve">The Census Bureau identification code (CENSUSID) consists of the following items by their position in a 14-character field: </w:t>
      </w:r>
    </w:p>
    <w:bookmarkEnd w:id="103"/>
    <w:bookmarkEnd w:id="104"/>
    <w:p w14:paraId="5C7FAA4D" w14:textId="77777777" w:rsidR="00782BC8" w:rsidRPr="004154D0" w:rsidRDefault="00782BC8" w:rsidP="00782BC8">
      <w:pPr>
        <w:tabs>
          <w:tab w:val="left" w:pos="1440"/>
          <w:tab w:val="left" w:pos="1710"/>
        </w:tabs>
        <w:ind w:left="720"/>
        <w:rPr>
          <w:sz w:val="24"/>
        </w:rPr>
      </w:pPr>
    </w:p>
    <w:p w14:paraId="28B52DD5" w14:textId="77777777" w:rsidR="004C7D8E" w:rsidRPr="004154D0" w:rsidRDefault="002D4C9A" w:rsidP="00782BC8">
      <w:pPr>
        <w:tabs>
          <w:tab w:val="left" w:pos="1440"/>
          <w:tab w:val="left" w:pos="1710"/>
        </w:tabs>
        <w:ind w:left="720"/>
        <w:rPr>
          <w:sz w:val="24"/>
        </w:rPr>
      </w:pPr>
      <w:r>
        <w:rPr>
          <w:sz w:val="24"/>
        </w:rPr>
        <w:t>1–2</w:t>
      </w:r>
      <w:r>
        <w:rPr>
          <w:sz w:val="24"/>
        </w:rPr>
        <w:tab/>
        <w:t xml:space="preserve">= </w:t>
      </w:r>
      <w:r>
        <w:rPr>
          <w:sz w:val="24"/>
        </w:rPr>
        <w:tab/>
        <w:t>Census Bureau state code;</w:t>
      </w:r>
    </w:p>
    <w:p w14:paraId="49AC0065" w14:textId="77777777" w:rsidR="004C7D8E" w:rsidRPr="004154D0" w:rsidRDefault="002D4C9A">
      <w:pPr>
        <w:tabs>
          <w:tab w:val="left" w:pos="1440"/>
          <w:tab w:val="left" w:pos="1710"/>
        </w:tabs>
        <w:ind w:left="720"/>
        <w:rPr>
          <w:sz w:val="24"/>
        </w:rPr>
      </w:pPr>
      <w:r>
        <w:rPr>
          <w:sz w:val="24"/>
        </w:rPr>
        <w:t>3</w:t>
      </w:r>
      <w:r>
        <w:rPr>
          <w:sz w:val="24"/>
        </w:rPr>
        <w:tab/>
        <w:t>=</w:t>
      </w:r>
      <w:r>
        <w:rPr>
          <w:sz w:val="24"/>
        </w:rPr>
        <w:tab/>
        <w:t>Agency type code;</w:t>
      </w:r>
    </w:p>
    <w:p w14:paraId="66980F7C" w14:textId="77777777" w:rsidR="004C7D8E" w:rsidRPr="004154D0" w:rsidRDefault="004C7D8E">
      <w:pPr>
        <w:tabs>
          <w:tab w:val="left" w:pos="1440"/>
          <w:tab w:val="left" w:pos="1710"/>
        </w:tabs>
        <w:ind w:left="720"/>
        <w:rPr>
          <w:sz w:val="24"/>
        </w:rPr>
      </w:pPr>
      <w:r w:rsidRPr="004154D0">
        <w:rPr>
          <w:sz w:val="24"/>
        </w:rPr>
        <w:t>4–6</w:t>
      </w:r>
      <w:r w:rsidRPr="004154D0">
        <w:rPr>
          <w:sz w:val="24"/>
        </w:rPr>
        <w:tab/>
        <w:t>=</w:t>
      </w:r>
      <w:r w:rsidRPr="004154D0">
        <w:rPr>
          <w:sz w:val="24"/>
        </w:rPr>
        <w:tab/>
        <w:t>County area code</w:t>
      </w:r>
      <w:r w:rsidR="002D4C9A">
        <w:rPr>
          <w:sz w:val="24"/>
        </w:rPr>
        <w:t>;</w:t>
      </w:r>
    </w:p>
    <w:p w14:paraId="7296FE5B" w14:textId="77777777" w:rsidR="004C7D8E" w:rsidRPr="004154D0" w:rsidRDefault="004C7D8E">
      <w:pPr>
        <w:tabs>
          <w:tab w:val="left" w:pos="1440"/>
          <w:tab w:val="left" w:pos="1710"/>
        </w:tabs>
        <w:ind w:left="720"/>
        <w:rPr>
          <w:sz w:val="24"/>
        </w:rPr>
      </w:pPr>
      <w:r w:rsidRPr="004154D0">
        <w:rPr>
          <w:sz w:val="24"/>
        </w:rPr>
        <w:t>7–9</w:t>
      </w:r>
      <w:r w:rsidRPr="004154D0">
        <w:rPr>
          <w:sz w:val="24"/>
        </w:rPr>
        <w:tab/>
        <w:t>=</w:t>
      </w:r>
      <w:r w:rsidRPr="004154D0">
        <w:rPr>
          <w:sz w:val="24"/>
        </w:rPr>
        <w:tab/>
        <w:t>Parent school district government identifier</w:t>
      </w:r>
      <w:r w:rsidR="002D4C9A">
        <w:rPr>
          <w:sz w:val="24"/>
        </w:rPr>
        <w:t>; and</w:t>
      </w:r>
    </w:p>
    <w:p w14:paraId="25A8E1FF" w14:textId="77777777" w:rsidR="004C7D8E" w:rsidRPr="004154D0" w:rsidRDefault="004C7D8E">
      <w:pPr>
        <w:tabs>
          <w:tab w:val="left" w:pos="1440"/>
          <w:tab w:val="left" w:pos="1710"/>
        </w:tabs>
        <w:ind w:left="720"/>
        <w:rPr>
          <w:sz w:val="24"/>
        </w:rPr>
      </w:pPr>
      <w:r w:rsidRPr="004154D0">
        <w:rPr>
          <w:sz w:val="24"/>
        </w:rPr>
        <w:t>10–14</w:t>
      </w:r>
      <w:r w:rsidRPr="004154D0">
        <w:rPr>
          <w:sz w:val="24"/>
        </w:rPr>
        <w:tab/>
        <w:t>=</w:t>
      </w:r>
      <w:r w:rsidRPr="004154D0">
        <w:rPr>
          <w:sz w:val="24"/>
        </w:rPr>
        <w:tab/>
        <w:t>Subunit of parent school district government identifier</w:t>
      </w:r>
      <w:r w:rsidR="002D4C9A">
        <w:rPr>
          <w:sz w:val="24"/>
        </w:rPr>
        <w:t>.</w:t>
      </w:r>
    </w:p>
    <w:p w14:paraId="5AF2ADB4" w14:textId="77777777" w:rsidR="00FE6E18" w:rsidRDefault="00FE6E18" w:rsidP="00782BC8">
      <w:pPr>
        <w:pStyle w:val="BodyText"/>
        <w:rPr>
          <w:b w:val="0"/>
          <w:sz w:val="24"/>
        </w:rPr>
      </w:pPr>
    </w:p>
    <w:p w14:paraId="2AFEC9D4" w14:textId="77777777" w:rsidR="004C7D8E" w:rsidRPr="00665193" w:rsidRDefault="004C7D8E" w:rsidP="00782BC8">
      <w:pPr>
        <w:pStyle w:val="BodyText"/>
        <w:rPr>
          <w:b w:val="0"/>
          <w:sz w:val="24"/>
        </w:rPr>
      </w:pPr>
      <w:r w:rsidRPr="00665193">
        <w:rPr>
          <w:b w:val="0"/>
          <w:sz w:val="24"/>
        </w:rPr>
        <w:t>Positions 1 and 2 of CENSUSID (for all survey cycles) represent the Census Bureau</w:t>
      </w:r>
      <w:r w:rsidR="00F941DD" w:rsidRPr="00665193">
        <w:rPr>
          <w:b w:val="0"/>
          <w:sz w:val="24"/>
        </w:rPr>
        <w:t>,</w:t>
      </w:r>
      <w:r w:rsidRPr="00665193">
        <w:rPr>
          <w:b w:val="0"/>
          <w:sz w:val="24"/>
        </w:rPr>
        <w:t xml:space="preserve"> Gov</w:t>
      </w:r>
      <w:r w:rsidR="00B41796" w:rsidRPr="00665193">
        <w:rPr>
          <w:b w:val="0"/>
          <w:sz w:val="24"/>
        </w:rPr>
        <w:t>ernments Division state codes. T</w:t>
      </w:r>
      <w:r w:rsidR="003D1DE1" w:rsidRPr="00665193">
        <w:rPr>
          <w:b w:val="0"/>
          <w:sz w:val="24"/>
        </w:rPr>
        <w:t>able 3</w:t>
      </w:r>
      <w:r w:rsidRPr="00665193">
        <w:rPr>
          <w:b w:val="0"/>
          <w:sz w:val="24"/>
        </w:rPr>
        <w:t xml:space="preserve"> includes a complete listing of these codes. </w:t>
      </w:r>
    </w:p>
    <w:p w14:paraId="701F46B2" w14:textId="77777777" w:rsidR="00EC2930" w:rsidRDefault="00EC2930" w:rsidP="00704C9B">
      <w:bookmarkStart w:id="105" w:name="OLE_LINK2"/>
      <w:bookmarkStart w:id="106" w:name="OLE_LINK3"/>
    </w:p>
    <w:p w14:paraId="7BF3F4E3" w14:textId="77777777" w:rsidR="00EC2930" w:rsidRDefault="00EC2930" w:rsidP="00704C9B"/>
    <w:p w14:paraId="45654744" w14:textId="77777777" w:rsidR="00EC2930" w:rsidRDefault="00EC2930" w:rsidP="00704C9B"/>
    <w:p w14:paraId="204901B8" w14:textId="77777777" w:rsidR="00EC2930" w:rsidRDefault="00EC2930" w:rsidP="00704C9B"/>
    <w:p w14:paraId="29ACCFE0" w14:textId="77777777" w:rsidR="00EC2930" w:rsidRDefault="00EC2930" w:rsidP="00704C9B"/>
    <w:p w14:paraId="4713DB48" w14:textId="77777777" w:rsidR="00EC2930" w:rsidRDefault="00EC2930" w:rsidP="00704C9B"/>
    <w:p w14:paraId="09454E66" w14:textId="77777777" w:rsidR="00EC2930" w:rsidRDefault="00EC2930" w:rsidP="00704C9B"/>
    <w:p w14:paraId="748F778C" w14:textId="77777777" w:rsidR="00EC2930" w:rsidRDefault="00EC2930" w:rsidP="00704C9B"/>
    <w:p w14:paraId="1F80BFE2" w14:textId="77777777" w:rsidR="00EC2930" w:rsidRDefault="00EC2930" w:rsidP="00704C9B"/>
    <w:p w14:paraId="55579950" w14:textId="77777777" w:rsidR="00EC2930" w:rsidRDefault="00EC2930" w:rsidP="00704C9B"/>
    <w:p w14:paraId="796C40C1" w14:textId="77777777" w:rsidR="00EC2930" w:rsidRDefault="00EC2930" w:rsidP="00704C9B"/>
    <w:p w14:paraId="52A48249" w14:textId="77777777" w:rsidR="00EC2930" w:rsidRDefault="00EC2930" w:rsidP="00704C9B"/>
    <w:p w14:paraId="234113F5" w14:textId="77777777" w:rsidR="00EC2930" w:rsidRDefault="00EC2930" w:rsidP="00704C9B"/>
    <w:p w14:paraId="34BB04F9" w14:textId="77777777" w:rsidR="00AD1255" w:rsidRDefault="00AD1255" w:rsidP="00704C9B"/>
    <w:p w14:paraId="0B919206" w14:textId="6D54A184" w:rsidR="004C7D8E" w:rsidRPr="00665193" w:rsidRDefault="003D1DE1" w:rsidP="00704C9B">
      <w:pPr>
        <w:rPr>
          <w:bCs/>
        </w:rPr>
      </w:pPr>
      <w:r w:rsidRPr="00665193">
        <w:lastRenderedPageBreak/>
        <w:t>Table 3</w:t>
      </w:r>
      <w:r w:rsidR="004C7D8E" w:rsidRPr="00665193">
        <w:t>. Census Bureau state codes in the first two positions of CEN</w:t>
      </w:r>
      <w:r w:rsidR="00381F40" w:rsidRPr="00665193">
        <w:t xml:space="preserve">SUSID, by state: Fiscal year </w:t>
      </w:r>
      <w:r w:rsidR="00886F5B">
        <w:t>201</w:t>
      </w:r>
      <w:r w:rsidR="00223085">
        <w:t>5</w:t>
      </w:r>
    </w:p>
    <w:p w14:paraId="6A9BB902" w14:textId="77777777" w:rsidR="004C7D8E" w:rsidRPr="00665193" w:rsidRDefault="004C7D8E">
      <w:pPr>
        <w:rPr>
          <w:sz w:val="6"/>
          <w:szCs w:val="6"/>
        </w:rPr>
      </w:pPr>
    </w:p>
    <w:tbl>
      <w:tblPr>
        <w:tblW w:w="9283" w:type="dxa"/>
        <w:jc w:val="center"/>
        <w:tblLayout w:type="fixed"/>
        <w:tblLook w:val="0000" w:firstRow="0" w:lastRow="0" w:firstColumn="0" w:lastColumn="0" w:noHBand="0" w:noVBand="0"/>
      </w:tblPr>
      <w:tblGrid>
        <w:gridCol w:w="2360"/>
        <w:gridCol w:w="1793"/>
        <w:gridCol w:w="977"/>
        <w:gridCol w:w="2360"/>
        <w:gridCol w:w="1793"/>
      </w:tblGrid>
      <w:tr w:rsidR="004C7D8E" w:rsidRPr="004379F3" w14:paraId="403B6BC1" w14:textId="77777777">
        <w:trPr>
          <w:trHeight w:val="242"/>
          <w:jc w:val="center"/>
        </w:trPr>
        <w:tc>
          <w:tcPr>
            <w:tcW w:w="2360" w:type="dxa"/>
            <w:tcBorders>
              <w:top w:val="single" w:sz="4" w:space="0" w:color="auto"/>
              <w:left w:val="nil"/>
              <w:bottom w:val="single" w:sz="4" w:space="0" w:color="auto"/>
              <w:right w:val="nil"/>
            </w:tcBorders>
            <w:noWrap/>
            <w:vAlign w:val="bottom"/>
          </w:tcPr>
          <w:p w14:paraId="731570D8" w14:textId="77777777" w:rsidR="004C7D8E" w:rsidRPr="004379F3" w:rsidRDefault="004C7D8E">
            <w:r w:rsidRPr="004379F3">
              <w:t>State name</w:t>
            </w:r>
          </w:p>
        </w:tc>
        <w:tc>
          <w:tcPr>
            <w:tcW w:w="1793" w:type="dxa"/>
            <w:tcBorders>
              <w:top w:val="single" w:sz="4" w:space="0" w:color="auto"/>
              <w:left w:val="nil"/>
              <w:bottom w:val="single" w:sz="4" w:space="0" w:color="auto"/>
              <w:right w:val="nil"/>
            </w:tcBorders>
            <w:vAlign w:val="bottom"/>
          </w:tcPr>
          <w:p w14:paraId="1896F69F" w14:textId="77777777" w:rsidR="004C7D8E" w:rsidRPr="004379F3" w:rsidRDefault="004C7D8E">
            <w:pPr>
              <w:jc w:val="right"/>
            </w:pPr>
            <w:r w:rsidRPr="004379F3">
              <w:t>Census</w:t>
            </w:r>
            <w:r w:rsidR="00655200" w:rsidRPr="004379F3">
              <w:t xml:space="preserve"> Bureau</w:t>
            </w:r>
            <w:r w:rsidRPr="004379F3">
              <w:t xml:space="preserve"> </w:t>
            </w:r>
          </w:p>
          <w:p w14:paraId="727FF7D1" w14:textId="77777777" w:rsidR="004C7D8E" w:rsidRPr="004379F3" w:rsidRDefault="004C7D8E">
            <w:pPr>
              <w:jc w:val="right"/>
            </w:pPr>
            <w:r w:rsidRPr="004379F3">
              <w:t>state code</w:t>
            </w:r>
          </w:p>
        </w:tc>
        <w:tc>
          <w:tcPr>
            <w:tcW w:w="977" w:type="dxa"/>
            <w:tcBorders>
              <w:top w:val="single" w:sz="4" w:space="0" w:color="auto"/>
              <w:left w:val="nil"/>
              <w:bottom w:val="single" w:sz="4" w:space="0" w:color="auto"/>
              <w:right w:val="nil"/>
            </w:tcBorders>
            <w:noWrap/>
            <w:vAlign w:val="bottom"/>
          </w:tcPr>
          <w:p w14:paraId="325306C3" w14:textId="77777777" w:rsidR="004C7D8E" w:rsidRPr="004379F3" w:rsidRDefault="004C7D8E">
            <w:r w:rsidRPr="004379F3">
              <w:t> </w:t>
            </w:r>
          </w:p>
        </w:tc>
        <w:tc>
          <w:tcPr>
            <w:tcW w:w="2360" w:type="dxa"/>
            <w:tcBorders>
              <w:top w:val="single" w:sz="4" w:space="0" w:color="auto"/>
              <w:left w:val="nil"/>
              <w:bottom w:val="single" w:sz="4" w:space="0" w:color="auto"/>
              <w:right w:val="nil"/>
            </w:tcBorders>
            <w:noWrap/>
            <w:vAlign w:val="bottom"/>
          </w:tcPr>
          <w:p w14:paraId="363727CE" w14:textId="77777777" w:rsidR="004C7D8E" w:rsidRPr="004379F3" w:rsidRDefault="004C7D8E">
            <w:r w:rsidRPr="004379F3">
              <w:t>State name</w:t>
            </w:r>
          </w:p>
        </w:tc>
        <w:tc>
          <w:tcPr>
            <w:tcW w:w="1793" w:type="dxa"/>
            <w:tcBorders>
              <w:top w:val="single" w:sz="4" w:space="0" w:color="auto"/>
              <w:left w:val="nil"/>
              <w:bottom w:val="single" w:sz="4" w:space="0" w:color="auto"/>
              <w:right w:val="nil"/>
            </w:tcBorders>
            <w:vAlign w:val="bottom"/>
          </w:tcPr>
          <w:p w14:paraId="7CFECFD1" w14:textId="77777777" w:rsidR="004C7D8E" w:rsidRPr="004379F3" w:rsidRDefault="004C7D8E">
            <w:pPr>
              <w:jc w:val="right"/>
            </w:pPr>
            <w:r w:rsidRPr="004379F3">
              <w:t>Census</w:t>
            </w:r>
            <w:r w:rsidR="00655200" w:rsidRPr="004379F3">
              <w:t xml:space="preserve"> Bureau</w:t>
            </w:r>
            <w:r w:rsidRPr="004379F3">
              <w:t xml:space="preserve"> </w:t>
            </w:r>
          </w:p>
          <w:p w14:paraId="567777CA" w14:textId="77777777" w:rsidR="004C7D8E" w:rsidRPr="004379F3" w:rsidRDefault="004C7D8E">
            <w:pPr>
              <w:jc w:val="right"/>
            </w:pPr>
            <w:r w:rsidRPr="004379F3">
              <w:t>state code</w:t>
            </w:r>
          </w:p>
        </w:tc>
      </w:tr>
      <w:tr w:rsidR="004C7D8E" w:rsidRPr="004379F3" w14:paraId="7781E2F4" w14:textId="77777777">
        <w:trPr>
          <w:trHeight w:val="269"/>
          <w:jc w:val="center"/>
        </w:trPr>
        <w:tc>
          <w:tcPr>
            <w:tcW w:w="2360" w:type="dxa"/>
            <w:tcBorders>
              <w:top w:val="nil"/>
              <w:left w:val="nil"/>
              <w:bottom w:val="nil"/>
              <w:right w:val="nil"/>
            </w:tcBorders>
            <w:noWrap/>
            <w:vAlign w:val="bottom"/>
          </w:tcPr>
          <w:p w14:paraId="42A1B01E" w14:textId="77777777" w:rsidR="004C7D8E" w:rsidRPr="004379F3" w:rsidRDefault="004C7D8E">
            <w:r w:rsidRPr="004379F3">
              <w:t xml:space="preserve">Alabama </w:t>
            </w:r>
          </w:p>
        </w:tc>
        <w:tc>
          <w:tcPr>
            <w:tcW w:w="1793" w:type="dxa"/>
            <w:tcBorders>
              <w:top w:val="nil"/>
              <w:left w:val="nil"/>
              <w:bottom w:val="nil"/>
              <w:right w:val="nil"/>
            </w:tcBorders>
            <w:noWrap/>
            <w:vAlign w:val="bottom"/>
          </w:tcPr>
          <w:p w14:paraId="4FEE430B" w14:textId="77777777" w:rsidR="004C7D8E" w:rsidRPr="004379F3" w:rsidRDefault="004C7D8E">
            <w:pPr>
              <w:jc w:val="right"/>
            </w:pPr>
            <w:r w:rsidRPr="004379F3">
              <w:t>01</w:t>
            </w:r>
          </w:p>
        </w:tc>
        <w:tc>
          <w:tcPr>
            <w:tcW w:w="977" w:type="dxa"/>
            <w:tcBorders>
              <w:top w:val="nil"/>
              <w:left w:val="nil"/>
              <w:bottom w:val="nil"/>
              <w:right w:val="nil"/>
            </w:tcBorders>
            <w:noWrap/>
            <w:vAlign w:val="bottom"/>
          </w:tcPr>
          <w:p w14:paraId="028ED62A" w14:textId="77777777" w:rsidR="004C7D8E" w:rsidRPr="004379F3" w:rsidRDefault="004C7D8E">
            <w:pPr>
              <w:jc w:val="right"/>
            </w:pPr>
          </w:p>
        </w:tc>
        <w:tc>
          <w:tcPr>
            <w:tcW w:w="2360" w:type="dxa"/>
            <w:tcBorders>
              <w:top w:val="nil"/>
              <w:left w:val="nil"/>
              <w:bottom w:val="nil"/>
              <w:right w:val="nil"/>
            </w:tcBorders>
            <w:noWrap/>
            <w:vAlign w:val="bottom"/>
          </w:tcPr>
          <w:p w14:paraId="3CBAC294" w14:textId="77777777" w:rsidR="004C7D8E" w:rsidRPr="004379F3" w:rsidRDefault="004C7D8E">
            <w:r w:rsidRPr="004379F3">
              <w:t xml:space="preserve">Montana </w:t>
            </w:r>
          </w:p>
        </w:tc>
        <w:tc>
          <w:tcPr>
            <w:tcW w:w="1793" w:type="dxa"/>
            <w:tcBorders>
              <w:top w:val="nil"/>
              <w:left w:val="nil"/>
              <w:bottom w:val="nil"/>
              <w:right w:val="nil"/>
            </w:tcBorders>
            <w:noWrap/>
            <w:vAlign w:val="bottom"/>
          </w:tcPr>
          <w:p w14:paraId="63C77FE2" w14:textId="77777777" w:rsidR="004C7D8E" w:rsidRPr="004379F3" w:rsidRDefault="004C7D8E">
            <w:pPr>
              <w:jc w:val="right"/>
            </w:pPr>
            <w:r w:rsidRPr="004379F3">
              <w:t>27</w:t>
            </w:r>
          </w:p>
        </w:tc>
      </w:tr>
      <w:tr w:rsidR="004C7D8E" w:rsidRPr="004379F3" w14:paraId="1CE761AE" w14:textId="77777777">
        <w:trPr>
          <w:trHeight w:val="255"/>
          <w:jc w:val="center"/>
        </w:trPr>
        <w:tc>
          <w:tcPr>
            <w:tcW w:w="2360" w:type="dxa"/>
            <w:tcBorders>
              <w:top w:val="nil"/>
              <w:left w:val="nil"/>
              <w:bottom w:val="nil"/>
              <w:right w:val="nil"/>
            </w:tcBorders>
            <w:noWrap/>
            <w:vAlign w:val="bottom"/>
          </w:tcPr>
          <w:p w14:paraId="4CECB362" w14:textId="77777777" w:rsidR="004C7D8E" w:rsidRPr="004379F3" w:rsidRDefault="004C7D8E">
            <w:r w:rsidRPr="004379F3">
              <w:t xml:space="preserve">Alaska </w:t>
            </w:r>
          </w:p>
        </w:tc>
        <w:tc>
          <w:tcPr>
            <w:tcW w:w="1793" w:type="dxa"/>
            <w:tcBorders>
              <w:top w:val="nil"/>
              <w:left w:val="nil"/>
              <w:bottom w:val="nil"/>
              <w:right w:val="nil"/>
            </w:tcBorders>
            <w:noWrap/>
            <w:vAlign w:val="bottom"/>
          </w:tcPr>
          <w:p w14:paraId="2FAAA379" w14:textId="77777777" w:rsidR="004C7D8E" w:rsidRPr="004379F3" w:rsidRDefault="004C7D8E">
            <w:pPr>
              <w:jc w:val="right"/>
            </w:pPr>
            <w:r w:rsidRPr="004379F3">
              <w:t>02</w:t>
            </w:r>
          </w:p>
        </w:tc>
        <w:tc>
          <w:tcPr>
            <w:tcW w:w="977" w:type="dxa"/>
            <w:tcBorders>
              <w:top w:val="nil"/>
              <w:left w:val="nil"/>
              <w:bottom w:val="nil"/>
              <w:right w:val="nil"/>
            </w:tcBorders>
            <w:noWrap/>
            <w:vAlign w:val="bottom"/>
          </w:tcPr>
          <w:p w14:paraId="404E2FE0" w14:textId="77777777" w:rsidR="004C7D8E" w:rsidRPr="004379F3" w:rsidRDefault="004C7D8E">
            <w:pPr>
              <w:jc w:val="right"/>
            </w:pPr>
          </w:p>
        </w:tc>
        <w:tc>
          <w:tcPr>
            <w:tcW w:w="2360" w:type="dxa"/>
            <w:tcBorders>
              <w:top w:val="nil"/>
              <w:left w:val="nil"/>
              <w:bottom w:val="nil"/>
              <w:right w:val="nil"/>
            </w:tcBorders>
            <w:noWrap/>
            <w:vAlign w:val="bottom"/>
          </w:tcPr>
          <w:p w14:paraId="128F72D4" w14:textId="77777777" w:rsidR="004C7D8E" w:rsidRPr="004379F3" w:rsidRDefault="004C7D8E">
            <w:r w:rsidRPr="004379F3">
              <w:t xml:space="preserve">Nebraska </w:t>
            </w:r>
          </w:p>
        </w:tc>
        <w:tc>
          <w:tcPr>
            <w:tcW w:w="1793" w:type="dxa"/>
            <w:tcBorders>
              <w:top w:val="nil"/>
              <w:left w:val="nil"/>
              <w:bottom w:val="nil"/>
              <w:right w:val="nil"/>
            </w:tcBorders>
            <w:noWrap/>
            <w:vAlign w:val="bottom"/>
          </w:tcPr>
          <w:p w14:paraId="2434E950" w14:textId="77777777" w:rsidR="004C7D8E" w:rsidRPr="004379F3" w:rsidRDefault="004C7D8E">
            <w:pPr>
              <w:jc w:val="right"/>
            </w:pPr>
            <w:r w:rsidRPr="004379F3">
              <w:t>28</w:t>
            </w:r>
          </w:p>
        </w:tc>
      </w:tr>
      <w:tr w:rsidR="004C7D8E" w:rsidRPr="004379F3" w14:paraId="430A6BF2" w14:textId="77777777">
        <w:trPr>
          <w:trHeight w:val="255"/>
          <w:jc w:val="center"/>
        </w:trPr>
        <w:tc>
          <w:tcPr>
            <w:tcW w:w="2360" w:type="dxa"/>
            <w:tcBorders>
              <w:top w:val="nil"/>
              <w:left w:val="nil"/>
              <w:bottom w:val="nil"/>
              <w:right w:val="nil"/>
            </w:tcBorders>
            <w:noWrap/>
            <w:vAlign w:val="bottom"/>
          </w:tcPr>
          <w:p w14:paraId="739B0BDA" w14:textId="77777777" w:rsidR="004C7D8E" w:rsidRPr="004379F3" w:rsidRDefault="004C7D8E">
            <w:r w:rsidRPr="004379F3">
              <w:t xml:space="preserve">Arizona </w:t>
            </w:r>
          </w:p>
        </w:tc>
        <w:tc>
          <w:tcPr>
            <w:tcW w:w="1793" w:type="dxa"/>
            <w:tcBorders>
              <w:top w:val="nil"/>
              <w:left w:val="nil"/>
              <w:bottom w:val="nil"/>
              <w:right w:val="nil"/>
            </w:tcBorders>
            <w:noWrap/>
            <w:vAlign w:val="bottom"/>
          </w:tcPr>
          <w:p w14:paraId="1E229A84" w14:textId="77777777" w:rsidR="004C7D8E" w:rsidRPr="004379F3" w:rsidRDefault="004C7D8E">
            <w:pPr>
              <w:jc w:val="right"/>
            </w:pPr>
            <w:r w:rsidRPr="004379F3">
              <w:t>03</w:t>
            </w:r>
          </w:p>
        </w:tc>
        <w:tc>
          <w:tcPr>
            <w:tcW w:w="977" w:type="dxa"/>
            <w:tcBorders>
              <w:top w:val="nil"/>
              <w:left w:val="nil"/>
              <w:bottom w:val="nil"/>
              <w:right w:val="nil"/>
            </w:tcBorders>
            <w:noWrap/>
            <w:vAlign w:val="bottom"/>
          </w:tcPr>
          <w:p w14:paraId="308E7838" w14:textId="77777777" w:rsidR="004C7D8E" w:rsidRPr="004379F3" w:rsidRDefault="004C7D8E">
            <w:pPr>
              <w:jc w:val="right"/>
            </w:pPr>
          </w:p>
        </w:tc>
        <w:tc>
          <w:tcPr>
            <w:tcW w:w="2360" w:type="dxa"/>
            <w:tcBorders>
              <w:top w:val="nil"/>
              <w:left w:val="nil"/>
              <w:bottom w:val="nil"/>
              <w:right w:val="nil"/>
            </w:tcBorders>
            <w:noWrap/>
            <w:vAlign w:val="bottom"/>
          </w:tcPr>
          <w:p w14:paraId="64A6D402" w14:textId="77777777" w:rsidR="004C7D8E" w:rsidRPr="004379F3" w:rsidRDefault="004C7D8E">
            <w:r w:rsidRPr="004379F3">
              <w:t xml:space="preserve">Nevada </w:t>
            </w:r>
          </w:p>
        </w:tc>
        <w:tc>
          <w:tcPr>
            <w:tcW w:w="1793" w:type="dxa"/>
            <w:tcBorders>
              <w:top w:val="nil"/>
              <w:left w:val="nil"/>
              <w:bottom w:val="nil"/>
              <w:right w:val="nil"/>
            </w:tcBorders>
            <w:noWrap/>
            <w:vAlign w:val="bottom"/>
          </w:tcPr>
          <w:p w14:paraId="6F203E7E" w14:textId="77777777" w:rsidR="004C7D8E" w:rsidRPr="004379F3" w:rsidRDefault="004C7D8E">
            <w:pPr>
              <w:jc w:val="right"/>
            </w:pPr>
            <w:r w:rsidRPr="004379F3">
              <w:t>29</w:t>
            </w:r>
          </w:p>
        </w:tc>
      </w:tr>
      <w:tr w:rsidR="004C7D8E" w:rsidRPr="004379F3" w14:paraId="22F11448" w14:textId="77777777">
        <w:trPr>
          <w:trHeight w:val="255"/>
          <w:jc w:val="center"/>
        </w:trPr>
        <w:tc>
          <w:tcPr>
            <w:tcW w:w="2360" w:type="dxa"/>
            <w:tcBorders>
              <w:top w:val="nil"/>
              <w:left w:val="nil"/>
              <w:bottom w:val="nil"/>
              <w:right w:val="nil"/>
            </w:tcBorders>
            <w:noWrap/>
            <w:vAlign w:val="bottom"/>
          </w:tcPr>
          <w:p w14:paraId="01DC0CA4" w14:textId="77777777" w:rsidR="004C7D8E" w:rsidRPr="004379F3" w:rsidRDefault="004C7D8E">
            <w:r w:rsidRPr="004379F3">
              <w:t xml:space="preserve">Arkansas </w:t>
            </w:r>
          </w:p>
        </w:tc>
        <w:tc>
          <w:tcPr>
            <w:tcW w:w="1793" w:type="dxa"/>
            <w:tcBorders>
              <w:top w:val="nil"/>
              <w:left w:val="nil"/>
              <w:bottom w:val="nil"/>
              <w:right w:val="nil"/>
            </w:tcBorders>
            <w:noWrap/>
            <w:vAlign w:val="bottom"/>
          </w:tcPr>
          <w:p w14:paraId="71DDAE5E" w14:textId="77777777" w:rsidR="004C7D8E" w:rsidRPr="004379F3" w:rsidRDefault="004C7D8E">
            <w:pPr>
              <w:jc w:val="right"/>
            </w:pPr>
            <w:r w:rsidRPr="004379F3">
              <w:t>04</w:t>
            </w:r>
          </w:p>
        </w:tc>
        <w:tc>
          <w:tcPr>
            <w:tcW w:w="977" w:type="dxa"/>
            <w:tcBorders>
              <w:top w:val="nil"/>
              <w:left w:val="nil"/>
              <w:bottom w:val="nil"/>
              <w:right w:val="nil"/>
            </w:tcBorders>
            <w:noWrap/>
            <w:vAlign w:val="bottom"/>
          </w:tcPr>
          <w:p w14:paraId="60772E3B" w14:textId="77777777" w:rsidR="004C7D8E" w:rsidRPr="004379F3" w:rsidRDefault="004C7D8E">
            <w:pPr>
              <w:jc w:val="right"/>
            </w:pPr>
          </w:p>
        </w:tc>
        <w:tc>
          <w:tcPr>
            <w:tcW w:w="2360" w:type="dxa"/>
            <w:tcBorders>
              <w:top w:val="nil"/>
              <w:left w:val="nil"/>
              <w:bottom w:val="nil"/>
              <w:right w:val="nil"/>
            </w:tcBorders>
            <w:noWrap/>
            <w:vAlign w:val="bottom"/>
          </w:tcPr>
          <w:p w14:paraId="5735755C" w14:textId="77777777" w:rsidR="004C7D8E" w:rsidRPr="004379F3" w:rsidRDefault="004C7D8E">
            <w:r w:rsidRPr="004379F3">
              <w:t xml:space="preserve">New Hampshire </w:t>
            </w:r>
          </w:p>
        </w:tc>
        <w:tc>
          <w:tcPr>
            <w:tcW w:w="1793" w:type="dxa"/>
            <w:tcBorders>
              <w:top w:val="nil"/>
              <w:left w:val="nil"/>
              <w:bottom w:val="nil"/>
              <w:right w:val="nil"/>
            </w:tcBorders>
            <w:noWrap/>
            <w:vAlign w:val="bottom"/>
          </w:tcPr>
          <w:p w14:paraId="38E421CA" w14:textId="77777777" w:rsidR="004C7D8E" w:rsidRPr="004379F3" w:rsidRDefault="004C7D8E">
            <w:pPr>
              <w:jc w:val="right"/>
            </w:pPr>
            <w:r w:rsidRPr="004379F3">
              <w:t>30</w:t>
            </w:r>
          </w:p>
        </w:tc>
      </w:tr>
      <w:tr w:rsidR="004C7D8E" w:rsidRPr="004379F3" w14:paraId="1B556950" w14:textId="77777777">
        <w:trPr>
          <w:trHeight w:val="255"/>
          <w:jc w:val="center"/>
        </w:trPr>
        <w:tc>
          <w:tcPr>
            <w:tcW w:w="2360" w:type="dxa"/>
            <w:tcBorders>
              <w:top w:val="nil"/>
              <w:left w:val="nil"/>
              <w:bottom w:val="nil"/>
              <w:right w:val="nil"/>
            </w:tcBorders>
            <w:noWrap/>
            <w:vAlign w:val="bottom"/>
          </w:tcPr>
          <w:p w14:paraId="15A3D617" w14:textId="77777777" w:rsidR="004C7D8E" w:rsidRPr="004379F3" w:rsidRDefault="004C7D8E">
            <w:r w:rsidRPr="004379F3">
              <w:t xml:space="preserve">California </w:t>
            </w:r>
          </w:p>
        </w:tc>
        <w:tc>
          <w:tcPr>
            <w:tcW w:w="1793" w:type="dxa"/>
            <w:tcBorders>
              <w:top w:val="nil"/>
              <w:left w:val="nil"/>
              <w:bottom w:val="nil"/>
              <w:right w:val="nil"/>
            </w:tcBorders>
            <w:noWrap/>
            <w:vAlign w:val="bottom"/>
          </w:tcPr>
          <w:p w14:paraId="4958F238" w14:textId="77777777" w:rsidR="004C7D8E" w:rsidRPr="004379F3" w:rsidRDefault="004C7D8E">
            <w:pPr>
              <w:jc w:val="right"/>
            </w:pPr>
            <w:r w:rsidRPr="004379F3">
              <w:t>05</w:t>
            </w:r>
          </w:p>
        </w:tc>
        <w:tc>
          <w:tcPr>
            <w:tcW w:w="977" w:type="dxa"/>
            <w:tcBorders>
              <w:top w:val="nil"/>
              <w:left w:val="nil"/>
              <w:bottom w:val="nil"/>
              <w:right w:val="nil"/>
            </w:tcBorders>
            <w:noWrap/>
            <w:vAlign w:val="bottom"/>
          </w:tcPr>
          <w:p w14:paraId="74511B38" w14:textId="77777777" w:rsidR="004C7D8E" w:rsidRPr="004379F3" w:rsidRDefault="004C7D8E">
            <w:pPr>
              <w:jc w:val="right"/>
            </w:pPr>
          </w:p>
        </w:tc>
        <w:tc>
          <w:tcPr>
            <w:tcW w:w="2360" w:type="dxa"/>
            <w:tcBorders>
              <w:top w:val="nil"/>
              <w:left w:val="nil"/>
              <w:bottom w:val="nil"/>
              <w:right w:val="nil"/>
            </w:tcBorders>
            <w:noWrap/>
            <w:vAlign w:val="bottom"/>
          </w:tcPr>
          <w:p w14:paraId="668E1B1E" w14:textId="77777777" w:rsidR="004C7D8E" w:rsidRPr="004379F3" w:rsidRDefault="004C7D8E">
            <w:r w:rsidRPr="004379F3">
              <w:t xml:space="preserve">New Jersey </w:t>
            </w:r>
          </w:p>
        </w:tc>
        <w:tc>
          <w:tcPr>
            <w:tcW w:w="1793" w:type="dxa"/>
            <w:tcBorders>
              <w:top w:val="nil"/>
              <w:left w:val="nil"/>
              <w:bottom w:val="nil"/>
              <w:right w:val="nil"/>
            </w:tcBorders>
            <w:noWrap/>
            <w:vAlign w:val="bottom"/>
          </w:tcPr>
          <w:p w14:paraId="74B33DC3" w14:textId="77777777" w:rsidR="004C7D8E" w:rsidRPr="004379F3" w:rsidRDefault="004C7D8E">
            <w:pPr>
              <w:jc w:val="right"/>
            </w:pPr>
            <w:r w:rsidRPr="004379F3">
              <w:t>31</w:t>
            </w:r>
          </w:p>
        </w:tc>
      </w:tr>
      <w:tr w:rsidR="00957367" w:rsidRPr="004379F3" w14:paraId="7BACC431" w14:textId="77777777" w:rsidTr="00957367">
        <w:trPr>
          <w:trHeight w:val="90"/>
          <w:jc w:val="center"/>
        </w:trPr>
        <w:tc>
          <w:tcPr>
            <w:tcW w:w="2360" w:type="dxa"/>
            <w:tcBorders>
              <w:top w:val="nil"/>
              <w:left w:val="nil"/>
              <w:bottom w:val="nil"/>
              <w:right w:val="nil"/>
            </w:tcBorders>
            <w:noWrap/>
            <w:vAlign w:val="bottom"/>
          </w:tcPr>
          <w:p w14:paraId="36B5E520" w14:textId="77777777" w:rsidR="00957367" w:rsidRPr="004379F3" w:rsidRDefault="00957367">
            <w:pPr>
              <w:rPr>
                <w:sz w:val="8"/>
                <w:szCs w:val="8"/>
              </w:rPr>
            </w:pPr>
          </w:p>
        </w:tc>
        <w:tc>
          <w:tcPr>
            <w:tcW w:w="1793" w:type="dxa"/>
            <w:tcBorders>
              <w:top w:val="nil"/>
              <w:left w:val="nil"/>
              <w:bottom w:val="nil"/>
              <w:right w:val="nil"/>
            </w:tcBorders>
            <w:noWrap/>
            <w:vAlign w:val="bottom"/>
          </w:tcPr>
          <w:p w14:paraId="7B23C5E7" w14:textId="77777777" w:rsidR="00957367" w:rsidRPr="004379F3" w:rsidRDefault="00957367">
            <w:pPr>
              <w:jc w:val="right"/>
              <w:rPr>
                <w:sz w:val="8"/>
                <w:szCs w:val="8"/>
              </w:rPr>
            </w:pPr>
          </w:p>
        </w:tc>
        <w:tc>
          <w:tcPr>
            <w:tcW w:w="977" w:type="dxa"/>
            <w:tcBorders>
              <w:top w:val="nil"/>
              <w:left w:val="nil"/>
              <w:bottom w:val="nil"/>
              <w:right w:val="nil"/>
            </w:tcBorders>
            <w:noWrap/>
            <w:vAlign w:val="bottom"/>
          </w:tcPr>
          <w:p w14:paraId="266C217C" w14:textId="77777777" w:rsidR="00957367" w:rsidRPr="004379F3" w:rsidRDefault="00957367">
            <w:pPr>
              <w:jc w:val="right"/>
              <w:rPr>
                <w:sz w:val="8"/>
                <w:szCs w:val="8"/>
              </w:rPr>
            </w:pPr>
          </w:p>
        </w:tc>
        <w:tc>
          <w:tcPr>
            <w:tcW w:w="2360" w:type="dxa"/>
            <w:tcBorders>
              <w:top w:val="nil"/>
              <w:left w:val="nil"/>
              <w:bottom w:val="nil"/>
              <w:right w:val="nil"/>
            </w:tcBorders>
            <w:noWrap/>
            <w:vAlign w:val="bottom"/>
          </w:tcPr>
          <w:p w14:paraId="1D4D618C" w14:textId="77777777" w:rsidR="00957367" w:rsidRPr="004379F3" w:rsidRDefault="00957367">
            <w:pPr>
              <w:rPr>
                <w:sz w:val="8"/>
                <w:szCs w:val="8"/>
              </w:rPr>
            </w:pPr>
          </w:p>
        </w:tc>
        <w:tc>
          <w:tcPr>
            <w:tcW w:w="1793" w:type="dxa"/>
            <w:tcBorders>
              <w:top w:val="nil"/>
              <w:left w:val="nil"/>
              <w:bottom w:val="nil"/>
              <w:right w:val="nil"/>
            </w:tcBorders>
            <w:noWrap/>
            <w:vAlign w:val="bottom"/>
          </w:tcPr>
          <w:p w14:paraId="3CA406FC" w14:textId="77777777" w:rsidR="00957367" w:rsidRPr="004379F3" w:rsidRDefault="00957367">
            <w:pPr>
              <w:jc w:val="right"/>
              <w:rPr>
                <w:sz w:val="8"/>
                <w:szCs w:val="8"/>
              </w:rPr>
            </w:pPr>
          </w:p>
        </w:tc>
      </w:tr>
      <w:tr w:rsidR="004C7D8E" w:rsidRPr="004379F3" w14:paraId="18DBF4D4" w14:textId="77777777">
        <w:trPr>
          <w:trHeight w:val="255"/>
          <w:jc w:val="center"/>
        </w:trPr>
        <w:tc>
          <w:tcPr>
            <w:tcW w:w="2360" w:type="dxa"/>
            <w:tcBorders>
              <w:top w:val="nil"/>
              <w:left w:val="nil"/>
              <w:bottom w:val="nil"/>
              <w:right w:val="nil"/>
            </w:tcBorders>
            <w:noWrap/>
            <w:vAlign w:val="bottom"/>
          </w:tcPr>
          <w:p w14:paraId="2DEF730E" w14:textId="77777777" w:rsidR="004C7D8E" w:rsidRPr="004379F3" w:rsidRDefault="004C7D8E">
            <w:r w:rsidRPr="004379F3">
              <w:t xml:space="preserve">Colorado </w:t>
            </w:r>
          </w:p>
        </w:tc>
        <w:tc>
          <w:tcPr>
            <w:tcW w:w="1793" w:type="dxa"/>
            <w:tcBorders>
              <w:top w:val="nil"/>
              <w:left w:val="nil"/>
              <w:bottom w:val="nil"/>
              <w:right w:val="nil"/>
            </w:tcBorders>
            <w:noWrap/>
            <w:vAlign w:val="bottom"/>
          </w:tcPr>
          <w:p w14:paraId="561D9F40" w14:textId="77777777" w:rsidR="004C7D8E" w:rsidRPr="004379F3" w:rsidRDefault="004C7D8E">
            <w:pPr>
              <w:jc w:val="right"/>
            </w:pPr>
            <w:r w:rsidRPr="004379F3">
              <w:t>06</w:t>
            </w:r>
          </w:p>
        </w:tc>
        <w:tc>
          <w:tcPr>
            <w:tcW w:w="977" w:type="dxa"/>
            <w:tcBorders>
              <w:top w:val="nil"/>
              <w:left w:val="nil"/>
              <w:bottom w:val="nil"/>
              <w:right w:val="nil"/>
            </w:tcBorders>
            <w:noWrap/>
            <w:vAlign w:val="bottom"/>
          </w:tcPr>
          <w:p w14:paraId="497338CF" w14:textId="77777777" w:rsidR="004C7D8E" w:rsidRPr="004379F3" w:rsidRDefault="004C7D8E">
            <w:pPr>
              <w:jc w:val="right"/>
            </w:pPr>
          </w:p>
        </w:tc>
        <w:tc>
          <w:tcPr>
            <w:tcW w:w="2360" w:type="dxa"/>
            <w:tcBorders>
              <w:top w:val="nil"/>
              <w:left w:val="nil"/>
              <w:bottom w:val="nil"/>
              <w:right w:val="nil"/>
            </w:tcBorders>
            <w:noWrap/>
            <w:vAlign w:val="bottom"/>
          </w:tcPr>
          <w:p w14:paraId="64573FE1" w14:textId="77777777" w:rsidR="004C7D8E" w:rsidRPr="004379F3" w:rsidRDefault="004C7D8E">
            <w:r w:rsidRPr="004379F3">
              <w:t xml:space="preserve">New Mexico </w:t>
            </w:r>
          </w:p>
        </w:tc>
        <w:tc>
          <w:tcPr>
            <w:tcW w:w="1793" w:type="dxa"/>
            <w:tcBorders>
              <w:top w:val="nil"/>
              <w:left w:val="nil"/>
              <w:bottom w:val="nil"/>
              <w:right w:val="nil"/>
            </w:tcBorders>
            <w:noWrap/>
            <w:vAlign w:val="bottom"/>
          </w:tcPr>
          <w:p w14:paraId="023A7D0C" w14:textId="77777777" w:rsidR="004C7D8E" w:rsidRPr="004379F3" w:rsidRDefault="004C7D8E">
            <w:pPr>
              <w:jc w:val="right"/>
            </w:pPr>
            <w:r w:rsidRPr="004379F3">
              <w:t>32</w:t>
            </w:r>
          </w:p>
        </w:tc>
      </w:tr>
      <w:tr w:rsidR="004C7D8E" w:rsidRPr="004379F3" w14:paraId="25830424" w14:textId="77777777">
        <w:trPr>
          <w:trHeight w:val="255"/>
          <w:jc w:val="center"/>
        </w:trPr>
        <w:tc>
          <w:tcPr>
            <w:tcW w:w="2360" w:type="dxa"/>
            <w:tcBorders>
              <w:top w:val="nil"/>
              <w:left w:val="nil"/>
              <w:bottom w:val="nil"/>
              <w:right w:val="nil"/>
            </w:tcBorders>
            <w:noWrap/>
            <w:vAlign w:val="bottom"/>
          </w:tcPr>
          <w:p w14:paraId="494C16B9" w14:textId="77777777" w:rsidR="004C7D8E" w:rsidRPr="004379F3" w:rsidRDefault="004C7D8E">
            <w:r w:rsidRPr="004379F3">
              <w:t xml:space="preserve">Connecticut </w:t>
            </w:r>
          </w:p>
        </w:tc>
        <w:tc>
          <w:tcPr>
            <w:tcW w:w="1793" w:type="dxa"/>
            <w:tcBorders>
              <w:top w:val="nil"/>
              <w:left w:val="nil"/>
              <w:bottom w:val="nil"/>
              <w:right w:val="nil"/>
            </w:tcBorders>
            <w:noWrap/>
            <w:vAlign w:val="bottom"/>
          </w:tcPr>
          <w:p w14:paraId="0710A069" w14:textId="77777777" w:rsidR="004C7D8E" w:rsidRPr="004379F3" w:rsidRDefault="004C7D8E">
            <w:pPr>
              <w:jc w:val="right"/>
            </w:pPr>
            <w:r w:rsidRPr="004379F3">
              <w:t>07</w:t>
            </w:r>
          </w:p>
        </w:tc>
        <w:tc>
          <w:tcPr>
            <w:tcW w:w="977" w:type="dxa"/>
            <w:tcBorders>
              <w:top w:val="nil"/>
              <w:left w:val="nil"/>
              <w:bottom w:val="nil"/>
              <w:right w:val="nil"/>
            </w:tcBorders>
            <w:noWrap/>
            <w:vAlign w:val="bottom"/>
          </w:tcPr>
          <w:p w14:paraId="23E69085" w14:textId="77777777" w:rsidR="004C7D8E" w:rsidRPr="004379F3" w:rsidRDefault="004C7D8E">
            <w:pPr>
              <w:jc w:val="right"/>
            </w:pPr>
          </w:p>
        </w:tc>
        <w:tc>
          <w:tcPr>
            <w:tcW w:w="2360" w:type="dxa"/>
            <w:tcBorders>
              <w:top w:val="nil"/>
              <w:left w:val="nil"/>
              <w:bottom w:val="nil"/>
              <w:right w:val="nil"/>
            </w:tcBorders>
            <w:noWrap/>
            <w:vAlign w:val="bottom"/>
          </w:tcPr>
          <w:p w14:paraId="5F4316E1" w14:textId="77777777" w:rsidR="004C7D8E" w:rsidRPr="004379F3" w:rsidRDefault="004C7D8E">
            <w:r w:rsidRPr="004379F3">
              <w:t xml:space="preserve">New York </w:t>
            </w:r>
          </w:p>
        </w:tc>
        <w:tc>
          <w:tcPr>
            <w:tcW w:w="1793" w:type="dxa"/>
            <w:tcBorders>
              <w:top w:val="nil"/>
              <w:left w:val="nil"/>
              <w:bottom w:val="nil"/>
              <w:right w:val="nil"/>
            </w:tcBorders>
            <w:noWrap/>
            <w:vAlign w:val="bottom"/>
          </w:tcPr>
          <w:p w14:paraId="2BD1AA67" w14:textId="77777777" w:rsidR="004C7D8E" w:rsidRPr="004379F3" w:rsidRDefault="004C7D8E">
            <w:pPr>
              <w:jc w:val="right"/>
            </w:pPr>
            <w:r w:rsidRPr="004379F3">
              <w:t>33</w:t>
            </w:r>
          </w:p>
        </w:tc>
      </w:tr>
      <w:tr w:rsidR="004C7D8E" w:rsidRPr="004379F3" w14:paraId="135B7305" w14:textId="77777777">
        <w:trPr>
          <w:trHeight w:val="255"/>
          <w:jc w:val="center"/>
        </w:trPr>
        <w:tc>
          <w:tcPr>
            <w:tcW w:w="2360" w:type="dxa"/>
            <w:tcBorders>
              <w:top w:val="nil"/>
              <w:left w:val="nil"/>
              <w:bottom w:val="nil"/>
              <w:right w:val="nil"/>
            </w:tcBorders>
            <w:noWrap/>
            <w:vAlign w:val="bottom"/>
          </w:tcPr>
          <w:p w14:paraId="2E42A0F0" w14:textId="77777777" w:rsidR="004C7D8E" w:rsidRPr="004379F3" w:rsidRDefault="004C7D8E">
            <w:r w:rsidRPr="004379F3">
              <w:t xml:space="preserve">Delaware </w:t>
            </w:r>
          </w:p>
        </w:tc>
        <w:tc>
          <w:tcPr>
            <w:tcW w:w="1793" w:type="dxa"/>
            <w:tcBorders>
              <w:top w:val="nil"/>
              <w:left w:val="nil"/>
              <w:bottom w:val="nil"/>
              <w:right w:val="nil"/>
            </w:tcBorders>
            <w:noWrap/>
            <w:vAlign w:val="bottom"/>
          </w:tcPr>
          <w:p w14:paraId="4D24D215" w14:textId="77777777" w:rsidR="004C7D8E" w:rsidRPr="004379F3" w:rsidRDefault="004C7D8E">
            <w:pPr>
              <w:jc w:val="right"/>
            </w:pPr>
            <w:r w:rsidRPr="004379F3">
              <w:t>08</w:t>
            </w:r>
          </w:p>
        </w:tc>
        <w:tc>
          <w:tcPr>
            <w:tcW w:w="977" w:type="dxa"/>
            <w:tcBorders>
              <w:top w:val="nil"/>
              <w:left w:val="nil"/>
              <w:bottom w:val="nil"/>
              <w:right w:val="nil"/>
            </w:tcBorders>
            <w:noWrap/>
            <w:vAlign w:val="bottom"/>
          </w:tcPr>
          <w:p w14:paraId="189C40A1" w14:textId="77777777" w:rsidR="004C7D8E" w:rsidRPr="004379F3" w:rsidRDefault="004C7D8E">
            <w:pPr>
              <w:jc w:val="right"/>
            </w:pPr>
          </w:p>
        </w:tc>
        <w:tc>
          <w:tcPr>
            <w:tcW w:w="2360" w:type="dxa"/>
            <w:tcBorders>
              <w:top w:val="nil"/>
              <w:left w:val="nil"/>
              <w:bottom w:val="nil"/>
              <w:right w:val="nil"/>
            </w:tcBorders>
            <w:noWrap/>
            <w:vAlign w:val="bottom"/>
          </w:tcPr>
          <w:p w14:paraId="3D682187" w14:textId="77777777" w:rsidR="004C7D8E" w:rsidRPr="004379F3" w:rsidRDefault="004C7D8E">
            <w:r w:rsidRPr="004379F3">
              <w:t xml:space="preserve">North Carolina </w:t>
            </w:r>
          </w:p>
        </w:tc>
        <w:tc>
          <w:tcPr>
            <w:tcW w:w="1793" w:type="dxa"/>
            <w:tcBorders>
              <w:top w:val="nil"/>
              <w:left w:val="nil"/>
              <w:bottom w:val="nil"/>
              <w:right w:val="nil"/>
            </w:tcBorders>
            <w:noWrap/>
            <w:vAlign w:val="bottom"/>
          </w:tcPr>
          <w:p w14:paraId="5EDB04FE" w14:textId="77777777" w:rsidR="004C7D8E" w:rsidRPr="004379F3" w:rsidRDefault="004C7D8E">
            <w:pPr>
              <w:jc w:val="right"/>
            </w:pPr>
            <w:r w:rsidRPr="004379F3">
              <w:t>34</w:t>
            </w:r>
          </w:p>
        </w:tc>
      </w:tr>
      <w:tr w:rsidR="004C7D8E" w:rsidRPr="004379F3" w14:paraId="5F2B9E36" w14:textId="77777777">
        <w:trPr>
          <w:trHeight w:val="255"/>
          <w:jc w:val="center"/>
        </w:trPr>
        <w:tc>
          <w:tcPr>
            <w:tcW w:w="2360" w:type="dxa"/>
            <w:tcBorders>
              <w:top w:val="nil"/>
              <w:left w:val="nil"/>
              <w:bottom w:val="nil"/>
              <w:right w:val="nil"/>
            </w:tcBorders>
            <w:noWrap/>
            <w:vAlign w:val="bottom"/>
          </w:tcPr>
          <w:p w14:paraId="36584C20" w14:textId="77777777" w:rsidR="004C7D8E" w:rsidRPr="004379F3" w:rsidRDefault="004C7D8E">
            <w:r w:rsidRPr="004379F3">
              <w:t xml:space="preserve">District of Columbia </w:t>
            </w:r>
          </w:p>
        </w:tc>
        <w:tc>
          <w:tcPr>
            <w:tcW w:w="1793" w:type="dxa"/>
            <w:tcBorders>
              <w:top w:val="nil"/>
              <w:left w:val="nil"/>
              <w:bottom w:val="nil"/>
              <w:right w:val="nil"/>
            </w:tcBorders>
            <w:noWrap/>
            <w:vAlign w:val="bottom"/>
          </w:tcPr>
          <w:p w14:paraId="746D4223" w14:textId="77777777" w:rsidR="004C7D8E" w:rsidRPr="004379F3" w:rsidRDefault="004C7D8E">
            <w:pPr>
              <w:jc w:val="right"/>
            </w:pPr>
            <w:r w:rsidRPr="004379F3">
              <w:t>09</w:t>
            </w:r>
          </w:p>
        </w:tc>
        <w:tc>
          <w:tcPr>
            <w:tcW w:w="977" w:type="dxa"/>
            <w:tcBorders>
              <w:top w:val="nil"/>
              <w:left w:val="nil"/>
              <w:bottom w:val="nil"/>
              <w:right w:val="nil"/>
            </w:tcBorders>
            <w:noWrap/>
            <w:vAlign w:val="bottom"/>
          </w:tcPr>
          <w:p w14:paraId="1E8F22BE" w14:textId="77777777" w:rsidR="004C7D8E" w:rsidRPr="004379F3" w:rsidRDefault="004C7D8E">
            <w:pPr>
              <w:jc w:val="right"/>
            </w:pPr>
          </w:p>
        </w:tc>
        <w:tc>
          <w:tcPr>
            <w:tcW w:w="2360" w:type="dxa"/>
            <w:tcBorders>
              <w:top w:val="nil"/>
              <w:left w:val="nil"/>
              <w:bottom w:val="nil"/>
              <w:right w:val="nil"/>
            </w:tcBorders>
            <w:noWrap/>
            <w:vAlign w:val="bottom"/>
          </w:tcPr>
          <w:p w14:paraId="74348765" w14:textId="77777777" w:rsidR="004C7D8E" w:rsidRPr="004379F3" w:rsidRDefault="004C7D8E">
            <w:r w:rsidRPr="004379F3">
              <w:t xml:space="preserve">North Dakota </w:t>
            </w:r>
          </w:p>
        </w:tc>
        <w:tc>
          <w:tcPr>
            <w:tcW w:w="1793" w:type="dxa"/>
            <w:tcBorders>
              <w:top w:val="nil"/>
              <w:left w:val="nil"/>
              <w:bottom w:val="nil"/>
              <w:right w:val="nil"/>
            </w:tcBorders>
            <w:noWrap/>
            <w:vAlign w:val="bottom"/>
          </w:tcPr>
          <w:p w14:paraId="1E3B2C9F" w14:textId="77777777" w:rsidR="004C7D8E" w:rsidRPr="004379F3" w:rsidRDefault="004C7D8E">
            <w:pPr>
              <w:jc w:val="right"/>
            </w:pPr>
            <w:r w:rsidRPr="004379F3">
              <w:t>35</w:t>
            </w:r>
          </w:p>
        </w:tc>
      </w:tr>
      <w:tr w:rsidR="004C7D8E" w:rsidRPr="004379F3" w14:paraId="3193A0CF" w14:textId="77777777">
        <w:trPr>
          <w:trHeight w:val="255"/>
          <w:jc w:val="center"/>
        </w:trPr>
        <w:tc>
          <w:tcPr>
            <w:tcW w:w="2360" w:type="dxa"/>
            <w:tcBorders>
              <w:top w:val="nil"/>
              <w:left w:val="nil"/>
              <w:bottom w:val="nil"/>
              <w:right w:val="nil"/>
            </w:tcBorders>
            <w:noWrap/>
            <w:vAlign w:val="bottom"/>
          </w:tcPr>
          <w:p w14:paraId="27615E47" w14:textId="77777777" w:rsidR="004C7D8E" w:rsidRPr="004379F3" w:rsidRDefault="004C7D8E">
            <w:r w:rsidRPr="004379F3">
              <w:t xml:space="preserve">Florida </w:t>
            </w:r>
          </w:p>
        </w:tc>
        <w:tc>
          <w:tcPr>
            <w:tcW w:w="1793" w:type="dxa"/>
            <w:tcBorders>
              <w:top w:val="nil"/>
              <w:left w:val="nil"/>
              <w:bottom w:val="nil"/>
              <w:right w:val="nil"/>
            </w:tcBorders>
            <w:noWrap/>
            <w:vAlign w:val="bottom"/>
          </w:tcPr>
          <w:p w14:paraId="5D6A8968" w14:textId="77777777" w:rsidR="004C7D8E" w:rsidRPr="004379F3" w:rsidRDefault="004C7D8E">
            <w:pPr>
              <w:jc w:val="right"/>
            </w:pPr>
            <w:r w:rsidRPr="004379F3">
              <w:t>10</w:t>
            </w:r>
          </w:p>
        </w:tc>
        <w:tc>
          <w:tcPr>
            <w:tcW w:w="977" w:type="dxa"/>
            <w:tcBorders>
              <w:top w:val="nil"/>
              <w:left w:val="nil"/>
              <w:bottom w:val="nil"/>
              <w:right w:val="nil"/>
            </w:tcBorders>
            <w:noWrap/>
            <w:vAlign w:val="bottom"/>
          </w:tcPr>
          <w:p w14:paraId="5B263CC9" w14:textId="77777777" w:rsidR="004C7D8E" w:rsidRPr="004379F3" w:rsidRDefault="004C7D8E">
            <w:pPr>
              <w:jc w:val="right"/>
            </w:pPr>
          </w:p>
        </w:tc>
        <w:tc>
          <w:tcPr>
            <w:tcW w:w="2360" w:type="dxa"/>
            <w:tcBorders>
              <w:top w:val="nil"/>
              <w:left w:val="nil"/>
              <w:bottom w:val="nil"/>
              <w:right w:val="nil"/>
            </w:tcBorders>
            <w:noWrap/>
            <w:vAlign w:val="bottom"/>
          </w:tcPr>
          <w:p w14:paraId="64F6DB56" w14:textId="77777777" w:rsidR="004C7D8E" w:rsidRPr="004379F3" w:rsidRDefault="004C7D8E">
            <w:r w:rsidRPr="004379F3">
              <w:t xml:space="preserve">Ohio </w:t>
            </w:r>
          </w:p>
        </w:tc>
        <w:tc>
          <w:tcPr>
            <w:tcW w:w="1793" w:type="dxa"/>
            <w:tcBorders>
              <w:top w:val="nil"/>
              <w:left w:val="nil"/>
              <w:bottom w:val="nil"/>
              <w:right w:val="nil"/>
            </w:tcBorders>
            <w:noWrap/>
            <w:vAlign w:val="bottom"/>
          </w:tcPr>
          <w:p w14:paraId="6D4956CB" w14:textId="77777777" w:rsidR="004C7D8E" w:rsidRPr="004379F3" w:rsidRDefault="004C7D8E">
            <w:pPr>
              <w:jc w:val="right"/>
            </w:pPr>
            <w:r w:rsidRPr="004379F3">
              <w:t>36</w:t>
            </w:r>
          </w:p>
        </w:tc>
      </w:tr>
      <w:tr w:rsidR="00957367" w:rsidRPr="004379F3" w14:paraId="0D1B80C9" w14:textId="77777777" w:rsidTr="00957367">
        <w:trPr>
          <w:trHeight w:val="80"/>
          <w:jc w:val="center"/>
        </w:trPr>
        <w:tc>
          <w:tcPr>
            <w:tcW w:w="2360" w:type="dxa"/>
            <w:tcBorders>
              <w:top w:val="nil"/>
              <w:left w:val="nil"/>
              <w:bottom w:val="nil"/>
              <w:right w:val="nil"/>
            </w:tcBorders>
            <w:noWrap/>
            <w:vAlign w:val="bottom"/>
          </w:tcPr>
          <w:p w14:paraId="078CF0CE" w14:textId="77777777" w:rsidR="00957367" w:rsidRPr="004379F3" w:rsidRDefault="00957367">
            <w:pPr>
              <w:rPr>
                <w:sz w:val="8"/>
                <w:szCs w:val="8"/>
              </w:rPr>
            </w:pPr>
          </w:p>
        </w:tc>
        <w:tc>
          <w:tcPr>
            <w:tcW w:w="1793" w:type="dxa"/>
            <w:tcBorders>
              <w:top w:val="nil"/>
              <w:left w:val="nil"/>
              <w:bottom w:val="nil"/>
              <w:right w:val="nil"/>
            </w:tcBorders>
            <w:noWrap/>
            <w:vAlign w:val="bottom"/>
          </w:tcPr>
          <w:p w14:paraId="44FECCE0" w14:textId="77777777" w:rsidR="00957367" w:rsidRPr="004379F3" w:rsidRDefault="00957367">
            <w:pPr>
              <w:jc w:val="right"/>
              <w:rPr>
                <w:sz w:val="8"/>
                <w:szCs w:val="8"/>
              </w:rPr>
            </w:pPr>
          </w:p>
        </w:tc>
        <w:tc>
          <w:tcPr>
            <w:tcW w:w="977" w:type="dxa"/>
            <w:tcBorders>
              <w:top w:val="nil"/>
              <w:left w:val="nil"/>
              <w:bottom w:val="nil"/>
              <w:right w:val="nil"/>
            </w:tcBorders>
            <w:noWrap/>
            <w:vAlign w:val="bottom"/>
          </w:tcPr>
          <w:p w14:paraId="7E06967F" w14:textId="77777777" w:rsidR="00957367" w:rsidRPr="004379F3" w:rsidRDefault="00957367">
            <w:pPr>
              <w:jc w:val="right"/>
              <w:rPr>
                <w:sz w:val="8"/>
                <w:szCs w:val="8"/>
              </w:rPr>
            </w:pPr>
          </w:p>
        </w:tc>
        <w:tc>
          <w:tcPr>
            <w:tcW w:w="2360" w:type="dxa"/>
            <w:tcBorders>
              <w:top w:val="nil"/>
              <w:left w:val="nil"/>
              <w:bottom w:val="nil"/>
              <w:right w:val="nil"/>
            </w:tcBorders>
            <w:noWrap/>
            <w:vAlign w:val="bottom"/>
          </w:tcPr>
          <w:p w14:paraId="5DC88045" w14:textId="77777777" w:rsidR="00957367" w:rsidRPr="004379F3" w:rsidRDefault="00957367">
            <w:pPr>
              <w:rPr>
                <w:sz w:val="8"/>
                <w:szCs w:val="8"/>
              </w:rPr>
            </w:pPr>
          </w:p>
        </w:tc>
        <w:tc>
          <w:tcPr>
            <w:tcW w:w="1793" w:type="dxa"/>
            <w:tcBorders>
              <w:top w:val="nil"/>
              <w:left w:val="nil"/>
              <w:bottom w:val="nil"/>
              <w:right w:val="nil"/>
            </w:tcBorders>
            <w:noWrap/>
            <w:vAlign w:val="bottom"/>
          </w:tcPr>
          <w:p w14:paraId="6FEDB3E6" w14:textId="77777777" w:rsidR="00957367" w:rsidRPr="004379F3" w:rsidRDefault="00957367">
            <w:pPr>
              <w:jc w:val="right"/>
              <w:rPr>
                <w:sz w:val="8"/>
                <w:szCs w:val="8"/>
              </w:rPr>
            </w:pPr>
          </w:p>
        </w:tc>
      </w:tr>
      <w:tr w:rsidR="004C7D8E" w:rsidRPr="004379F3" w14:paraId="3E25DD79" w14:textId="77777777">
        <w:trPr>
          <w:trHeight w:val="255"/>
          <w:jc w:val="center"/>
        </w:trPr>
        <w:tc>
          <w:tcPr>
            <w:tcW w:w="2360" w:type="dxa"/>
            <w:tcBorders>
              <w:top w:val="nil"/>
              <w:left w:val="nil"/>
              <w:bottom w:val="nil"/>
              <w:right w:val="nil"/>
            </w:tcBorders>
            <w:noWrap/>
            <w:vAlign w:val="bottom"/>
          </w:tcPr>
          <w:p w14:paraId="732846CE" w14:textId="77777777" w:rsidR="004C7D8E" w:rsidRPr="004379F3" w:rsidRDefault="004C7D8E">
            <w:r w:rsidRPr="004379F3">
              <w:t xml:space="preserve">Georgia </w:t>
            </w:r>
          </w:p>
        </w:tc>
        <w:tc>
          <w:tcPr>
            <w:tcW w:w="1793" w:type="dxa"/>
            <w:tcBorders>
              <w:top w:val="nil"/>
              <w:left w:val="nil"/>
              <w:bottom w:val="nil"/>
              <w:right w:val="nil"/>
            </w:tcBorders>
            <w:noWrap/>
            <w:vAlign w:val="bottom"/>
          </w:tcPr>
          <w:p w14:paraId="6B3137FB" w14:textId="77777777" w:rsidR="004C7D8E" w:rsidRPr="004379F3" w:rsidRDefault="004C7D8E">
            <w:pPr>
              <w:jc w:val="right"/>
            </w:pPr>
            <w:r w:rsidRPr="004379F3">
              <w:t>11</w:t>
            </w:r>
          </w:p>
        </w:tc>
        <w:tc>
          <w:tcPr>
            <w:tcW w:w="977" w:type="dxa"/>
            <w:tcBorders>
              <w:top w:val="nil"/>
              <w:left w:val="nil"/>
              <w:bottom w:val="nil"/>
              <w:right w:val="nil"/>
            </w:tcBorders>
            <w:noWrap/>
            <w:vAlign w:val="bottom"/>
          </w:tcPr>
          <w:p w14:paraId="5A3D8ECB" w14:textId="77777777" w:rsidR="004C7D8E" w:rsidRPr="004379F3" w:rsidRDefault="004C7D8E">
            <w:pPr>
              <w:jc w:val="right"/>
            </w:pPr>
          </w:p>
        </w:tc>
        <w:tc>
          <w:tcPr>
            <w:tcW w:w="2360" w:type="dxa"/>
            <w:tcBorders>
              <w:top w:val="nil"/>
              <w:left w:val="nil"/>
              <w:bottom w:val="nil"/>
              <w:right w:val="nil"/>
            </w:tcBorders>
            <w:noWrap/>
            <w:vAlign w:val="bottom"/>
          </w:tcPr>
          <w:p w14:paraId="069BF045" w14:textId="77777777" w:rsidR="004C7D8E" w:rsidRPr="004379F3" w:rsidRDefault="004C7D8E">
            <w:r w:rsidRPr="004379F3">
              <w:t xml:space="preserve">Oklahoma </w:t>
            </w:r>
          </w:p>
        </w:tc>
        <w:tc>
          <w:tcPr>
            <w:tcW w:w="1793" w:type="dxa"/>
            <w:tcBorders>
              <w:top w:val="nil"/>
              <w:left w:val="nil"/>
              <w:bottom w:val="nil"/>
              <w:right w:val="nil"/>
            </w:tcBorders>
            <w:noWrap/>
            <w:vAlign w:val="bottom"/>
          </w:tcPr>
          <w:p w14:paraId="275D3779" w14:textId="77777777" w:rsidR="004C7D8E" w:rsidRPr="004379F3" w:rsidRDefault="004C7D8E">
            <w:pPr>
              <w:jc w:val="right"/>
            </w:pPr>
            <w:r w:rsidRPr="004379F3">
              <w:t>37</w:t>
            </w:r>
          </w:p>
        </w:tc>
      </w:tr>
      <w:tr w:rsidR="004C7D8E" w:rsidRPr="004379F3" w14:paraId="5CA42DF6" w14:textId="77777777">
        <w:trPr>
          <w:trHeight w:val="255"/>
          <w:jc w:val="center"/>
        </w:trPr>
        <w:tc>
          <w:tcPr>
            <w:tcW w:w="2360" w:type="dxa"/>
            <w:tcBorders>
              <w:top w:val="nil"/>
              <w:left w:val="nil"/>
              <w:bottom w:val="nil"/>
              <w:right w:val="nil"/>
            </w:tcBorders>
            <w:noWrap/>
            <w:vAlign w:val="bottom"/>
          </w:tcPr>
          <w:p w14:paraId="4DAE2D7E" w14:textId="77777777" w:rsidR="004C7D8E" w:rsidRPr="004379F3" w:rsidRDefault="004C7D8E">
            <w:r w:rsidRPr="004379F3">
              <w:t xml:space="preserve">Hawaii </w:t>
            </w:r>
          </w:p>
        </w:tc>
        <w:tc>
          <w:tcPr>
            <w:tcW w:w="1793" w:type="dxa"/>
            <w:tcBorders>
              <w:top w:val="nil"/>
              <w:left w:val="nil"/>
              <w:bottom w:val="nil"/>
              <w:right w:val="nil"/>
            </w:tcBorders>
            <w:noWrap/>
            <w:vAlign w:val="bottom"/>
          </w:tcPr>
          <w:p w14:paraId="2E142001" w14:textId="77777777" w:rsidR="004C7D8E" w:rsidRPr="004379F3" w:rsidRDefault="004C7D8E">
            <w:pPr>
              <w:jc w:val="right"/>
            </w:pPr>
            <w:r w:rsidRPr="004379F3">
              <w:t>12</w:t>
            </w:r>
          </w:p>
        </w:tc>
        <w:tc>
          <w:tcPr>
            <w:tcW w:w="977" w:type="dxa"/>
            <w:tcBorders>
              <w:top w:val="nil"/>
              <w:left w:val="nil"/>
              <w:bottom w:val="nil"/>
              <w:right w:val="nil"/>
            </w:tcBorders>
            <w:noWrap/>
            <w:vAlign w:val="bottom"/>
          </w:tcPr>
          <w:p w14:paraId="551C890C" w14:textId="77777777" w:rsidR="004C7D8E" w:rsidRPr="004379F3" w:rsidRDefault="004C7D8E">
            <w:pPr>
              <w:jc w:val="right"/>
            </w:pPr>
          </w:p>
        </w:tc>
        <w:tc>
          <w:tcPr>
            <w:tcW w:w="2360" w:type="dxa"/>
            <w:tcBorders>
              <w:top w:val="nil"/>
              <w:left w:val="nil"/>
              <w:bottom w:val="nil"/>
              <w:right w:val="nil"/>
            </w:tcBorders>
            <w:noWrap/>
            <w:vAlign w:val="bottom"/>
          </w:tcPr>
          <w:p w14:paraId="42C28486" w14:textId="77777777" w:rsidR="004C7D8E" w:rsidRPr="004379F3" w:rsidRDefault="004C7D8E">
            <w:r w:rsidRPr="004379F3">
              <w:t xml:space="preserve">Oregon </w:t>
            </w:r>
          </w:p>
        </w:tc>
        <w:tc>
          <w:tcPr>
            <w:tcW w:w="1793" w:type="dxa"/>
            <w:tcBorders>
              <w:top w:val="nil"/>
              <w:left w:val="nil"/>
              <w:bottom w:val="nil"/>
              <w:right w:val="nil"/>
            </w:tcBorders>
            <w:noWrap/>
            <w:vAlign w:val="bottom"/>
          </w:tcPr>
          <w:p w14:paraId="3B62E97D" w14:textId="77777777" w:rsidR="004C7D8E" w:rsidRPr="004379F3" w:rsidRDefault="004C7D8E">
            <w:pPr>
              <w:jc w:val="right"/>
            </w:pPr>
            <w:r w:rsidRPr="004379F3">
              <w:t>38</w:t>
            </w:r>
          </w:p>
        </w:tc>
      </w:tr>
      <w:tr w:rsidR="004C7D8E" w:rsidRPr="004379F3" w14:paraId="11259F51" w14:textId="77777777">
        <w:trPr>
          <w:trHeight w:val="255"/>
          <w:jc w:val="center"/>
        </w:trPr>
        <w:tc>
          <w:tcPr>
            <w:tcW w:w="2360" w:type="dxa"/>
            <w:tcBorders>
              <w:top w:val="nil"/>
              <w:left w:val="nil"/>
              <w:bottom w:val="nil"/>
              <w:right w:val="nil"/>
            </w:tcBorders>
            <w:noWrap/>
            <w:vAlign w:val="bottom"/>
          </w:tcPr>
          <w:p w14:paraId="21841022" w14:textId="77777777" w:rsidR="004C7D8E" w:rsidRPr="004379F3" w:rsidRDefault="004C7D8E">
            <w:r w:rsidRPr="004379F3">
              <w:t xml:space="preserve">Idaho </w:t>
            </w:r>
          </w:p>
        </w:tc>
        <w:tc>
          <w:tcPr>
            <w:tcW w:w="1793" w:type="dxa"/>
            <w:tcBorders>
              <w:top w:val="nil"/>
              <w:left w:val="nil"/>
              <w:bottom w:val="nil"/>
              <w:right w:val="nil"/>
            </w:tcBorders>
            <w:noWrap/>
            <w:vAlign w:val="bottom"/>
          </w:tcPr>
          <w:p w14:paraId="626BB30E" w14:textId="77777777" w:rsidR="004C7D8E" w:rsidRPr="004379F3" w:rsidRDefault="004C7D8E">
            <w:pPr>
              <w:jc w:val="right"/>
            </w:pPr>
            <w:r w:rsidRPr="004379F3">
              <w:t>13</w:t>
            </w:r>
          </w:p>
        </w:tc>
        <w:tc>
          <w:tcPr>
            <w:tcW w:w="977" w:type="dxa"/>
            <w:tcBorders>
              <w:top w:val="nil"/>
              <w:left w:val="nil"/>
              <w:bottom w:val="nil"/>
              <w:right w:val="nil"/>
            </w:tcBorders>
            <w:noWrap/>
            <w:vAlign w:val="bottom"/>
          </w:tcPr>
          <w:p w14:paraId="58C0FD98" w14:textId="77777777" w:rsidR="004C7D8E" w:rsidRPr="004379F3" w:rsidRDefault="004C7D8E">
            <w:pPr>
              <w:jc w:val="right"/>
            </w:pPr>
          </w:p>
        </w:tc>
        <w:tc>
          <w:tcPr>
            <w:tcW w:w="2360" w:type="dxa"/>
            <w:tcBorders>
              <w:top w:val="nil"/>
              <w:left w:val="nil"/>
              <w:bottom w:val="nil"/>
              <w:right w:val="nil"/>
            </w:tcBorders>
            <w:noWrap/>
            <w:vAlign w:val="bottom"/>
          </w:tcPr>
          <w:p w14:paraId="7ECDA46E" w14:textId="77777777" w:rsidR="004C7D8E" w:rsidRPr="004379F3" w:rsidRDefault="004C7D8E">
            <w:r w:rsidRPr="004379F3">
              <w:t xml:space="preserve">Pennsylvania </w:t>
            </w:r>
          </w:p>
        </w:tc>
        <w:tc>
          <w:tcPr>
            <w:tcW w:w="1793" w:type="dxa"/>
            <w:tcBorders>
              <w:top w:val="nil"/>
              <w:left w:val="nil"/>
              <w:bottom w:val="nil"/>
              <w:right w:val="nil"/>
            </w:tcBorders>
            <w:noWrap/>
            <w:vAlign w:val="bottom"/>
          </w:tcPr>
          <w:p w14:paraId="322A0599" w14:textId="77777777" w:rsidR="004C7D8E" w:rsidRPr="004379F3" w:rsidRDefault="004C7D8E">
            <w:pPr>
              <w:jc w:val="right"/>
            </w:pPr>
            <w:r w:rsidRPr="004379F3">
              <w:t>39</w:t>
            </w:r>
          </w:p>
        </w:tc>
      </w:tr>
      <w:tr w:rsidR="004C7D8E" w:rsidRPr="004379F3" w14:paraId="63340934" w14:textId="77777777">
        <w:trPr>
          <w:trHeight w:val="255"/>
          <w:jc w:val="center"/>
        </w:trPr>
        <w:tc>
          <w:tcPr>
            <w:tcW w:w="2360" w:type="dxa"/>
            <w:tcBorders>
              <w:top w:val="nil"/>
              <w:left w:val="nil"/>
              <w:bottom w:val="nil"/>
              <w:right w:val="nil"/>
            </w:tcBorders>
            <w:noWrap/>
            <w:vAlign w:val="bottom"/>
          </w:tcPr>
          <w:p w14:paraId="6B5DAD02" w14:textId="77777777" w:rsidR="004C7D8E" w:rsidRPr="004379F3" w:rsidRDefault="004C7D8E">
            <w:r w:rsidRPr="004379F3">
              <w:t xml:space="preserve">Illinois </w:t>
            </w:r>
          </w:p>
        </w:tc>
        <w:tc>
          <w:tcPr>
            <w:tcW w:w="1793" w:type="dxa"/>
            <w:tcBorders>
              <w:top w:val="nil"/>
              <w:left w:val="nil"/>
              <w:bottom w:val="nil"/>
              <w:right w:val="nil"/>
            </w:tcBorders>
            <w:noWrap/>
            <w:vAlign w:val="bottom"/>
          </w:tcPr>
          <w:p w14:paraId="03C3039E" w14:textId="77777777" w:rsidR="004C7D8E" w:rsidRPr="004379F3" w:rsidRDefault="004C7D8E">
            <w:pPr>
              <w:jc w:val="right"/>
            </w:pPr>
            <w:r w:rsidRPr="004379F3">
              <w:t>14</w:t>
            </w:r>
          </w:p>
        </w:tc>
        <w:tc>
          <w:tcPr>
            <w:tcW w:w="977" w:type="dxa"/>
            <w:tcBorders>
              <w:top w:val="nil"/>
              <w:left w:val="nil"/>
              <w:bottom w:val="nil"/>
              <w:right w:val="nil"/>
            </w:tcBorders>
            <w:noWrap/>
            <w:vAlign w:val="bottom"/>
          </w:tcPr>
          <w:p w14:paraId="6B6E6870" w14:textId="77777777" w:rsidR="004C7D8E" w:rsidRPr="004379F3" w:rsidRDefault="004C7D8E">
            <w:pPr>
              <w:jc w:val="right"/>
            </w:pPr>
          </w:p>
        </w:tc>
        <w:tc>
          <w:tcPr>
            <w:tcW w:w="2360" w:type="dxa"/>
            <w:tcBorders>
              <w:top w:val="nil"/>
              <w:left w:val="nil"/>
              <w:bottom w:val="nil"/>
              <w:right w:val="nil"/>
            </w:tcBorders>
            <w:noWrap/>
            <w:vAlign w:val="bottom"/>
          </w:tcPr>
          <w:p w14:paraId="05A978B1" w14:textId="77777777" w:rsidR="004C7D8E" w:rsidRPr="004379F3" w:rsidRDefault="004C7D8E">
            <w:r w:rsidRPr="004379F3">
              <w:t xml:space="preserve">Rhode Island </w:t>
            </w:r>
          </w:p>
        </w:tc>
        <w:tc>
          <w:tcPr>
            <w:tcW w:w="1793" w:type="dxa"/>
            <w:tcBorders>
              <w:top w:val="nil"/>
              <w:left w:val="nil"/>
              <w:bottom w:val="nil"/>
              <w:right w:val="nil"/>
            </w:tcBorders>
            <w:noWrap/>
            <w:vAlign w:val="bottom"/>
          </w:tcPr>
          <w:p w14:paraId="5187D645" w14:textId="77777777" w:rsidR="004C7D8E" w:rsidRPr="004379F3" w:rsidRDefault="004C7D8E">
            <w:pPr>
              <w:jc w:val="right"/>
            </w:pPr>
            <w:r w:rsidRPr="004379F3">
              <w:t>40</w:t>
            </w:r>
          </w:p>
        </w:tc>
      </w:tr>
      <w:tr w:rsidR="004C7D8E" w:rsidRPr="004379F3" w14:paraId="4DFD531E" w14:textId="77777777">
        <w:trPr>
          <w:trHeight w:val="255"/>
          <w:jc w:val="center"/>
        </w:trPr>
        <w:tc>
          <w:tcPr>
            <w:tcW w:w="2360" w:type="dxa"/>
            <w:tcBorders>
              <w:top w:val="nil"/>
              <w:left w:val="nil"/>
              <w:bottom w:val="nil"/>
              <w:right w:val="nil"/>
            </w:tcBorders>
            <w:noWrap/>
            <w:vAlign w:val="bottom"/>
          </w:tcPr>
          <w:p w14:paraId="5E51FE8F" w14:textId="77777777" w:rsidR="004C7D8E" w:rsidRPr="004379F3" w:rsidRDefault="004C7D8E">
            <w:r w:rsidRPr="004379F3">
              <w:t xml:space="preserve">Indiana </w:t>
            </w:r>
          </w:p>
        </w:tc>
        <w:tc>
          <w:tcPr>
            <w:tcW w:w="1793" w:type="dxa"/>
            <w:tcBorders>
              <w:top w:val="nil"/>
              <w:left w:val="nil"/>
              <w:bottom w:val="nil"/>
              <w:right w:val="nil"/>
            </w:tcBorders>
            <w:noWrap/>
            <w:vAlign w:val="bottom"/>
          </w:tcPr>
          <w:p w14:paraId="0A9F98A8" w14:textId="77777777" w:rsidR="004C7D8E" w:rsidRPr="004379F3" w:rsidRDefault="004C7D8E">
            <w:pPr>
              <w:jc w:val="right"/>
            </w:pPr>
            <w:r w:rsidRPr="004379F3">
              <w:t>15</w:t>
            </w:r>
          </w:p>
        </w:tc>
        <w:tc>
          <w:tcPr>
            <w:tcW w:w="977" w:type="dxa"/>
            <w:tcBorders>
              <w:top w:val="nil"/>
              <w:left w:val="nil"/>
              <w:bottom w:val="nil"/>
              <w:right w:val="nil"/>
            </w:tcBorders>
            <w:noWrap/>
            <w:vAlign w:val="bottom"/>
          </w:tcPr>
          <w:p w14:paraId="27B01D4E" w14:textId="77777777" w:rsidR="004C7D8E" w:rsidRPr="004379F3" w:rsidRDefault="004C7D8E">
            <w:pPr>
              <w:jc w:val="right"/>
            </w:pPr>
          </w:p>
        </w:tc>
        <w:tc>
          <w:tcPr>
            <w:tcW w:w="2360" w:type="dxa"/>
            <w:tcBorders>
              <w:top w:val="nil"/>
              <w:left w:val="nil"/>
              <w:bottom w:val="nil"/>
              <w:right w:val="nil"/>
            </w:tcBorders>
            <w:noWrap/>
            <w:vAlign w:val="bottom"/>
          </w:tcPr>
          <w:p w14:paraId="2A60FCA0" w14:textId="77777777" w:rsidR="004C7D8E" w:rsidRPr="004379F3" w:rsidRDefault="004C7D8E">
            <w:r w:rsidRPr="004379F3">
              <w:t xml:space="preserve">South Carolina </w:t>
            </w:r>
          </w:p>
        </w:tc>
        <w:tc>
          <w:tcPr>
            <w:tcW w:w="1793" w:type="dxa"/>
            <w:tcBorders>
              <w:top w:val="nil"/>
              <w:left w:val="nil"/>
              <w:bottom w:val="nil"/>
              <w:right w:val="nil"/>
            </w:tcBorders>
            <w:noWrap/>
            <w:vAlign w:val="bottom"/>
          </w:tcPr>
          <w:p w14:paraId="65C83DF2" w14:textId="77777777" w:rsidR="004C7D8E" w:rsidRPr="004379F3" w:rsidRDefault="004C7D8E">
            <w:pPr>
              <w:jc w:val="right"/>
            </w:pPr>
            <w:r w:rsidRPr="004379F3">
              <w:t>41</w:t>
            </w:r>
          </w:p>
        </w:tc>
      </w:tr>
      <w:tr w:rsidR="00957367" w:rsidRPr="004379F3" w14:paraId="75B09A93" w14:textId="77777777" w:rsidTr="00957367">
        <w:trPr>
          <w:trHeight w:val="80"/>
          <w:jc w:val="center"/>
        </w:trPr>
        <w:tc>
          <w:tcPr>
            <w:tcW w:w="2360" w:type="dxa"/>
            <w:tcBorders>
              <w:top w:val="nil"/>
              <w:left w:val="nil"/>
              <w:bottom w:val="nil"/>
              <w:right w:val="nil"/>
            </w:tcBorders>
            <w:noWrap/>
            <w:vAlign w:val="bottom"/>
          </w:tcPr>
          <w:p w14:paraId="0A6A7673" w14:textId="77777777" w:rsidR="00957367" w:rsidRPr="004379F3" w:rsidRDefault="00957367">
            <w:pPr>
              <w:rPr>
                <w:sz w:val="8"/>
                <w:szCs w:val="8"/>
              </w:rPr>
            </w:pPr>
          </w:p>
        </w:tc>
        <w:tc>
          <w:tcPr>
            <w:tcW w:w="1793" w:type="dxa"/>
            <w:tcBorders>
              <w:top w:val="nil"/>
              <w:left w:val="nil"/>
              <w:bottom w:val="nil"/>
              <w:right w:val="nil"/>
            </w:tcBorders>
            <w:noWrap/>
            <w:vAlign w:val="bottom"/>
          </w:tcPr>
          <w:p w14:paraId="314ED75F" w14:textId="77777777" w:rsidR="00957367" w:rsidRPr="004379F3" w:rsidRDefault="00957367">
            <w:pPr>
              <w:jc w:val="right"/>
              <w:rPr>
                <w:sz w:val="8"/>
                <w:szCs w:val="8"/>
              </w:rPr>
            </w:pPr>
          </w:p>
        </w:tc>
        <w:tc>
          <w:tcPr>
            <w:tcW w:w="977" w:type="dxa"/>
            <w:tcBorders>
              <w:top w:val="nil"/>
              <w:left w:val="nil"/>
              <w:bottom w:val="nil"/>
              <w:right w:val="nil"/>
            </w:tcBorders>
            <w:noWrap/>
            <w:vAlign w:val="bottom"/>
          </w:tcPr>
          <w:p w14:paraId="38A916D4" w14:textId="77777777" w:rsidR="00957367" w:rsidRPr="004379F3" w:rsidRDefault="00957367">
            <w:pPr>
              <w:jc w:val="right"/>
              <w:rPr>
                <w:sz w:val="8"/>
                <w:szCs w:val="8"/>
              </w:rPr>
            </w:pPr>
          </w:p>
        </w:tc>
        <w:tc>
          <w:tcPr>
            <w:tcW w:w="2360" w:type="dxa"/>
            <w:tcBorders>
              <w:top w:val="nil"/>
              <w:left w:val="nil"/>
              <w:bottom w:val="nil"/>
              <w:right w:val="nil"/>
            </w:tcBorders>
            <w:noWrap/>
            <w:vAlign w:val="bottom"/>
          </w:tcPr>
          <w:p w14:paraId="49DD8926" w14:textId="77777777" w:rsidR="00957367" w:rsidRPr="004379F3" w:rsidRDefault="00957367">
            <w:pPr>
              <w:rPr>
                <w:sz w:val="8"/>
                <w:szCs w:val="8"/>
              </w:rPr>
            </w:pPr>
          </w:p>
        </w:tc>
        <w:tc>
          <w:tcPr>
            <w:tcW w:w="1793" w:type="dxa"/>
            <w:tcBorders>
              <w:top w:val="nil"/>
              <w:left w:val="nil"/>
              <w:bottom w:val="nil"/>
              <w:right w:val="nil"/>
            </w:tcBorders>
            <w:noWrap/>
            <w:vAlign w:val="bottom"/>
          </w:tcPr>
          <w:p w14:paraId="52E3513E" w14:textId="77777777" w:rsidR="00957367" w:rsidRPr="004379F3" w:rsidRDefault="00957367">
            <w:pPr>
              <w:jc w:val="right"/>
              <w:rPr>
                <w:sz w:val="8"/>
                <w:szCs w:val="8"/>
              </w:rPr>
            </w:pPr>
          </w:p>
        </w:tc>
      </w:tr>
      <w:tr w:rsidR="004C7D8E" w:rsidRPr="004379F3" w14:paraId="6B16F4D8" w14:textId="77777777">
        <w:trPr>
          <w:trHeight w:val="255"/>
          <w:jc w:val="center"/>
        </w:trPr>
        <w:tc>
          <w:tcPr>
            <w:tcW w:w="2360" w:type="dxa"/>
            <w:tcBorders>
              <w:top w:val="nil"/>
              <w:left w:val="nil"/>
              <w:bottom w:val="nil"/>
              <w:right w:val="nil"/>
            </w:tcBorders>
            <w:noWrap/>
            <w:vAlign w:val="bottom"/>
          </w:tcPr>
          <w:p w14:paraId="1326FE8E" w14:textId="77777777" w:rsidR="004C7D8E" w:rsidRPr="004379F3" w:rsidRDefault="004C7D8E">
            <w:r w:rsidRPr="004379F3">
              <w:t xml:space="preserve">Iowa </w:t>
            </w:r>
          </w:p>
        </w:tc>
        <w:tc>
          <w:tcPr>
            <w:tcW w:w="1793" w:type="dxa"/>
            <w:tcBorders>
              <w:top w:val="nil"/>
              <w:left w:val="nil"/>
              <w:bottom w:val="nil"/>
              <w:right w:val="nil"/>
            </w:tcBorders>
            <w:noWrap/>
            <w:vAlign w:val="bottom"/>
          </w:tcPr>
          <w:p w14:paraId="5A003885" w14:textId="77777777" w:rsidR="004C7D8E" w:rsidRPr="004379F3" w:rsidRDefault="004C7D8E">
            <w:pPr>
              <w:jc w:val="right"/>
            </w:pPr>
            <w:r w:rsidRPr="004379F3">
              <w:t>16</w:t>
            </w:r>
          </w:p>
        </w:tc>
        <w:tc>
          <w:tcPr>
            <w:tcW w:w="977" w:type="dxa"/>
            <w:tcBorders>
              <w:top w:val="nil"/>
              <w:left w:val="nil"/>
              <w:bottom w:val="nil"/>
              <w:right w:val="nil"/>
            </w:tcBorders>
            <w:noWrap/>
            <w:vAlign w:val="bottom"/>
          </w:tcPr>
          <w:p w14:paraId="5585233A" w14:textId="77777777" w:rsidR="004C7D8E" w:rsidRPr="004379F3" w:rsidRDefault="004C7D8E">
            <w:pPr>
              <w:jc w:val="right"/>
            </w:pPr>
          </w:p>
        </w:tc>
        <w:tc>
          <w:tcPr>
            <w:tcW w:w="2360" w:type="dxa"/>
            <w:tcBorders>
              <w:top w:val="nil"/>
              <w:left w:val="nil"/>
              <w:bottom w:val="nil"/>
              <w:right w:val="nil"/>
            </w:tcBorders>
            <w:noWrap/>
            <w:vAlign w:val="bottom"/>
          </w:tcPr>
          <w:p w14:paraId="6FA54AE6" w14:textId="77777777" w:rsidR="004C7D8E" w:rsidRPr="004379F3" w:rsidRDefault="004C7D8E">
            <w:r w:rsidRPr="004379F3">
              <w:t xml:space="preserve">South Dakota </w:t>
            </w:r>
          </w:p>
        </w:tc>
        <w:tc>
          <w:tcPr>
            <w:tcW w:w="1793" w:type="dxa"/>
            <w:tcBorders>
              <w:top w:val="nil"/>
              <w:left w:val="nil"/>
              <w:bottom w:val="nil"/>
              <w:right w:val="nil"/>
            </w:tcBorders>
            <w:noWrap/>
            <w:vAlign w:val="bottom"/>
          </w:tcPr>
          <w:p w14:paraId="333749CC" w14:textId="77777777" w:rsidR="004C7D8E" w:rsidRPr="004379F3" w:rsidRDefault="004C7D8E">
            <w:pPr>
              <w:jc w:val="right"/>
            </w:pPr>
            <w:r w:rsidRPr="004379F3">
              <w:t>42</w:t>
            </w:r>
          </w:p>
        </w:tc>
      </w:tr>
      <w:tr w:rsidR="004C7D8E" w:rsidRPr="004379F3" w14:paraId="248DCDC0" w14:textId="77777777">
        <w:trPr>
          <w:trHeight w:val="255"/>
          <w:jc w:val="center"/>
        </w:trPr>
        <w:tc>
          <w:tcPr>
            <w:tcW w:w="2360" w:type="dxa"/>
            <w:tcBorders>
              <w:top w:val="nil"/>
              <w:left w:val="nil"/>
              <w:bottom w:val="nil"/>
              <w:right w:val="nil"/>
            </w:tcBorders>
            <w:noWrap/>
            <w:vAlign w:val="bottom"/>
          </w:tcPr>
          <w:p w14:paraId="6ABBE539" w14:textId="77777777" w:rsidR="004C7D8E" w:rsidRPr="004379F3" w:rsidRDefault="004C7D8E">
            <w:r w:rsidRPr="004379F3">
              <w:t xml:space="preserve">Kansas </w:t>
            </w:r>
          </w:p>
        </w:tc>
        <w:tc>
          <w:tcPr>
            <w:tcW w:w="1793" w:type="dxa"/>
            <w:tcBorders>
              <w:top w:val="nil"/>
              <w:left w:val="nil"/>
              <w:bottom w:val="nil"/>
              <w:right w:val="nil"/>
            </w:tcBorders>
            <w:noWrap/>
            <w:vAlign w:val="bottom"/>
          </w:tcPr>
          <w:p w14:paraId="4555A522" w14:textId="77777777" w:rsidR="004C7D8E" w:rsidRPr="004379F3" w:rsidRDefault="004C7D8E">
            <w:pPr>
              <w:jc w:val="right"/>
            </w:pPr>
            <w:r w:rsidRPr="004379F3">
              <w:t>17</w:t>
            </w:r>
          </w:p>
        </w:tc>
        <w:tc>
          <w:tcPr>
            <w:tcW w:w="977" w:type="dxa"/>
            <w:tcBorders>
              <w:top w:val="nil"/>
              <w:left w:val="nil"/>
              <w:bottom w:val="nil"/>
              <w:right w:val="nil"/>
            </w:tcBorders>
            <w:noWrap/>
            <w:vAlign w:val="bottom"/>
          </w:tcPr>
          <w:p w14:paraId="01ACD2A3" w14:textId="77777777" w:rsidR="004C7D8E" w:rsidRPr="004379F3" w:rsidRDefault="004C7D8E">
            <w:pPr>
              <w:jc w:val="right"/>
            </w:pPr>
          </w:p>
        </w:tc>
        <w:tc>
          <w:tcPr>
            <w:tcW w:w="2360" w:type="dxa"/>
            <w:tcBorders>
              <w:top w:val="nil"/>
              <w:left w:val="nil"/>
              <w:bottom w:val="nil"/>
              <w:right w:val="nil"/>
            </w:tcBorders>
            <w:noWrap/>
            <w:vAlign w:val="bottom"/>
          </w:tcPr>
          <w:p w14:paraId="5E195D0D" w14:textId="77777777" w:rsidR="004C7D8E" w:rsidRPr="004379F3" w:rsidRDefault="004C7D8E">
            <w:r w:rsidRPr="004379F3">
              <w:t xml:space="preserve">Tennessee </w:t>
            </w:r>
          </w:p>
        </w:tc>
        <w:tc>
          <w:tcPr>
            <w:tcW w:w="1793" w:type="dxa"/>
            <w:tcBorders>
              <w:top w:val="nil"/>
              <w:left w:val="nil"/>
              <w:bottom w:val="nil"/>
              <w:right w:val="nil"/>
            </w:tcBorders>
            <w:noWrap/>
            <w:vAlign w:val="bottom"/>
          </w:tcPr>
          <w:p w14:paraId="0E13B184" w14:textId="77777777" w:rsidR="004C7D8E" w:rsidRPr="004379F3" w:rsidRDefault="004C7D8E">
            <w:pPr>
              <w:jc w:val="right"/>
            </w:pPr>
            <w:r w:rsidRPr="004379F3">
              <w:t>43</w:t>
            </w:r>
          </w:p>
        </w:tc>
      </w:tr>
      <w:tr w:rsidR="004C7D8E" w:rsidRPr="004379F3" w14:paraId="4AB2AFFF" w14:textId="77777777">
        <w:trPr>
          <w:trHeight w:val="255"/>
          <w:jc w:val="center"/>
        </w:trPr>
        <w:tc>
          <w:tcPr>
            <w:tcW w:w="2360" w:type="dxa"/>
            <w:tcBorders>
              <w:top w:val="nil"/>
              <w:left w:val="nil"/>
              <w:bottom w:val="nil"/>
              <w:right w:val="nil"/>
            </w:tcBorders>
            <w:noWrap/>
            <w:vAlign w:val="bottom"/>
          </w:tcPr>
          <w:p w14:paraId="6F1B0C73" w14:textId="77777777" w:rsidR="004C7D8E" w:rsidRPr="004379F3" w:rsidRDefault="004C7D8E">
            <w:r w:rsidRPr="004379F3">
              <w:t xml:space="preserve">Kentucky </w:t>
            </w:r>
          </w:p>
        </w:tc>
        <w:tc>
          <w:tcPr>
            <w:tcW w:w="1793" w:type="dxa"/>
            <w:tcBorders>
              <w:top w:val="nil"/>
              <w:left w:val="nil"/>
              <w:bottom w:val="nil"/>
              <w:right w:val="nil"/>
            </w:tcBorders>
            <w:noWrap/>
            <w:vAlign w:val="bottom"/>
          </w:tcPr>
          <w:p w14:paraId="7BB97F7A" w14:textId="77777777" w:rsidR="004C7D8E" w:rsidRPr="004379F3" w:rsidRDefault="004C7D8E">
            <w:pPr>
              <w:jc w:val="right"/>
            </w:pPr>
            <w:r w:rsidRPr="004379F3">
              <w:t>18</w:t>
            </w:r>
          </w:p>
        </w:tc>
        <w:tc>
          <w:tcPr>
            <w:tcW w:w="977" w:type="dxa"/>
            <w:tcBorders>
              <w:top w:val="nil"/>
              <w:left w:val="nil"/>
              <w:bottom w:val="nil"/>
              <w:right w:val="nil"/>
            </w:tcBorders>
            <w:noWrap/>
            <w:vAlign w:val="bottom"/>
          </w:tcPr>
          <w:p w14:paraId="165C5426" w14:textId="77777777" w:rsidR="004C7D8E" w:rsidRPr="004379F3" w:rsidRDefault="004C7D8E">
            <w:pPr>
              <w:jc w:val="right"/>
            </w:pPr>
          </w:p>
        </w:tc>
        <w:tc>
          <w:tcPr>
            <w:tcW w:w="2360" w:type="dxa"/>
            <w:tcBorders>
              <w:top w:val="nil"/>
              <w:left w:val="nil"/>
              <w:bottom w:val="nil"/>
              <w:right w:val="nil"/>
            </w:tcBorders>
            <w:noWrap/>
            <w:vAlign w:val="bottom"/>
          </w:tcPr>
          <w:p w14:paraId="6F14EDC6" w14:textId="77777777" w:rsidR="004C7D8E" w:rsidRPr="004379F3" w:rsidRDefault="004C7D8E">
            <w:r w:rsidRPr="004379F3">
              <w:t xml:space="preserve">Texas </w:t>
            </w:r>
          </w:p>
        </w:tc>
        <w:tc>
          <w:tcPr>
            <w:tcW w:w="1793" w:type="dxa"/>
            <w:tcBorders>
              <w:top w:val="nil"/>
              <w:left w:val="nil"/>
              <w:bottom w:val="nil"/>
              <w:right w:val="nil"/>
            </w:tcBorders>
            <w:noWrap/>
            <w:vAlign w:val="bottom"/>
          </w:tcPr>
          <w:p w14:paraId="10F2B912" w14:textId="77777777" w:rsidR="004C7D8E" w:rsidRPr="004379F3" w:rsidRDefault="004C7D8E">
            <w:pPr>
              <w:jc w:val="right"/>
            </w:pPr>
            <w:r w:rsidRPr="004379F3">
              <w:t>44</w:t>
            </w:r>
          </w:p>
        </w:tc>
      </w:tr>
      <w:tr w:rsidR="004C7D8E" w:rsidRPr="004379F3" w14:paraId="6CFD9708" w14:textId="77777777">
        <w:trPr>
          <w:trHeight w:val="255"/>
          <w:jc w:val="center"/>
        </w:trPr>
        <w:tc>
          <w:tcPr>
            <w:tcW w:w="2360" w:type="dxa"/>
            <w:tcBorders>
              <w:top w:val="nil"/>
              <w:left w:val="nil"/>
              <w:bottom w:val="nil"/>
              <w:right w:val="nil"/>
            </w:tcBorders>
            <w:noWrap/>
            <w:vAlign w:val="bottom"/>
          </w:tcPr>
          <w:p w14:paraId="441695EA" w14:textId="77777777" w:rsidR="004C7D8E" w:rsidRPr="004379F3" w:rsidRDefault="004C7D8E">
            <w:r w:rsidRPr="004379F3">
              <w:t xml:space="preserve">Louisiana </w:t>
            </w:r>
          </w:p>
        </w:tc>
        <w:tc>
          <w:tcPr>
            <w:tcW w:w="1793" w:type="dxa"/>
            <w:tcBorders>
              <w:top w:val="nil"/>
              <w:left w:val="nil"/>
              <w:bottom w:val="nil"/>
              <w:right w:val="nil"/>
            </w:tcBorders>
            <w:noWrap/>
            <w:vAlign w:val="bottom"/>
          </w:tcPr>
          <w:p w14:paraId="31820867" w14:textId="77777777" w:rsidR="004C7D8E" w:rsidRPr="004379F3" w:rsidRDefault="004C7D8E">
            <w:pPr>
              <w:jc w:val="right"/>
            </w:pPr>
            <w:r w:rsidRPr="004379F3">
              <w:t>19</w:t>
            </w:r>
          </w:p>
        </w:tc>
        <w:tc>
          <w:tcPr>
            <w:tcW w:w="977" w:type="dxa"/>
            <w:tcBorders>
              <w:top w:val="nil"/>
              <w:left w:val="nil"/>
              <w:bottom w:val="nil"/>
              <w:right w:val="nil"/>
            </w:tcBorders>
            <w:noWrap/>
            <w:vAlign w:val="bottom"/>
          </w:tcPr>
          <w:p w14:paraId="64891B73" w14:textId="77777777" w:rsidR="004C7D8E" w:rsidRPr="004379F3" w:rsidRDefault="004C7D8E">
            <w:pPr>
              <w:jc w:val="right"/>
            </w:pPr>
          </w:p>
        </w:tc>
        <w:tc>
          <w:tcPr>
            <w:tcW w:w="2360" w:type="dxa"/>
            <w:tcBorders>
              <w:top w:val="nil"/>
              <w:left w:val="nil"/>
              <w:bottom w:val="nil"/>
              <w:right w:val="nil"/>
            </w:tcBorders>
            <w:noWrap/>
            <w:vAlign w:val="bottom"/>
          </w:tcPr>
          <w:p w14:paraId="7AEF0847" w14:textId="77777777" w:rsidR="004C7D8E" w:rsidRPr="004379F3" w:rsidRDefault="004C7D8E">
            <w:r w:rsidRPr="004379F3">
              <w:t xml:space="preserve">Utah </w:t>
            </w:r>
          </w:p>
        </w:tc>
        <w:tc>
          <w:tcPr>
            <w:tcW w:w="1793" w:type="dxa"/>
            <w:tcBorders>
              <w:top w:val="nil"/>
              <w:left w:val="nil"/>
              <w:bottom w:val="nil"/>
              <w:right w:val="nil"/>
            </w:tcBorders>
            <w:noWrap/>
            <w:vAlign w:val="bottom"/>
          </w:tcPr>
          <w:p w14:paraId="3F1D9583" w14:textId="77777777" w:rsidR="004C7D8E" w:rsidRPr="004379F3" w:rsidRDefault="004C7D8E">
            <w:pPr>
              <w:jc w:val="right"/>
            </w:pPr>
            <w:r w:rsidRPr="004379F3">
              <w:t>45</w:t>
            </w:r>
          </w:p>
        </w:tc>
      </w:tr>
      <w:tr w:rsidR="004C7D8E" w:rsidRPr="004379F3" w14:paraId="18CF2664" w14:textId="77777777">
        <w:trPr>
          <w:trHeight w:val="255"/>
          <w:jc w:val="center"/>
        </w:trPr>
        <w:tc>
          <w:tcPr>
            <w:tcW w:w="2360" w:type="dxa"/>
            <w:tcBorders>
              <w:top w:val="nil"/>
              <w:left w:val="nil"/>
              <w:bottom w:val="nil"/>
              <w:right w:val="nil"/>
            </w:tcBorders>
            <w:noWrap/>
            <w:vAlign w:val="bottom"/>
          </w:tcPr>
          <w:p w14:paraId="579802F1" w14:textId="77777777" w:rsidR="004C7D8E" w:rsidRPr="004379F3" w:rsidRDefault="004C7D8E">
            <w:r w:rsidRPr="004379F3">
              <w:t xml:space="preserve">Maine </w:t>
            </w:r>
          </w:p>
        </w:tc>
        <w:tc>
          <w:tcPr>
            <w:tcW w:w="1793" w:type="dxa"/>
            <w:tcBorders>
              <w:top w:val="nil"/>
              <w:left w:val="nil"/>
              <w:bottom w:val="nil"/>
              <w:right w:val="nil"/>
            </w:tcBorders>
            <w:noWrap/>
            <w:vAlign w:val="bottom"/>
          </w:tcPr>
          <w:p w14:paraId="7DB5CD42" w14:textId="77777777" w:rsidR="004C7D8E" w:rsidRPr="004379F3" w:rsidRDefault="004C7D8E">
            <w:pPr>
              <w:jc w:val="right"/>
            </w:pPr>
            <w:r w:rsidRPr="004379F3">
              <w:t>20</w:t>
            </w:r>
          </w:p>
        </w:tc>
        <w:tc>
          <w:tcPr>
            <w:tcW w:w="977" w:type="dxa"/>
            <w:tcBorders>
              <w:top w:val="nil"/>
              <w:left w:val="nil"/>
              <w:bottom w:val="nil"/>
              <w:right w:val="nil"/>
            </w:tcBorders>
            <w:noWrap/>
            <w:vAlign w:val="bottom"/>
          </w:tcPr>
          <w:p w14:paraId="42906AE4" w14:textId="77777777" w:rsidR="004C7D8E" w:rsidRPr="004379F3" w:rsidRDefault="004C7D8E">
            <w:pPr>
              <w:jc w:val="right"/>
            </w:pPr>
          </w:p>
        </w:tc>
        <w:tc>
          <w:tcPr>
            <w:tcW w:w="2360" w:type="dxa"/>
            <w:tcBorders>
              <w:top w:val="nil"/>
              <w:left w:val="nil"/>
              <w:bottom w:val="nil"/>
              <w:right w:val="nil"/>
            </w:tcBorders>
            <w:noWrap/>
            <w:vAlign w:val="bottom"/>
          </w:tcPr>
          <w:p w14:paraId="396187DE" w14:textId="77777777" w:rsidR="004C7D8E" w:rsidRPr="004379F3" w:rsidRDefault="004C7D8E">
            <w:r w:rsidRPr="004379F3">
              <w:t xml:space="preserve">Vermont </w:t>
            </w:r>
          </w:p>
        </w:tc>
        <w:tc>
          <w:tcPr>
            <w:tcW w:w="1793" w:type="dxa"/>
            <w:tcBorders>
              <w:top w:val="nil"/>
              <w:left w:val="nil"/>
              <w:bottom w:val="nil"/>
              <w:right w:val="nil"/>
            </w:tcBorders>
            <w:noWrap/>
            <w:vAlign w:val="bottom"/>
          </w:tcPr>
          <w:p w14:paraId="6DA61DB9" w14:textId="77777777" w:rsidR="004C7D8E" w:rsidRPr="004379F3" w:rsidRDefault="004C7D8E">
            <w:pPr>
              <w:jc w:val="right"/>
            </w:pPr>
            <w:r w:rsidRPr="004379F3">
              <w:t>46</w:t>
            </w:r>
          </w:p>
        </w:tc>
      </w:tr>
      <w:tr w:rsidR="00957367" w:rsidRPr="004379F3" w14:paraId="22A85DB7" w14:textId="77777777" w:rsidTr="004B449C">
        <w:trPr>
          <w:trHeight w:val="80"/>
          <w:jc w:val="center"/>
        </w:trPr>
        <w:tc>
          <w:tcPr>
            <w:tcW w:w="2360" w:type="dxa"/>
            <w:tcBorders>
              <w:top w:val="nil"/>
              <w:left w:val="nil"/>
              <w:bottom w:val="nil"/>
              <w:right w:val="nil"/>
            </w:tcBorders>
            <w:noWrap/>
            <w:vAlign w:val="bottom"/>
          </w:tcPr>
          <w:p w14:paraId="5E007842" w14:textId="77777777" w:rsidR="00957367" w:rsidRPr="004379F3" w:rsidRDefault="00957367" w:rsidP="004B449C">
            <w:pPr>
              <w:rPr>
                <w:sz w:val="8"/>
                <w:szCs w:val="8"/>
              </w:rPr>
            </w:pPr>
          </w:p>
        </w:tc>
        <w:tc>
          <w:tcPr>
            <w:tcW w:w="1793" w:type="dxa"/>
            <w:tcBorders>
              <w:top w:val="nil"/>
              <w:left w:val="nil"/>
              <w:bottom w:val="nil"/>
              <w:right w:val="nil"/>
            </w:tcBorders>
            <w:noWrap/>
            <w:vAlign w:val="bottom"/>
          </w:tcPr>
          <w:p w14:paraId="53126314" w14:textId="77777777" w:rsidR="00957367" w:rsidRPr="004379F3" w:rsidRDefault="00957367" w:rsidP="004B449C">
            <w:pPr>
              <w:jc w:val="right"/>
              <w:rPr>
                <w:sz w:val="8"/>
                <w:szCs w:val="8"/>
              </w:rPr>
            </w:pPr>
          </w:p>
        </w:tc>
        <w:tc>
          <w:tcPr>
            <w:tcW w:w="977" w:type="dxa"/>
            <w:tcBorders>
              <w:top w:val="nil"/>
              <w:left w:val="nil"/>
              <w:bottom w:val="nil"/>
              <w:right w:val="nil"/>
            </w:tcBorders>
            <w:noWrap/>
            <w:vAlign w:val="bottom"/>
          </w:tcPr>
          <w:p w14:paraId="036FCDB6" w14:textId="77777777" w:rsidR="00957367" w:rsidRPr="004379F3" w:rsidRDefault="00957367" w:rsidP="004B449C">
            <w:pPr>
              <w:jc w:val="right"/>
              <w:rPr>
                <w:sz w:val="8"/>
                <w:szCs w:val="8"/>
              </w:rPr>
            </w:pPr>
          </w:p>
        </w:tc>
        <w:tc>
          <w:tcPr>
            <w:tcW w:w="2360" w:type="dxa"/>
            <w:tcBorders>
              <w:top w:val="nil"/>
              <w:left w:val="nil"/>
              <w:bottom w:val="nil"/>
              <w:right w:val="nil"/>
            </w:tcBorders>
            <w:noWrap/>
            <w:vAlign w:val="bottom"/>
          </w:tcPr>
          <w:p w14:paraId="7333719E" w14:textId="77777777" w:rsidR="00957367" w:rsidRPr="004379F3" w:rsidRDefault="00957367" w:rsidP="004B449C">
            <w:pPr>
              <w:rPr>
                <w:sz w:val="8"/>
                <w:szCs w:val="8"/>
              </w:rPr>
            </w:pPr>
          </w:p>
        </w:tc>
        <w:tc>
          <w:tcPr>
            <w:tcW w:w="1793" w:type="dxa"/>
            <w:tcBorders>
              <w:top w:val="nil"/>
              <w:left w:val="nil"/>
              <w:bottom w:val="nil"/>
              <w:right w:val="nil"/>
            </w:tcBorders>
            <w:noWrap/>
            <w:vAlign w:val="bottom"/>
          </w:tcPr>
          <w:p w14:paraId="179AA493" w14:textId="77777777" w:rsidR="00957367" w:rsidRPr="004379F3" w:rsidRDefault="00957367" w:rsidP="004B449C">
            <w:pPr>
              <w:jc w:val="right"/>
              <w:rPr>
                <w:sz w:val="8"/>
                <w:szCs w:val="8"/>
              </w:rPr>
            </w:pPr>
          </w:p>
        </w:tc>
      </w:tr>
      <w:tr w:rsidR="004C7D8E" w:rsidRPr="004379F3" w14:paraId="474B2ACD" w14:textId="77777777">
        <w:trPr>
          <w:trHeight w:val="255"/>
          <w:jc w:val="center"/>
        </w:trPr>
        <w:tc>
          <w:tcPr>
            <w:tcW w:w="2360" w:type="dxa"/>
            <w:tcBorders>
              <w:top w:val="nil"/>
              <w:left w:val="nil"/>
              <w:bottom w:val="nil"/>
              <w:right w:val="nil"/>
            </w:tcBorders>
            <w:noWrap/>
            <w:vAlign w:val="bottom"/>
          </w:tcPr>
          <w:p w14:paraId="302005CE" w14:textId="77777777" w:rsidR="004C7D8E" w:rsidRPr="004379F3" w:rsidRDefault="004C7D8E">
            <w:r w:rsidRPr="004379F3">
              <w:t xml:space="preserve">Maryland </w:t>
            </w:r>
          </w:p>
        </w:tc>
        <w:tc>
          <w:tcPr>
            <w:tcW w:w="1793" w:type="dxa"/>
            <w:tcBorders>
              <w:top w:val="nil"/>
              <w:left w:val="nil"/>
              <w:bottom w:val="nil"/>
              <w:right w:val="nil"/>
            </w:tcBorders>
            <w:noWrap/>
            <w:vAlign w:val="bottom"/>
          </w:tcPr>
          <w:p w14:paraId="578B7EE2" w14:textId="77777777" w:rsidR="004C7D8E" w:rsidRPr="004379F3" w:rsidRDefault="004C7D8E">
            <w:pPr>
              <w:jc w:val="right"/>
            </w:pPr>
            <w:r w:rsidRPr="004379F3">
              <w:t>21</w:t>
            </w:r>
          </w:p>
        </w:tc>
        <w:tc>
          <w:tcPr>
            <w:tcW w:w="977" w:type="dxa"/>
            <w:tcBorders>
              <w:top w:val="nil"/>
              <w:left w:val="nil"/>
              <w:bottom w:val="nil"/>
              <w:right w:val="nil"/>
            </w:tcBorders>
            <w:noWrap/>
            <w:vAlign w:val="bottom"/>
          </w:tcPr>
          <w:p w14:paraId="1D8F9625" w14:textId="77777777" w:rsidR="004C7D8E" w:rsidRPr="004379F3" w:rsidRDefault="004C7D8E">
            <w:pPr>
              <w:jc w:val="right"/>
            </w:pPr>
          </w:p>
        </w:tc>
        <w:tc>
          <w:tcPr>
            <w:tcW w:w="2360" w:type="dxa"/>
            <w:tcBorders>
              <w:top w:val="nil"/>
              <w:left w:val="nil"/>
              <w:bottom w:val="nil"/>
              <w:right w:val="nil"/>
            </w:tcBorders>
            <w:noWrap/>
            <w:vAlign w:val="bottom"/>
          </w:tcPr>
          <w:p w14:paraId="287FCE74" w14:textId="77777777" w:rsidR="004C7D8E" w:rsidRPr="004379F3" w:rsidRDefault="004C7D8E">
            <w:r w:rsidRPr="004379F3">
              <w:t xml:space="preserve">Virginia </w:t>
            </w:r>
          </w:p>
        </w:tc>
        <w:tc>
          <w:tcPr>
            <w:tcW w:w="1793" w:type="dxa"/>
            <w:tcBorders>
              <w:top w:val="nil"/>
              <w:left w:val="nil"/>
              <w:bottom w:val="nil"/>
              <w:right w:val="nil"/>
            </w:tcBorders>
            <w:noWrap/>
            <w:vAlign w:val="bottom"/>
          </w:tcPr>
          <w:p w14:paraId="4A1FF6C8" w14:textId="77777777" w:rsidR="004C7D8E" w:rsidRPr="004379F3" w:rsidRDefault="004C7D8E">
            <w:pPr>
              <w:jc w:val="right"/>
            </w:pPr>
            <w:r w:rsidRPr="004379F3">
              <w:t>47</w:t>
            </w:r>
          </w:p>
        </w:tc>
      </w:tr>
      <w:tr w:rsidR="004C7D8E" w:rsidRPr="004379F3" w14:paraId="1563E8E9" w14:textId="77777777">
        <w:trPr>
          <w:trHeight w:val="255"/>
          <w:jc w:val="center"/>
        </w:trPr>
        <w:tc>
          <w:tcPr>
            <w:tcW w:w="2360" w:type="dxa"/>
            <w:tcBorders>
              <w:top w:val="nil"/>
              <w:left w:val="nil"/>
              <w:bottom w:val="nil"/>
              <w:right w:val="nil"/>
            </w:tcBorders>
            <w:noWrap/>
            <w:vAlign w:val="bottom"/>
          </w:tcPr>
          <w:p w14:paraId="29B5D3A4" w14:textId="77777777" w:rsidR="004C7D8E" w:rsidRPr="004379F3" w:rsidRDefault="004C7D8E">
            <w:r w:rsidRPr="004379F3">
              <w:t xml:space="preserve">Massachusetts </w:t>
            </w:r>
          </w:p>
        </w:tc>
        <w:tc>
          <w:tcPr>
            <w:tcW w:w="1793" w:type="dxa"/>
            <w:tcBorders>
              <w:top w:val="nil"/>
              <w:left w:val="nil"/>
              <w:bottom w:val="nil"/>
              <w:right w:val="nil"/>
            </w:tcBorders>
            <w:noWrap/>
            <w:vAlign w:val="bottom"/>
          </w:tcPr>
          <w:p w14:paraId="3F84F3E6" w14:textId="77777777" w:rsidR="004C7D8E" w:rsidRPr="004379F3" w:rsidRDefault="004C7D8E">
            <w:pPr>
              <w:jc w:val="right"/>
            </w:pPr>
            <w:r w:rsidRPr="004379F3">
              <w:t>22</w:t>
            </w:r>
          </w:p>
        </w:tc>
        <w:tc>
          <w:tcPr>
            <w:tcW w:w="977" w:type="dxa"/>
            <w:tcBorders>
              <w:top w:val="nil"/>
              <w:left w:val="nil"/>
              <w:bottom w:val="nil"/>
              <w:right w:val="nil"/>
            </w:tcBorders>
            <w:noWrap/>
            <w:vAlign w:val="bottom"/>
          </w:tcPr>
          <w:p w14:paraId="6A8D96AB" w14:textId="77777777" w:rsidR="004C7D8E" w:rsidRPr="004379F3" w:rsidRDefault="004C7D8E">
            <w:pPr>
              <w:jc w:val="right"/>
            </w:pPr>
          </w:p>
        </w:tc>
        <w:tc>
          <w:tcPr>
            <w:tcW w:w="2360" w:type="dxa"/>
            <w:tcBorders>
              <w:top w:val="nil"/>
              <w:left w:val="nil"/>
              <w:bottom w:val="nil"/>
              <w:right w:val="nil"/>
            </w:tcBorders>
            <w:noWrap/>
            <w:vAlign w:val="bottom"/>
          </w:tcPr>
          <w:p w14:paraId="54DA0F56" w14:textId="77777777" w:rsidR="004C7D8E" w:rsidRPr="004379F3" w:rsidRDefault="004C7D8E">
            <w:r w:rsidRPr="004379F3">
              <w:t xml:space="preserve">Washington </w:t>
            </w:r>
          </w:p>
        </w:tc>
        <w:tc>
          <w:tcPr>
            <w:tcW w:w="1793" w:type="dxa"/>
            <w:tcBorders>
              <w:top w:val="nil"/>
              <w:left w:val="nil"/>
              <w:bottom w:val="nil"/>
              <w:right w:val="nil"/>
            </w:tcBorders>
            <w:noWrap/>
            <w:vAlign w:val="bottom"/>
          </w:tcPr>
          <w:p w14:paraId="4C8B41B0" w14:textId="77777777" w:rsidR="004C7D8E" w:rsidRPr="004379F3" w:rsidRDefault="004C7D8E">
            <w:pPr>
              <w:jc w:val="right"/>
            </w:pPr>
            <w:r w:rsidRPr="004379F3">
              <w:t>48</w:t>
            </w:r>
          </w:p>
        </w:tc>
      </w:tr>
      <w:tr w:rsidR="004C7D8E" w:rsidRPr="004379F3" w14:paraId="6415570E" w14:textId="77777777">
        <w:trPr>
          <w:trHeight w:val="255"/>
          <w:jc w:val="center"/>
        </w:trPr>
        <w:tc>
          <w:tcPr>
            <w:tcW w:w="2360" w:type="dxa"/>
            <w:tcBorders>
              <w:top w:val="nil"/>
              <w:left w:val="nil"/>
              <w:bottom w:val="nil"/>
              <w:right w:val="nil"/>
            </w:tcBorders>
            <w:noWrap/>
            <w:vAlign w:val="bottom"/>
          </w:tcPr>
          <w:p w14:paraId="34EB02AB" w14:textId="77777777" w:rsidR="004C7D8E" w:rsidRPr="004379F3" w:rsidRDefault="004C7D8E">
            <w:r w:rsidRPr="004379F3">
              <w:t xml:space="preserve">Michigan </w:t>
            </w:r>
          </w:p>
        </w:tc>
        <w:tc>
          <w:tcPr>
            <w:tcW w:w="1793" w:type="dxa"/>
            <w:tcBorders>
              <w:top w:val="nil"/>
              <w:left w:val="nil"/>
              <w:bottom w:val="nil"/>
              <w:right w:val="nil"/>
            </w:tcBorders>
            <w:noWrap/>
            <w:vAlign w:val="bottom"/>
          </w:tcPr>
          <w:p w14:paraId="36D233A9" w14:textId="77777777" w:rsidR="004C7D8E" w:rsidRPr="004379F3" w:rsidRDefault="004C7D8E">
            <w:pPr>
              <w:jc w:val="right"/>
            </w:pPr>
            <w:r w:rsidRPr="004379F3">
              <w:t>23</w:t>
            </w:r>
          </w:p>
        </w:tc>
        <w:tc>
          <w:tcPr>
            <w:tcW w:w="977" w:type="dxa"/>
            <w:tcBorders>
              <w:top w:val="nil"/>
              <w:left w:val="nil"/>
              <w:bottom w:val="nil"/>
              <w:right w:val="nil"/>
            </w:tcBorders>
            <w:noWrap/>
            <w:vAlign w:val="bottom"/>
          </w:tcPr>
          <w:p w14:paraId="3914B68F" w14:textId="77777777" w:rsidR="004C7D8E" w:rsidRPr="004379F3" w:rsidRDefault="004C7D8E">
            <w:pPr>
              <w:jc w:val="right"/>
            </w:pPr>
          </w:p>
        </w:tc>
        <w:tc>
          <w:tcPr>
            <w:tcW w:w="2360" w:type="dxa"/>
            <w:tcBorders>
              <w:top w:val="nil"/>
              <w:left w:val="nil"/>
              <w:bottom w:val="nil"/>
              <w:right w:val="nil"/>
            </w:tcBorders>
            <w:noWrap/>
            <w:vAlign w:val="bottom"/>
          </w:tcPr>
          <w:p w14:paraId="6AAC4F75" w14:textId="77777777" w:rsidR="004C7D8E" w:rsidRPr="004379F3" w:rsidRDefault="004C7D8E">
            <w:r w:rsidRPr="004379F3">
              <w:t xml:space="preserve">West Virginia </w:t>
            </w:r>
          </w:p>
        </w:tc>
        <w:tc>
          <w:tcPr>
            <w:tcW w:w="1793" w:type="dxa"/>
            <w:tcBorders>
              <w:top w:val="nil"/>
              <w:left w:val="nil"/>
              <w:bottom w:val="nil"/>
              <w:right w:val="nil"/>
            </w:tcBorders>
            <w:noWrap/>
            <w:vAlign w:val="bottom"/>
          </w:tcPr>
          <w:p w14:paraId="6F712E97" w14:textId="77777777" w:rsidR="004C7D8E" w:rsidRPr="004379F3" w:rsidRDefault="004C7D8E">
            <w:pPr>
              <w:jc w:val="right"/>
            </w:pPr>
            <w:r w:rsidRPr="004379F3">
              <w:t>49</w:t>
            </w:r>
          </w:p>
        </w:tc>
      </w:tr>
      <w:tr w:rsidR="004C7D8E" w:rsidRPr="004379F3" w14:paraId="2E1C6582" w14:textId="77777777">
        <w:trPr>
          <w:trHeight w:val="255"/>
          <w:jc w:val="center"/>
        </w:trPr>
        <w:tc>
          <w:tcPr>
            <w:tcW w:w="2360" w:type="dxa"/>
            <w:tcBorders>
              <w:top w:val="nil"/>
              <w:left w:val="nil"/>
              <w:bottom w:val="nil"/>
              <w:right w:val="nil"/>
            </w:tcBorders>
            <w:noWrap/>
            <w:vAlign w:val="bottom"/>
          </w:tcPr>
          <w:p w14:paraId="21B9AC33" w14:textId="77777777" w:rsidR="004C7D8E" w:rsidRPr="004379F3" w:rsidRDefault="004C7D8E">
            <w:r w:rsidRPr="004379F3">
              <w:t xml:space="preserve">Minnesota </w:t>
            </w:r>
          </w:p>
        </w:tc>
        <w:tc>
          <w:tcPr>
            <w:tcW w:w="1793" w:type="dxa"/>
            <w:tcBorders>
              <w:top w:val="nil"/>
              <w:left w:val="nil"/>
              <w:bottom w:val="nil"/>
              <w:right w:val="nil"/>
            </w:tcBorders>
            <w:noWrap/>
            <w:vAlign w:val="bottom"/>
          </w:tcPr>
          <w:p w14:paraId="6B0FDA85" w14:textId="77777777" w:rsidR="004C7D8E" w:rsidRPr="004379F3" w:rsidRDefault="004C7D8E">
            <w:pPr>
              <w:jc w:val="right"/>
            </w:pPr>
            <w:r w:rsidRPr="004379F3">
              <w:t>24</w:t>
            </w:r>
          </w:p>
        </w:tc>
        <w:tc>
          <w:tcPr>
            <w:tcW w:w="977" w:type="dxa"/>
            <w:tcBorders>
              <w:top w:val="nil"/>
              <w:left w:val="nil"/>
              <w:bottom w:val="nil"/>
              <w:right w:val="nil"/>
            </w:tcBorders>
            <w:noWrap/>
            <w:vAlign w:val="bottom"/>
          </w:tcPr>
          <w:p w14:paraId="5A3F10C8" w14:textId="77777777" w:rsidR="004C7D8E" w:rsidRPr="004379F3" w:rsidRDefault="004C7D8E">
            <w:pPr>
              <w:jc w:val="right"/>
            </w:pPr>
          </w:p>
        </w:tc>
        <w:tc>
          <w:tcPr>
            <w:tcW w:w="2360" w:type="dxa"/>
            <w:tcBorders>
              <w:top w:val="nil"/>
              <w:left w:val="nil"/>
              <w:bottom w:val="nil"/>
              <w:right w:val="nil"/>
            </w:tcBorders>
            <w:noWrap/>
            <w:vAlign w:val="bottom"/>
          </w:tcPr>
          <w:p w14:paraId="4073BB39" w14:textId="77777777" w:rsidR="004C7D8E" w:rsidRPr="004379F3" w:rsidRDefault="004C7D8E">
            <w:r w:rsidRPr="004379F3">
              <w:t xml:space="preserve">Wisconsin </w:t>
            </w:r>
          </w:p>
        </w:tc>
        <w:tc>
          <w:tcPr>
            <w:tcW w:w="1793" w:type="dxa"/>
            <w:tcBorders>
              <w:top w:val="nil"/>
              <w:left w:val="nil"/>
              <w:bottom w:val="nil"/>
              <w:right w:val="nil"/>
            </w:tcBorders>
            <w:noWrap/>
            <w:vAlign w:val="bottom"/>
          </w:tcPr>
          <w:p w14:paraId="32E24922" w14:textId="77777777" w:rsidR="004C7D8E" w:rsidRPr="004379F3" w:rsidRDefault="004C7D8E">
            <w:pPr>
              <w:jc w:val="right"/>
            </w:pPr>
            <w:r w:rsidRPr="004379F3">
              <w:t>50</w:t>
            </w:r>
          </w:p>
        </w:tc>
      </w:tr>
      <w:tr w:rsidR="004C7D8E" w:rsidRPr="004379F3" w14:paraId="4EC93773" w14:textId="77777777">
        <w:trPr>
          <w:trHeight w:val="255"/>
          <w:jc w:val="center"/>
        </w:trPr>
        <w:tc>
          <w:tcPr>
            <w:tcW w:w="2360" w:type="dxa"/>
            <w:tcBorders>
              <w:top w:val="nil"/>
              <w:left w:val="nil"/>
              <w:bottom w:val="nil"/>
              <w:right w:val="nil"/>
            </w:tcBorders>
            <w:noWrap/>
            <w:vAlign w:val="bottom"/>
          </w:tcPr>
          <w:p w14:paraId="126F02FF" w14:textId="77777777" w:rsidR="004C7D8E" w:rsidRPr="004379F3" w:rsidRDefault="004C7D8E">
            <w:r w:rsidRPr="004379F3">
              <w:t xml:space="preserve">Mississippi </w:t>
            </w:r>
          </w:p>
        </w:tc>
        <w:tc>
          <w:tcPr>
            <w:tcW w:w="1793" w:type="dxa"/>
            <w:tcBorders>
              <w:top w:val="nil"/>
              <w:left w:val="nil"/>
              <w:bottom w:val="nil"/>
              <w:right w:val="nil"/>
            </w:tcBorders>
            <w:noWrap/>
            <w:vAlign w:val="bottom"/>
          </w:tcPr>
          <w:p w14:paraId="47D2B126" w14:textId="77777777" w:rsidR="004C7D8E" w:rsidRPr="004379F3" w:rsidRDefault="004C7D8E">
            <w:pPr>
              <w:jc w:val="right"/>
            </w:pPr>
            <w:r w:rsidRPr="004379F3">
              <w:t>25</w:t>
            </w:r>
          </w:p>
        </w:tc>
        <w:tc>
          <w:tcPr>
            <w:tcW w:w="977" w:type="dxa"/>
            <w:tcBorders>
              <w:top w:val="nil"/>
              <w:left w:val="nil"/>
              <w:bottom w:val="nil"/>
              <w:right w:val="nil"/>
            </w:tcBorders>
            <w:noWrap/>
            <w:vAlign w:val="bottom"/>
          </w:tcPr>
          <w:p w14:paraId="78E2E7B3" w14:textId="77777777" w:rsidR="004C7D8E" w:rsidRPr="004379F3" w:rsidRDefault="004C7D8E">
            <w:pPr>
              <w:jc w:val="right"/>
            </w:pPr>
          </w:p>
        </w:tc>
        <w:tc>
          <w:tcPr>
            <w:tcW w:w="2360" w:type="dxa"/>
            <w:tcBorders>
              <w:top w:val="nil"/>
              <w:left w:val="nil"/>
              <w:bottom w:val="nil"/>
              <w:right w:val="nil"/>
            </w:tcBorders>
            <w:noWrap/>
            <w:vAlign w:val="bottom"/>
          </w:tcPr>
          <w:p w14:paraId="33DFC99F" w14:textId="77777777" w:rsidR="004C7D8E" w:rsidRPr="004379F3" w:rsidRDefault="004C7D8E">
            <w:r w:rsidRPr="004379F3">
              <w:t xml:space="preserve">Wyoming </w:t>
            </w:r>
          </w:p>
        </w:tc>
        <w:tc>
          <w:tcPr>
            <w:tcW w:w="1793" w:type="dxa"/>
            <w:tcBorders>
              <w:top w:val="nil"/>
              <w:left w:val="nil"/>
              <w:bottom w:val="nil"/>
              <w:right w:val="nil"/>
            </w:tcBorders>
            <w:noWrap/>
            <w:vAlign w:val="bottom"/>
          </w:tcPr>
          <w:p w14:paraId="2B469B86" w14:textId="77777777" w:rsidR="004C7D8E" w:rsidRPr="004379F3" w:rsidRDefault="004C7D8E">
            <w:pPr>
              <w:jc w:val="right"/>
            </w:pPr>
            <w:r w:rsidRPr="004379F3">
              <w:t>51</w:t>
            </w:r>
          </w:p>
        </w:tc>
      </w:tr>
      <w:tr w:rsidR="004C7D8E" w:rsidRPr="004379F3" w14:paraId="60040D76" w14:textId="77777777">
        <w:trPr>
          <w:trHeight w:val="255"/>
          <w:jc w:val="center"/>
        </w:trPr>
        <w:tc>
          <w:tcPr>
            <w:tcW w:w="2360" w:type="dxa"/>
            <w:tcBorders>
              <w:top w:val="nil"/>
              <w:left w:val="nil"/>
              <w:bottom w:val="single" w:sz="4" w:space="0" w:color="auto"/>
              <w:right w:val="nil"/>
            </w:tcBorders>
            <w:noWrap/>
            <w:vAlign w:val="bottom"/>
          </w:tcPr>
          <w:p w14:paraId="18611377" w14:textId="77777777" w:rsidR="004C7D8E" w:rsidRPr="004379F3" w:rsidRDefault="004C7D8E">
            <w:r w:rsidRPr="004379F3">
              <w:t xml:space="preserve">Missouri </w:t>
            </w:r>
          </w:p>
        </w:tc>
        <w:tc>
          <w:tcPr>
            <w:tcW w:w="1793" w:type="dxa"/>
            <w:tcBorders>
              <w:top w:val="nil"/>
              <w:left w:val="nil"/>
              <w:bottom w:val="single" w:sz="4" w:space="0" w:color="auto"/>
              <w:right w:val="nil"/>
            </w:tcBorders>
            <w:noWrap/>
            <w:vAlign w:val="bottom"/>
          </w:tcPr>
          <w:p w14:paraId="5F348A28" w14:textId="77777777" w:rsidR="004C7D8E" w:rsidRPr="004379F3" w:rsidRDefault="004C7D8E">
            <w:pPr>
              <w:jc w:val="right"/>
            </w:pPr>
            <w:r w:rsidRPr="004379F3">
              <w:t>26</w:t>
            </w:r>
          </w:p>
        </w:tc>
        <w:tc>
          <w:tcPr>
            <w:tcW w:w="977" w:type="dxa"/>
            <w:tcBorders>
              <w:top w:val="nil"/>
              <w:left w:val="nil"/>
              <w:bottom w:val="single" w:sz="4" w:space="0" w:color="auto"/>
              <w:right w:val="nil"/>
            </w:tcBorders>
            <w:noWrap/>
            <w:vAlign w:val="bottom"/>
          </w:tcPr>
          <w:p w14:paraId="7DA4F6C5" w14:textId="77777777" w:rsidR="004C7D8E" w:rsidRPr="004379F3" w:rsidRDefault="004C7D8E">
            <w:pPr>
              <w:jc w:val="right"/>
            </w:pPr>
            <w:r w:rsidRPr="004379F3">
              <w:t> </w:t>
            </w:r>
          </w:p>
        </w:tc>
        <w:tc>
          <w:tcPr>
            <w:tcW w:w="2360" w:type="dxa"/>
            <w:tcBorders>
              <w:top w:val="nil"/>
              <w:left w:val="nil"/>
              <w:bottom w:val="single" w:sz="4" w:space="0" w:color="auto"/>
              <w:right w:val="nil"/>
            </w:tcBorders>
            <w:noWrap/>
            <w:vAlign w:val="bottom"/>
          </w:tcPr>
          <w:p w14:paraId="3C9BE664" w14:textId="77777777" w:rsidR="004C7D8E" w:rsidRPr="004379F3" w:rsidRDefault="004C7D8E">
            <w:r w:rsidRPr="004379F3">
              <w:t> </w:t>
            </w:r>
          </w:p>
        </w:tc>
        <w:tc>
          <w:tcPr>
            <w:tcW w:w="1793" w:type="dxa"/>
            <w:tcBorders>
              <w:top w:val="nil"/>
              <w:left w:val="nil"/>
              <w:bottom w:val="single" w:sz="4" w:space="0" w:color="auto"/>
              <w:right w:val="nil"/>
            </w:tcBorders>
            <w:noWrap/>
            <w:vAlign w:val="bottom"/>
          </w:tcPr>
          <w:p w14:paraId="43E269DD" w14:textId="77777777" w:rsidR="004C7D8E" w:rsidRPr="004379F3" w:rsidRDefault="004C7D8E">
            <w:pPr>
              <w:keepNext/>
            </w:pPr>
            <w:r w:rsidRPr="004379F3">
              <w:t> </w:t>
            </w:r>
          </w:p>
        </w:tc>
      </w:tr>
    </w:tbl>
    <w:p w14:paraId="16856154" w14:textId="77777777" w:rsidR="004C7D8E" w:rsidRPr="004379F3" w:rsidRDefault="004C7D8E" w:rsidP="007712A3">
      <w:pPr>
        <w:spacing w:before="40"/>
        <w:rPr>
          <w:i/>
        </w:rPr>
      </w:pPr>
      <w:r w:rsidRPr="004379F3">
        <w:t>NOTE: CENSUSID is the Census Bureau identification code.</w:t>
      </w:r>
      <w:r w:rsidR="0037417B">
        <w:t xml:space="preserve"> </w:t>
      </w:r>
    </w:p>
    <w:bookmarkEnd w:id="105"/>
    <w:bookmarkEnd w:id="106"/>
    <w:p w14:paraId="15F397DA" w14:textId="0E3980A9" w:rsidR="004C7D8E" w:rsidRPr="004379F3" w:rsidRDefault="00957367">
      <w:pPr>
        <w:pStyle w:val="BodyText"/>
        <w:rPr>
          <w:b w:val="0"/>
        </w:rPr>
      </w:pPr>
      <w:r w:rsidRPr="004379F3">
        <w:rPr>
          <w:b w:val="0"/>
        </w:rPr>
        <w:t xml:space="preserve">SOURCE: U.S. Department of Education, National Center for Education Statistics, Common Core of Data (CCD), </w:t>
      </w:r>
      <w:r w:rsidR="00C60F6F" w:rsidRPr="004379F3">
        <w:rPr>
          <w:b w:val="0"/>
        </w:rPr>
        <w:t>“</w:t>
      </w:r>
      <w:r w:rsidRPr="004379F3">
        <w:rPr>
          <w:b w:val="0"/>
        </w:rPr>
        <w:t>School District Finance Survey (F-33),</w:t>
      </w:r>
      <w:r w:rsidR="00C60F6F" w:rsidRPr="004379F3">
        <w:rPr>
          <w:b w:val="0"/>
        </w:rPr>
        <w:t>”</w:t>
      </w:r>
      <w:r w:rsidR="00F35A1E">
        <w:rPr>
          <w:b w:val="0"/>
        </w:rPr>
        <w:t xml:space="preserve"> fiscal year </w:t>
      </w:r>
      <w:r w:rsidR="00886F5B">
        <w:rPr>
          <w:b w:val="0"/>
        </w:rPr>
        <w:t>201</w:t>
      </w:r>
      <w:r w:rsidR="00223085">
        <w:rPr>
          <w:b w:val="0"/>
        </w:rPr>
        <w:t>5</w:t>
      </w:r>
      <w:r w:rsidRPr="00701C4B">
        <w:rPr>
          <w:b w:val="0"/>
        </w:rPr>
        <w:t>,</w:t>
      </w:r>
      <w:r w:rsidRPr="004379F3">
        <w:rPr>
          <w:b w:val="0"/>
        </w:rPr>
        <w:t xml:space="preserve"> </w:t>
      </w:r>
      <w:r w:rsidR="009B3A92">
        <w:rPr>
          <w:b w:val="0"/>
        </w:rPr>
        <w:t>Provisional</w:t>
      </w:r>
      <w:r w:rsidR="00D22FFD">
        <w:rPr>
          <w:b w:val="0"/>
        </w:rPr>
        <w:t xml:space="preserve"> </w:t>
      </w:r>
      <w:r w:rsidRPr="004379F3">
        <w:rPr>
          <w:b w:val="0"/>
        </w:rPr>
        <w:t>Version 1a.</w:t>
      </w:r>
    </w:p>
    <w:p w14:paraId="3D1552D9" w14:textId="77777777" w:rsidR="00957367" w:rsidRPr="004379F3" w:rsidRDefault="00957367">
      <w:pPr>
        <w:pStyle w:val="BodyText"/>
        <w:rPr>
          <w:b w:val="0"/>
          <w:sz w:val="24"/>
        </w:rPr>
      </w:pPr>
    </w:p>
    <w:p w14:paraId="761821B3" w14:textId="77777777" w:rsidR="00782BC8" w:rsidRPr="00E07D4C" w:rsidRDefault="00564DFB" w:rsidP="00782BC8">
      <w:pPr>
        <w:pStyle w:val="BodyText"/>
        <w:rPr>
          <w:b w:val="0"/>
          <w:color w:val="0D0D0D" w:themeColor="text1" w:themeTint="F2"/>
          <w:sz w:val="24"/>
        </w:rPr>
      </w:pPr>
      <w:r w:rsidRPr="00E07D4C">
        <w:rPr>
          <w:b w:val="0"/>
          <w:color w:val="0D0D0D" w:themeColor="text1" w:themeTint="F2"/>
          <w:sz w:val="24"/>
        </w:rPr>
        <w:t xml:space="preserve">Position 3 of CENSUSID represents the </w:t>
      </w:r>
      <w:r w:rsidR="007D1E1A" w:rsidRPr="00E07D4C">
        <w:rPr>
          <w:b w:val="0"/>
          <w:color w:val="0D0D0D" w:themeColor="text1" w:themeTint="F2"/>
          <w:sz w:val="24"/>
        </w:rPr>
        <w:t xml:space="preserve">school </w:t>
      </w:r>
      <w:r w:rsidRPr="00E07D4C">
        <w:rPr>
          <w:b w:val="0"/>
          <w:color w:val="0D0D0D" w:themeColor="text1" w:themeTint="F2"/>
          <w:sz w:val="24"/>
        </w:rPr>
        <w:t xml:space="preserve">district’s type of government. It indicates whether a </w:t>
      </w:r>
      <w:r w:rsidR="00FA4570" w:rsidRPr="00E07D4C">
        <w:rPr>
          <w:b w:val="0"/>
          <w:color w:val="0D0D0D" w:themeColor="text1" w:themeTint="F2"/>
          <w:sz w:val="24"/>
        </w:rPr>
        <w:t xml:space="preserve">school </w:t>
      </w:r>
      <w:r w:rsidRPr="00E07D4C">
        <w:rPr>
          <w:b w:val="0"/>
          <w:color w:val="0D0D0D" w:themeColor="text1" w:themeTint="F2"/>
          <w:sz w:val="24"/>
        </w:rPr>
        <w:t xml:space="preserve">district is </w:t>
      </w:r>
      <w:r w:rsidR="00FA4570" w:rsidRPr="00E07D4C">
        <w:rPr>
          <w:b w:val="0"/>
          <w:color w:val="0D0D0D" w:themeColor="text1" w:themeTint="F2"/>
          <w:sz w:val="24"/>
        </w:rPr>
        <w:t xml:space="preserve">an administratively and </w:t>
      </w:r>
      <w:r w:rsidRPr="00E07D4C">
        <w:rPr>
          <w:b w:val="0"/>
          <w:color w:val="0D0D0D" w:themeColor="text1" w:themeTint="F2"/>
          <w:sz w:val="24"/>
        </w:rPr>
        <w:t xml:space="preserve">fiscally independent </w:t>
      </w:r>
      <w:r w:rsidR="00FA4570" w:rsidRPr="00E07D4C">
        <w:rPr>
          <w:b w:val="0"/>
          <w:color w:val="0D0D0D" w:themeColor="text1" w:themeTint="F2"/>
          <w:sz w:val="24"/>
        </w:rPr>
        <w:t xml:space="preserve">government </w:t>
      </w:r>
      <w:r w:rsidRPr="00E07D4C">
        <w:rPr>
          <w:b w:val="0"/>
          <w:color w:val="0D0D0D" w:themeColor="text1" w:themeTint="F2"/>
          <w:sz w:val="24"/>
        </w:rPr>
        <w:t xml:space="preserve">and, if not, what level of government </w:t>
      </w:r>
      <w:r w:rsidR="00FA4570" w:rsidRPr="00E07D4C">
        <w:rPr>
          <w:b w:val="0"/>
          <w:color w:val="0D0D0D" w:themeColor="text1" w:themeTint="F2"/>
          <w:sz w:val="24"/>
        </w:rPr>
        <w:t>has administrative and fiscal authority over the school district</w:t>
      </w:r>
      <w:r w:rsidRPr="00E07D4C">
        <w:rPr>
          <w:b w:val="0"/>
          <w:color w:val="0D0D0D" w:themeColor="text1" w:themeTint="F2"/>
          <w:sz w:val="24"/>
        </w:rPr>
        <w:t>. This characteristic has not remained constant over all survey cycles. For an explanatio</w:t>
      </w:r>
      <w:r w:rsidR="00555070" w:rsidRPr="00E07D4C">
        <w:rPr>
          <w:b w:val="0"/>
          <w:color w:val="0D0D0D" w:themeColor="text1" w:themeTint="F2"/>
          <w:sz w:val="24"/>
        </w:rPr>
        <w:t>n of CENSUSID changes, see the FY 02 F-33</w:t>
      </w:r>
      <w:r w:rsidRPr="00E07D4C">
        <w:rPr>
          <w:b w:val="0"/>
          <w:color w:val="0D0D0D" w:themeColor="text1" w:themeTint="F2"/>
          <w:sz w:val="24"/>
        </w:rPr>
        <w:t xml:space="preserve"> file documentation (Berry and Cohen 2005).</w:t>
      </w:r>
      <w:r w:rsidR="00F22CDC" w:rsidRPr="00E07D4C">
        <w:rPr>
          <w:b w:val="0"/>
          <w:color w:val="0D0D0D" w:themeColor="text1" w:themeTint="F2"/>
          <w:sz w:val="24"/>
        </w:rPr>
        <w:t xml:space="preserve"> </w:t>
      </w:r>
      <w:r w:rsidR="00782BC8" w:rsidRPr="00E07D4C">
        <w:rPr>
          <w:b w:val="0"/>
          <w:color w:val="0D0D0D" w:themeColor="text1" w:themeTint="F2"/>
          <w:sz w:val="24"/>
        </w:rPr>
        <w:t>The agency type codes are as follows:</w:t>
      </w:r>
    </w:p>
    <w:p w14:paraId="16D1CC30" w14:textId="77777777" w:rsidR="00782BC8" w:rsidRPr="00E07D4C" w:rsidRDefault="00782BC8" w:rsidP="00782BC8">
      <w:pPr>
        <w:tabs>
          <w:tab w:val="left" w:pos="1440"/>
          <w:tab w:val="left" w:pos="1710"/>
        </w:tabs>
        <w:ind w:left="720"/>
        <w:rPr>
          <w:color w:val="0D0D0D" w:themeColor="text1" w:themeTint="F2"/>
          <w:sz w:val="24"/>
        </w:rPr>
      </w:pPr>
    </w:p>
    <w:p w14:paraId="0993002B" w14:textId="77777777" w:rsidR="00782BC8" w:rsidRPr="004379F3" w:rsidRDefault="00782BC8" w:rsidP="00782BC8">
      <w:pPr>
        <w:tabs>
          <w:tab w:val="left" w:pos="1440"/>
          <w:tab w:val="left" w:pos="1710"/>
        </w:tabs>
        <w:ind w:left="720"/>
        <w:rPr>
          <w:sz w:val="24"/>
        </w:rPr>
      </w:pPr>
      <w:r w:rsidRPr="004379F3">
        <w:rPr>
          <w:sz w:val="24"/>
        </w:rPr>
        <w:t>0  =  State government school system</w:t>
      </w:r>
      <w:r w:rsidR="002D4C9A">
        <w:rPr>
          <w:sz w:val="24"/>
        </w:rPr>
        <w:t>;</w:t>
      </w:r>
    </w:p>
    <w:p w14:paraId="677A23F9" w14:textId="77777777" w:rsidR="00782BC8" w:rsidRPr="004379F3" w:rsidRDefault="00782BC8" w:rsidP="00782BC8">
      <w:pPr>
        <w:tabs>
          <w:tab w:val="left" w:pos="1440"/>
          <w:tab w:val="left" w:pos="1710"/>
        </w:tabs>
        <w:ind w:left="720"/>
        <w:rPr>
          <w:sz w:val="24"/>
        </w:rPr>
      </w:pPr>
      <w:r w:rsidRPr="004379F3">
        <w:rPr>
          <w:sz w:val="24"/>
        </w:rPr>
        <w:t>1  =  County-dependent school system</w:t>
      </w:r>
      <w:r w:rsidR="002D4C9A">
        <w:rPr>
          <w:sz w:val="24"/>
        </w:rPr>
        <w:t>;</w:t>
      </w:r>
    </w:p>
    <w:p w14:paraId="53C2E3B1" w14:textId="77777777" w:rsidR="00782BC8" w:rsidRPr="004379F3" w:rsidRDefault="00782BC8" w:rsidP="00782BC8">
      <w:pPr>
        <w:tabs>
          <w:tab w:val="left" w:pos="1440"/>
          <w:tab w:val="left" w:pos="1710"/>
        </w:tabs>
        <w:ind w:left="720"/>
        <w:rPr>
          <w:sz w:val="24"/>
        </w:rPr>
      </w:pPr>
      <w:r w:rsidRPr="004379F3">
        <w:rPr>
          <w:sz w:val="24"/>
        </w:rPr>
        <w:t xml:space="preserve">2  </w:t>
      </w:r>
      <w:r w:rsidR="002D4C9A">
        <w:rPr>
          <w:sz w:val="24"/>
        </w:rPr>
        <w:t>=  City-dependent school system;</w:t>
      </w:r>
    </w:p>
    <w:p w14:paraId="76A5EE24" w14:textId="77777777" w:rsidR="00782BC8" w:rsidRPr="004379F3" w:rsidRDefault="00782BC8" w:rsidP="00782BC8">
      <w:pPr>
        <w:tabs>
          <w:tab w:val="left" w:pos="1440"/>
          <w:tab w:val="left" w:pos="1710"/>
        </w:tabs>
        <w:ind w:left="720"/>
        <w:rPr>
          <w:sz w:val="24"/>
        </w:rPr>
      </w:pPr>
      <w:r w:rsidRPr="004379F3">
        <w:rPr>
          <w:sz w:val="24"/>
        </w:rPr>
        <w:t>3  =  Township-dependent school system</w:t>
      </w:r>
      <w:r w:rsidR="002D4C9A">
        <w:rPr>
          <w:sz w:val="24"/>
        </w:rPr>
        <w:t>; and</w:t>
      </w:r>
    </w:p>
    <w:p w14:paraId="56ADCA0C" w14:textId="77777777" w:rsidR="00782BC8" w:rsidRPr="004379F3" w:rsidRDefault="00782BC8" w:rsidP="00782BC8">
      <w:pPr>
        <w:tabs>
          <w:tab w:val="left" w:pos="1440"/>
          <w:tab w:val="left" w:pos="1710"/>
        </w:tabs>
        <w:ind w:left="720"/>
        <w:rPr>
          <w:sz w:val="24"/>
        </w:rPr>
      </w:pPr>
      <w:r w:rsidRPr="004379F3">
        <w:rPr>
          <w:sz w:val="24"/>
        </w:rPr>
        <w:t>5  =  Independent school system</w:t>
      </w:r>
      <w:r w:rsidR="002D4C9A">
        <w:rPr>
          <w:sz w:val="24"/>
        </w:rPr>
        <w:t>.</w:t>
      </w:r>
    </w:p>
    <w:p w14:paraId="642D08A5" w14:textId="77777777" w:rsidR="00667BDA" w:rsidRDefault="00667BDA" w:rsidP="00782BC8">
      <w:pPr>
        <w:pStyle w:val="BodyText"/>
        <w:rPr>
          <w:b w:val="0"/>
          <w:sz w:val="24"/>
        </w:rPr>
      </w:pPr>
    </w:p>
    <w:p w14:paraId="2EB19D6D" w14:textId="77777777" w:rsidR="008E741B" w:rsidRPr="00AE396B" w:rsidRDefault="008E741B" w:rsidP="008E741B">
      <w:pPr>
        <w:pStyle w:val="BodyText"/>
        <w:rPr>
          <w:b w:val="0"/>
          <w:color w:val="0D0D0D" w:themeColor="text1" w:themeTint="F2"/>
          <w:sz w:val="24"/>
        </w:rPr>
      </w:pPr>
      <w:r w:rsidRPr="00AE396B">
        <w:rPr>
          <w:b w:val="0"/>
          <w:color w:val="0D0D0D" w:themeColor="text1" w:themeTint="F2"/>
          <w:sz w:val="24"/>
        </w:rPr>
        <w:t xml:space="preserve">The Census Bureau uses extensive criteria to determine whether an LEA is a government </w:t>
      </w:r>
      <w:r w:rsidR="006B7032" w:rsidRPr="00AE396B">
        <w:rPr>
          <w:b w:val="0"/>
          <w:color w:val="0D0D0D" w:themeColor="text1" w:themeTint="F2"/>
          <w:sz w:val="24"/>
        </w:rPr>
        <w:t xml:space="preserve">entity </w:t>
      </w:r>
      <w:r w:rsidRPr="00AE396B">
        <w:rPr>
          <w:b w:val="0"/>
          <w:color w:val="0D0D0D" w:themeColor="text1" w:themeTint="F2"/>
          <w:sz w:val="24"/>
        </w:rPr>
        <w:t xml:space="preserve">and, if </w:t>
      </w:r>
      <w:r w:rsidR="006B7032" w:rsidRPr="00AE396B">
        <w:rPr>
          <w:b w:val="0"/>
          <w:color w:val="0D0D0D" w:themeColor="text1" w:themeTint="F2"/>
          <w:sz w:val="24"/>
        </w:rPr>
        <w:t xml:space="preserve">so, the agency type of the LEA. </w:t>
      </w:r>
      <w:r w:rsidR="00780E95" w:rsidRPr="00AE396B">
        <w:rPr>
          <w:b w:val="0"/>
          <w:color w:val="0D0D0D" w:themeColor="text1" w:themeTint="F2"/>
          <w:sz w:val="24"/>
        </w:rPr>
        <w:t>This</w:t>
      </w:r>
      <w:r w:rsidR="00B40010">
        <w:rPr>
          <w:b w:val="0"/>
          <w:color w:val="0D0D0D" w:themeColor="text1" w:themeTint="F2"/>
          <w:sz w:val="24"/>
        </w:rPr>
        <w:t xml:space="preserve"> </w:t>
      </w:r>
      <w:r w:rsidR="00780E95" w:rsidRPr="00AE396B">
        <w:rPr>
          <w:b w:val="0"/>
          <w:color w:val="0D0D0D" w:themeColor="text1" w:themeTint="F2"/>
          <w:sz w:val="24"/>
        </w:rPr>
        <w:t xml:space="preserve">criteria includes, but is not limited to, the LEA’s authority to levy taxes, </w:t>
      </w:r>
      <w:r w:rsidR="00716259" w:rsidRPr="00AE396B">
        <w:rPr>
          <w:b w:val="0"/>
          <w:color w:val="0D0D0D" w:themeColor="text1" w:themeTint="F2"/>
          <w:sz w:val="24"/>
        </w:rPr>
        <w:t xml:space="preserve">the LEA’s </w:t>
      </w:r>
      <w:r w:rsidR="00780E95" w:rsidRPr="00AE396B">
        <w:rPr>
          <w:b w:val="0"/>
          <w:color w:val="0D0D0D" w:themeColor="text1" w:themeTint="F2"/>
          <w:sz w:val="24"/>
        </w:rPr>
        <w:t xml:space="preserve">ability to determine its own budget without review from other local governments, </w:t>
      </w:r>
      <w:r w:rsidR="00716259" w:rsidRPr="00AE396B">
        <w:rPr>
          <w:b w:val="0"/>
          <w:color w:val="0D0D0D" w:themeColor="text1" w:themeTint="F2"/>
          <w:sz w:val="24"/>
        </w:rPr>
        <w:t>and how the members of the LEA’s school board were appointed</w:t>
      </w:r>
      <w:r w:rsidR="006A7689" w:rsidRPr="00AE396B">
        <w:rPr>
          <w:b w:val="0"/>
          <w:color w:val="0D0D0D" w:themeColor="text1" w:themeTint="F2"/>
          <w:sz w:val="24"/>
        </w:rPr>
        <w:t xml:space="preserve"> (U.S. </w:t>
      </w:r>
      <w:r w:rsidR="006A7689" w:rsidRPr="00AE396B">
        <w:rPr>
          <w:b w:val="0"/>
          <w:color w:val="0D0D0D" w:themeColor="text1" w:themeTint="F2"/>
          <w:sz w:val="24"/>
        </w:rPr>
        <w:lastRenderedPageBreak/>
        <w:t>Census Bureau 2006)</w:t>
      </w:r>
      <w:r w:rsidR="00716259" w:rsidRPr="00AE396B">
        <w:rPr>
          <w:b w:val="0"/>
          <w:color w:val="0D0D0D" w:themeColor="text1" w:themeTint="F2"/>
          <w:sz w:val="24"/>
        </w:rPr>
        <w:t xml:space="preserve">. </w:t>
      </w:r>
      <w:r w:rsidR="00F47932" w:rsidRPr="00AE396B">
        <w:rPr>
          <w:b w:val="0"/>
          <w:color w:val="0D0D0D" w:themeColor="text1" w:themeTint="F2"/>
          <w:sz w:val="24"/>
        </w:rPr>
        <w:t xml:space="preserve">If the Census Bureau determined an LEA should not be classified as a government entity, the CENSUSID </w:t>
      </w:r>
      <w:r w:rsidR="006A7689" w:rsidRPr="00AE396B">
        <w:rPr>
          <w:b w:val="0"/>
          <w:color w:val="0D0D0D" w:themeColor="text1" w:themeTint="F2"/>
          <w:sz w:val="24"/>
        </w:rPr>
        <w:t>for the LEA is reported as “N” i</w:t>
      </w:r>
      <w:r w:rsidR="00F47932" w:rsidRPr="00AE396B">
        <w:rPr>
          <w:b w:val="0"/>
          <w:color w:val="0D0D0D" w:themeColor="text1" w:themeTint="F2"/>
          <w:sz w:val="24"/>
        </w:rPr>
        <w:t>n the F-33 file</w:t>
      </w:r>
      <w:r w:rsidR="006A7689" w:rsidRPr="00AE396B">
        <w:rPr>
          <w:b w:val="0"/>
          <w:color w:val="0D0D0D" w:themeColor="text1" w:themeTint="F2"/>
          <w:sz w:val="24"/>
        </w:rPr>
        <w:t xml:space="preserve">. </w:t>
      </w:r>
    </w:p>
    <w:p w14:paraId="6EF11F42" w14:textId="77777777" w:rsidR="008E741B" w:rsidRPr="00AE396B" w:rsidRDefault="008E741B" w:rsidP="00782BC8">
      <w:pPr>
        <w:pStyle w:val="BodyText"/>
        <w:rPr>
          <w:b w:val="0"/>
          <w:color w:val="0D0D0D" w:themeColor="text1" w:themeTint="F2"/>
          <w:sz w:val="24"/>
        </w:rPr>
      </w:pPr>
    </w:p>
    <w:p w14:paraId="33491DD0" w14:textId="77777777" w:rsidR="005B555D" w:rsidRDefault="00782BC8">
      <w:pPr>
        <w:pStyle w:val="BodyText"/>
        <w:rPr>
          <w:b w:val="0"/>
          <w:sz w:val="24"/>
        </w:rPr>
      </w:pPr>
      <w:r w:rsidRPr="00AE396B">
        <w:rPr>
          <w:b w:val="0"/>
          <w:color w:val="0D0D0D" w:themeColor="text1" w:themeTint="F2"/>
          <w:sz w:val="24"/>
        </w:rPr>
        <w:t xml:space="preserve">Positions </w:t>
      </w:r>
      <w:r w:rsidRPr="004379F3">
        <w:rPr>
          <w:b w:val="0"/>
          <w:sz w:val="24"/>
        </w:rPr>
        <w:t>4–6 of CENSUSID represent the county area code. County area codes generally reflect alphabetically ordered numbering of counties for each state. Positions 7–9 uniquely identify a government</w:t>
      </w:r>
      <w:r w:rsidR="00DE1A6A">
        <w:rPr>
          <w:b w:val="0"/>
          <w:sz w:val="24"/>
        </w:rPr>
        <w:t xml:space="preserve"> unit</w:t>
      </w:r>
      <w:r w:rsidRPr="004379F3">
        <w:rPr>
          <w:b w:val="0"/>
          <w:sz w:val="24"/>
        </w:rPr>
        <w:t xml:space="preserve">, regardless of type. After the FY 93 survey cycle, </w:t>
      </w:r>
      <w:r w:rsidR="00DC50A8" w:rsidRPr="004379F3">
        <w:rPr>
          <w:b w:val="0"/>
          <w:sz w:val="24"/>
        </w:rPr>
        <w:t xml:space="preserve">the Census Bureau added </w:t>
      </w:r>
      <w:r w:rsidRPr="004379F3">
        <w:rPr>
          <w:b w:val="0"/>
          <w:sz w:val="24"/>
        </w:rPr>
        <w:t>unique identifiers (positions 10 through 14) to fur</w:t>
      </w:r>
      <w:r w:rsidR="00DE1A6A">
        <w:rPr>
          <w:b w:val="0"/>
          <w:sz w:val="24"/>
        </w:rPr>
        <w:t xml:space="preserve">ther specify subunits of parent </w:t>
      </w:r>
      <w:r w:rsidRPr="004379F3">
        <w:rPr>
          <w:b w:val="0"/>
          <w:sz w:val="24"/>
        </w:rPr>
        <w:t xml:space="preserve">governments. For some districts, CENSUSID may change across survey cycles due to boundary changes or changes in governmental control. </w:t>
      </w:r>
    </w:p>
    <w:p w14:paraId="170991B4" w14:textId="77777777" w:rsidR="005B555D" w:rsidRDefault="005B555D">
      <w:pPr>
        <w:rPr>
          <w:b/>
          <w:bCs/>
          <w:iCs/>
          <w:color w:val="0070C0"/>
          <w:sz w:val="24"/>
          <w:szCs w:val="24"/>
        </w:rPr>
      </w:pPr>
    </w:p>
    <w:p w14:paraId="65275166" w14:textId="77777777" w:rsidR="00684A45" w:rsidRPr="00434259" w:rsidRDefault="000C5281" w:rsidP="00684A45">
      <w:pPr>
        <w:rPr>
          <w:sz w:val="24"/>
          <w:szCs w:val="24"/>
        </w:rPr>
      </w:pPr>
      <w:r>
        <w:rPr>
          <w:b/>
          <w:bCs/>
          <w:iCs/>
          <w:sz w:val="24"/>
          <w:szCs w:val="24"/>
        </w:rPr>
        <w:t>Geographic Variables</w:t>
      </w:r>
    </w:p>
    <w:p w14:paraId="306A99EF" w14:textId="77777777" w:rsidR="00684A45" w:rsidRPr="00434259" w:rsidRDefault="00684A45" w:rsidP="00684A45">
      <w:pPr>
        <w:rPr>
          <w:sz w:val="24"/>
          <w:szCs w:val="24"/>
        </w:rPr>
      </w:pPr>
    </w:p>
    <w:p w14:paraId="04A0448A" w14:textId="77777777" w:rsidR="00684A45" w:rsidRPr="00434259" w:rsidRDefault="00684A45" w:rsidP="00684A45">
      <w:pPr>
        <w:rPr>
          <w:sz w:val="24"/>
          <w:szCs w:val="24"/>
        </w:rPr>
      </w:pPr>
      <w:r w:rsidRPr="00434259">
        <w:rPr>
          <w:sz w:val="24"/>
          <w:szCs w:val="24"/>
        </w:rPr>
        <w:t xml:space="preserve">Four variables in the </w:t>
      </w:r>
      <w:r w:rsidR="00B40010" w:rsidRPr="00B40010">
        <w:rPr>
          <w:sz w:val="24"/>
          <w:szCs w:val="24"/>
        </w:rPr>
        <w:t>School District Finance Survey</w:t>
      </w:r>
      <w:r w:rsidRPr="00434259">
        <w:rPr>
          <w:sz w:val="24"/>
          <w:szCs w:val="24"/>
        </w:rPr>
        <w:t xml:space="preserve"> file allow records to be identified with specific geographic areas:</w:t>
      </w:r>
    </w:p>
    <w:p w14:paraId="13720607" w14:textId="77777777" w:rsidR="00684A45" w:rsidRPr="00434259" w:rsidRDefault="00684A45" w:rsidP="00684A45">
      <w:pPr>
        <w:rPr>
          <w:sz w:val="24"/>
          <w:szCs w:val="24"/>
        </w:rPr>
      </w:pPr>
    </w:p>
    <w:p w14:paraId="185DEE3F" w14:textId="12D75704" w:rsidR="003A29CC" w:rsidRPr="00F941DD" w:rsidRDefault="00684A45" w:rsidP="003A29CC">
      <w:pPr>
        <w:numPr>
          <w:ilvl w:val="0"/>
          <w:numId w:val="2"/>
        </w:numPr>
        <w:tabs>
          <w:tab w:val="left" w:pos="1710"/>
          <w:tab w:val="left" w:pos="1980"/>
        </w:tabs>
        <w:ind w:left="936" w:hanging="360"/>
        <w:rPr>
          <w:sz w:val="24"/>
          <w:szCs w:val="24"/>
        </w:rPr>
      </w:pPr>
      <w:r w:rsidRPr="00F941DD">
        <w:rPr>
          <w:b/>
          <w:i/>
          <w:sz w:val="24"/>
          <w:szCs w:val="24"/>
        </w:rPr>
        <w:t xml:space="preserve">FIPST </w:t>
      </w:r>
      <w:r w:rsidRPr="00F941DD">
        <w:rPr>
          <w:sz w:val="24"/>
          <w:szCs w:val="24"/>
        </w:rPr>
        <w:t xml:space="preserve">is the </w:t>
      </w:r>
      <w:r w:rsidR="00EE61F0">
        <w:rPr>
          <w:sz w:val="24"/>
          <w:szCs w:val="24"/>
        </w:rPr>
        <w:t xml:space="preserve">two-digit </w:t>
      </w:r>
      <w:r w:rsidRPr="00F941DD">
        <w:rPr>
          <w:bCs/>
          <w:sz w:val="24"/>
        </w:rPr>
        <w:t>ANSI</w:t>
      </w:r>
      <w:r w:rsidR="003D1DE1">
        <w:rPr>
          <w:sz w:val="24"/>
          <w:szCs w:val="24"/>
        </w:rPr>
        <w:t xml:space="preserve"> state code. </w:t>
      </w:r>
      <w:r w:rsidR="00EE61F0">
        <w:rPr>
          <w:sz w:val="24"/>
          <w:szCs w:val="24"/>
        </w:rPr>
        <w:t xml:space="preserve">Each record on the School District Finance Survey file contains an ANSI state code based on the Federal Information Processing Series (FIPS). </w:t>
      </w:r>
      <w:r w:rsidR="003D1DE1" w:rsidRPr="00665193">
        <w:rPr>
          <w:sz w:val="24"/>
          <w:szCs w:val="24"/>
        </w:rPr>
        <w:t>Table 4</w:t>
      </w:r>
      <w:r w:rsidRPr="00665193">
        <w:rPr>
          <w:sz w:val="24"/>
          <w:szCs w:val="24"/>
        </w:rPr>
        <w:t xml:space="preserve"> presents </w:t>
      </w:r>
      <w:r w:rsidRPr="00F941DD">
        <w:rPr>
          <w:bCs/>
          <w:sz w:val="24"/>
        </w:rPr>
        <w:t>ANSI</w:t>
      </w:r>
      <w:r w:rsidRPr="00F941DD">
        <w:rPr>
          <w:sz w:val="24"/>
          <w:szCs w:val="24"/>
        </w:rPr>
        <w:t xml:space="preserve"> state codes by state name and state abbreviation. </w:t>
      </w:r>
    </w:p>
    <w:p w14:paraId="6689A719" w14:textId="4F0998ED" w:rsidR="003A29CC" w:rsidRPr="00F941DD" w:rsidRDefault="00684A45" w:rsidP="003A29CC">
      <w:pPr>
        <w:numPr>
          <w:ilvl w:val="0"/>
          <w:numId w:val="2"/>
        </w:numPr>
        <w:tabs>
          <w:tab w:val="left" w:pos="1710"/>
          <w:tab w:val="left" w:pos="1980"/>
        </w:tabs>
        <w:ind w:left="936" w:hanging="360"/>
        <w:rPr>
          <w:sz w:val="24"/>
          <w:szCs w:val="24"/>
          <w:u w:val="single"/>
        </w:rPr>
      </w:pPr>
      <w:r w:rsidRPr="00F941DD">
        <w:rPr>
          <w:b/>
          <w:i/>
          <w:sz w:val="24"/>
          <w:szCs w:val="24"/>
        </w:rPr>
        <w:t>CONUM</w:t>
      </w:r>
      <w:r w:rsidRPr="00F941DD">
        <w:rPr>
          <w:sz w:val="24"/>
          <w:szCs w:val="24"/>
        </w:rPr>
        <w:t xml:space="preserve"> is the </w:t>
      </w:r>
      <w:r w:rsidR="00EE61F0">
        <w:rPr>
          <w:sz w:val="24"/>
          <w:szCs w:val="24"/>
        </w:rPr>
        <w:t xml:space="preserve">five-digit </w:t>
      </w:r>
      <w:r w:rsidRPr="00F941DD">
        <w:rPr>
          <w:bCs/>
          <w:sz w:val="24"/>
        </w:rPr>
        <w:t>ANSI</w:t>
      </w:r>
      <w:r w:rsidRPr="00F941DD">
        <w:rPr>
          <w:sz w:val="24"/>
          <w:szCs w:val="24"/>
        </w:rPr>
        <w:t xml:space="preserve"> county number. It consists of </w:t>
      </w:r>
      <w:r w:rsidR="00EE61F0">
        <w:rPr>
          <w:sz w:val="24"/>
          <w:szCs w:val="24"/>
        </w:rPr>
        <w:t>a</w:t>
      </w:r>
      <w:r w:rsidRPr="00F941DD">
        <w:rPr>
          <w:sz w:val="24"/>
          <w:szCs w:val="24"/>
        </w:rPr>
        <w:t xml:space="preserve"> two-digit </w:t>
      </w:r>
      <w:r w:rsidRPr="00F941DD">
        <w:rPr>
          <w:bCs/>
          <w:sz w:val="24"/>
        </w:rPr>
        <w:t>ANSI</w:t>
      </w:r>
      <w:r w:rsidRPr="00F941DD">
        <w:rPr>
          <w:sz w:val="24"/>
          <w:szCs w:val="24"/>
        </w:rPr>
        <w:t xml:space="preserve"> state code and a three-digit county identification number. County numbers for each state can be found at </w:t>
      </w:r>
      <w:hyperlink r:id="rId21" w:history="1">
        <w:r w:rsidRPr="00F941DD">
          <w:rPr>
            <w:rStyle w:val="Hyperlink"/>
            <w:sz w:val="24"/>
            <w:szCs w:val="24"/>
          </w:rPr>
          <w:t>http://www.census.gov/geo/www/ansi/countylookup.html</w:t>
        </w:r>
      </w:hyperlink>
      <w:r w:rsidRPr="00F941DD">
        <w:rPr>
          <w:sz w:val="24"/>
          <w:szCs w:val="24"/>
        </w:rPr>
        <w:t>.</w:t>
      </w:r>
    </w:p>
    <w:p w14:paraId="49DC5D79" w14:textId="77777777" w:rsidR="003A29CC" w:rsidRPr="00F941DD" w:rsidRDefault="003A29CC" w:rsidP="003A29CC">
      <w:pPr>
        <w:numPr>
          <w:ilvl w:val="0"/>
          <w:numId w:val="2"/>
        </w:numPr>
        <w:tabs>
          <w:tab w:val="left" w:pos="1710"/>
          <w:tab w:val="left" w:pos="1980"/>
        </w:tabs>
        <w:ind w:left="936" w:hanging="360"/>
        <w:rPr>
          <w:sz w:val="24"/>
          <w:szCs w:val="24"/>
          <w:u w:val="single"/>
        </w:rPr>
      </w:pPr>
      <w:r w:rsidRPr="00F941DD">
        <w:rPr>
          <w:b/>
          <w:i/>
          <w:sz w:val="24"/>
          <w:szCs w:val="24"/>
        </w:rPr>
        <w:t>CBSA</w:t>
      </w:r>
      <w:r w:rsidRPr="00F941DD">
        <w:rPr>
          <w:sz w:val="24"/>
          <w:szCs w:val="24"/>
        </w:rPr>
        <w:t xml:space="preserve"> is the Core-Based Statistical Area code. CBSA refers collectively to metropolitan and </w:t>
      </w:r>
      <w:proofErr w:type="spellStart"/>
      <w:r w:rsidRPr="00F941DD">
        <w:rPr>
          <w:sz w:val="24"/>
          <w:szCs w:val="24"/>
        </w:rPr>
        <w:t>micropolitan</w:t>
      </w:r>
      <w:proofErr w:type="spellEnd"/>
      <w:r w:rsidRPr="00F941DD">
        <w:rPr>
          <w:sz w:val="24"/>
          <w:szCs w:val="24"/>
        </w:rPr>
        <w:t xml:space="preserve"> statistical areas. Each metropolitan statistical area must have at least one urbanized area of 50,000 or more inhabitants. Each </w:t>
      </w:r>
      <w:proofErr w:type="spellStart"/>
      <w:r w:rsidRPr="00F941DD">
        <w:rPr>
          <w:sz w:val="24"/>
          <w:szCs w:val="24"/>
        </w:rPr>
        <w:t>micropolitan</w:t>
      </w:r>
      <w:proofErr w:type="spellEnd"/>
      <w:r w:rsidRPr="00F941DD">
        <w:rPr>
          <w:sz w:val="24"/>
          <w:szCs w:val="24"/>
        </w:rPr>
        <w:t xml:space="preserve"> statistical area must have at least one urban cluster of at least 10,000 but less than 50,000 population</w:t>
      </w:r>
      <w:r w:rsidR="00A5338D" w:rsidRPr="00F941DD">
        <w:rPr>
          <w:sz w:val="24"/>
          <w:szCs w:val="24"/>
        </w:rPr>
        <w:t>.</w:t>
      </w:r>
      <w:r w:rsidR="00290C5E">
        <w:rPr>
          <w:rStyle w:val="FootnoteReference"/>
          <w:sz w:val="24"/>
          <w:szCs w:val="24"/>
        </w:rPr>
        <w:footnoteReference w:id="9"/>
      </w:r>
    </w:p>
    <w:p w14:paraId="25FABA4F" w14:textId="77777777" w:rsidR="003A29CC" w:rsidRPr="00F941DD" w:rsidRDefault="00684A45" w:rsidP="003A29CC">
      <w:pPr>
        <w:numPr>
          <w:ilvl w:val="0"/>
          <w:numId w:val="2"/>
        </w:numPr>
        <w:tabs>
          <w:tab w:val="left" w:pos="1710"/>
          <w:tab w:val="left" w:pos="1980"/>
        </w:tabs>
        <w:ind w:left="936" w:hanging="360"/>
        <w:rPr>
          <w:sz w:val="24"/>
          <w:szCs w:val="24"/>
        </w:rPr>
      </w:pPr>
      <w:r w:rsidRPr="00F941DD">
        <w:rPr>
          <w:b/>
          <w:i/>
          <w:sz w:val="24"/>
          <w:szCs w:val="24"/>
        </w:rPr>
        <w:t xml:space="preserve">CSA </w:t>
      </w:r>
      <w:r w:rsidRPr="00F941DD">
        <w:rPr>
          <w:sz w:val="24"/>
          <w:szCs w:val="24"/>
        </w:rPr>
        <w:t>is</w:t>
      </w:r>
      <w:r w:rsidRPr="00F941DD">
        <w:rPr>
          <w:b/>
          <w:i/>
          <w:sz w:val="24"/>
          <w:szCs w:val="24"/>
        </w:rPr>
        <w:t xml:space="preserve"> </w:t>
      </w:r>
      <w:r w:rsidRPr="00F941DD">
        <w:rPr>
          <w:sz w:val="24"/>
          <w:szCs w:val="24"/>
        </w:rPr>
        <w:t>the</w:t>
      </w:r>
      <w:r w:rsidRPr="00F941DD">
        <w:rPr>
          <w:b/>
          <w:sz w:val="24"/>
          <w:szCs w:val="24"/>
        </w:rPr>
        <w:t xml:space="preserve"> </w:t>
      </w:r>
      <w:r w:rsidR="003A29CC" w:rsidRPr="00F941DD">
        <w:rPr>
          <w:sz w:val="24"/>
          <w:szCs w:val="24"/>
        </w:rPr>
        <w:t xml:space="preserve">Combined </w:t>
      </w:r>
      <w:r w:rsidRPr="00F941DD">
        <w:rPr>
          <w:sz w:val="24"/>
          <w:szCs w:val="24"/>
        </w:rPr>
        <w:t xml:space="preserve">Statistical Area code. </w:t>
      </w:r>
      <w:r w:rsidR="003A29CC" w:rsidRPr="00F941DD">
        <w:rPr>
          <w:bCs/>
          <w:sz w:val="24"/>
          <w:szCs w:val="24"/>
        </w:rPr>
        <w:t>A</w:t>
      </w:r>
      <w:r w:rsidR="003A29CC" w:rsidRPr="00F941DD">
        <w:rPr>
          <w:sz w:val="24"/>
          <w:szCs w:val="24"/>
        </w:rPr>
        <w:t xml:space="preserve"> CSA consists of two or more </w:t>
      </w:r>
      <w:r w:rsidR="003A29CC" w:rsidRPr="00F941DD">
        <w:rPr>
          <w:bCs/>
          <w:sz w:val="24"/>
          <w:szCs w:val="24"/>
        </w:rPr>
        <w:t>adjacent CBSAs.</w:t>
      </w:r>
    </w:p>
    <w:p w14:paraId="1ECA29E4" w14:textId="77777777" w:rsidR="0059445A" w:rsidRPr="00434259" w:rsidRDefault="0059445A" w:rsidP="00684A45">
      <w:pPr>
        <w:rPr>
          <w:sz w:val="24"/>
          <w:szCs w:val="24"/>
        </w:rPr>
      </w:pPr>
    </w:p>
    <w:p w14:paraId="4CB5C45A" w14:textId="6D08C1DC" w:rsidR="0091779B" w:rsidRDefault="00EE61F0">
      <w:r>
        <w:rPr>
          <w:sz w:val="24"/>
          <w:szCs w:val="24"/>
        </w:rPr>
        <w:t>For the CCD collections, ANSI state codes (FIPST) are assigned to LEAs based on the state or jurisdiction responsible for administration of the LEA, which is not necessarily the state or jurisdiction where the LEA is physically located</w:t>
      </w:r>
      <w:r w:rsidR="00185E2B">
        <w:rPr>
          <w:sz w:val="24"/>
          <w:szCs w:val="24"/>
        </w:rPr>
        <w:t xml:space="preserve"> (Geverdt, Nixon, and Snediker</w:t>
      </w:r>
      <w:r w:rsidR="00911D7B">
        <w:rPr>
          <w:sz w:val="24"/>
          <w:szCs w:val="24"/>
        </w:rPr>
        <w:t xml:space="preserve"> 2016)</w:t>
      </w:r>
      <w:r>
        <w:rPr>
          <w:sz w:val="24"/>
          <w:szCs w:val="24"/>
        </w:rPr>
        <w:t>. Examples of this situation include states that operate LEAs in a neighboring state and charter school LEA operators/administrators based in one state that operate charter schools in one or more states other than the state in which they are based. Additionally, ANSI county codes (CONUM) are assigned to LEAs based on the physical location of the LEA’s administrative offices; therefore, the two-digit ANSI state code within the CONUM may differ from FIPST in cases where the LEA’s administrative offices are physically located outside the reporting state.</w:t>
      </w:r>
      <w:r w:rsidR="00005D6D">
        <w:rPr>
          <w:rStyle w:val="FootnoteReference"/>
          <w:sz w:val="24"/>
          <w:szCs w:val="24"/>
        </w:rPr>
        <w:footnoteReference w:id="10"/>
      </w:r>
      <w:r>
        <w:rPr>
          <w:sz w:val="24"/>
          <w:szCs w:val="24"/>
        </w:rPr>
        <w:t xml:space="preserve">   </w:t>
      </w:r>
      <w:r w:rsidR="0091779B">
        <w:rPr>
          <w:b/>
          <w:bCs/>
        </w:rPr>
        <w:br w:type="page"/>
      </w:r>
    </w:p>
    <w:p w14:paraId="743A9732" w14:textId="3E3CAB84" w:rsidR="004C7D8E" w:rsidRPr="00B00253" w:rsidRDefault="003D1DE1" w:rsidP="00562350">
      <w:pPr>
        <w:pStyle w:val="Caption"/>
        <w:ind w:left="810" w:right="230" w:hanging="724"/>
        <w:rPr>
          <w:b w:val="0"/>
          <w:bCs w:val="0"/>
          <w:snapToGrid w:val="0"/>
          <w:color w:val="0D0D0D" w:themeColor="text1" w:themeTint="F2"/>
        </w:rPr>
      </w:pPr>
      <w:r w:rsidRPr="00665193">
        <w:rPr>
          <w:b w:val="0"/>
          <w:bCs w:val="0"/>
        </w:rPr>
        <w:lastRenderedPageBreak/>
        <w:t>Table 4</w:t>
      </w:r>
      <w:r w:rsidR="004C7D8E" w:rsidRPr="00665193">
        <w:rPr>
          <w:b w:val="0"/>
          <w:bCs w:val="0"/>
        </w:rPr>
        <w:t xml:space="preserve">. </w:t>
      </w:r>
      <w:r w:rsidR="003A6FEB" w:rsidRPr="00665193">
        <w:rPr>
          <w:b w:val="0"/>
          <w:bCs w:val="0"/>
        </w:rPr>
        <w:t xml:space="preserve"> </w:t>
      </w:r>
      <w:r w:rsidR="004C7D8E" w:rsidRPr="00665193">
        <w:rPr>
          <w:b w:val="0"/>
          <w:bCs w:val="0"/>
          <w:snapToGrid w:val="0"/>
        </w:rPr>
        <w:t xml:space="preserve">State abbreviations </w:t>
      </w:r>
      <w:r w:rsidR="004C7D8E" w:rsidRPr="00434259">
        <w:rPr>
          <w:b w:val="0"/>
          <w:bCs w:val="0"/>
          <w:snapToGrid w:val="0"/>
        </w:rPr>
        <w:t xml:space="preserve">and </w:t>
      </w:r>
      <w:r w:rsidR="00562350">
        <w:rPr>
          <w:b w:val="0"/>
          <w:bCs w:val="0"/>
          <w:snapToGrid w:val="0"/>
        </w:rPr>
        <w:t>American National Standards Institute (</w:t>
      </w:r>
      <w:r w:rsidR="00520566" w:rsidRPr="00520566">
        <w:rPr>
          <w:b w:val="0"/>
          <w:bCs w:val="0"/>
          <w:snapToGrid w:val="0"/>
        </w:rPr>
        <w:t>ANSI</w:t>
      </w:r>
      <w:r w:rsidR="00562350">
        <w:rPr>
          <w:b w:val="0"/>
          <w:bCs w:val="0"/>
          <w:snapToGrid w:val="0"/>
        </w:rPr>
        <w:t>)</w:t>
      </w:r>
      <w:r w:rsidR="004C7D8E" w:rsidRPr="00434259">
        <w:rPr>
          <w:b w:val="0"/>
          <w:bCs w:val="0"/>
          <w:snapToGrid w:val="0"/>
        </w:rPr>
        <w:t xml:space="preserve"> sta</w:t>
      </w:r>
      <w:r w:rsidR="00562350">
        <w:rPr>
          <w:b w:val="0"/>
          <w:bCs w:val="0"/>
          <w:snapToGrid w:val="0"/>
        </w:rPr>
        <w:t xml:space="preserve">te codes, by state: Fiscal year </w:t>
      </w:r>
      <w:r w:rsidR="00886F5B" w:rsidRPr="00B00253">
        <w:rPr>
          <w:b w:val="0"/>
          <w:bCs w:val="0"/>
          <w:snapToGrid w:val="0"/>
          <w:color w:val="0D0D0D" w:themeColor="text1" w:themeTint="F2"/>
        </w:rPr>
        <w:t>201</w:t>
      </w:r>
      <w:r w:rsidR="00910215">
        <w:rPr>
          <w:b w:val="0"/>
          <w:bCs w:val="0"/>
          <w:snapToGrid w:val="0"/>
          <w:color w:val="0D0D0D" w:themeColor="text1" w:themeTint="F2"/>
        </w:rPr>
        <w:t>5</w:t>
      </w:r>
    </w:p>
    <w:p w14:paraId="06C74597" w14:textId="77777777" w:rsidR="004C7D8E" w:rsidRPr="00434259" w:rsidRDefault="004C7D8E">
      <w:pPr>
        <w:rPr>
          <w:sz w:val="6"/>
          <w:szCs w:val="6"/>
        </w:rPr>
      </w:pPr>
    </w:p>
    <w:tbl>
      <w:tblPr>
        <w:tblW w:w="9180" w:type="dxa"/>
        <w:tblInd w:w="198" w:type="dxa"/>
        <w:tblLook w:val="0000" w:firstRow="0" w:lastRow="0" w:firstColumn="0" w:lastColumn="0" w:noHBand="0" w:noVBand="0"/>
      </w:tblPr>
      <w:tblGrid>
        <w:gridCol w:w="1900"/>
        <w:gridCol w:w="1328"/>
        <w:gridCol w:w="1152"/>
        <w:gridCol w:w="750"/>
        <w:gridCol w:w="1530"/>
        <w:gridCol w:w="1260"/>
        <w:gridCol w:w="1260"/>
      </w:tblGrid>
      <w:tr w:rsidR="004C7D8E" w:rsidRPr="00434259" w14:paraId="15642BAF" w14:textId="77777777" w:rsidTr="00DE595A">
        <w:trPr>
          <w:trHeight w:val="510"/>
        </w:trPr>
        <w:tc>
          <w:tcPr>
            <w:tcW w:w="1900" w:type="dxa"/>
            <w:tcBorders>
              <w:top w:val="single" w:sz="4" w:space="0" w:color="auto"/>
              <w:left w:val="nil"/>
              <w:bottom w:val="single" w:sz="4" w:space="0" w:color="auto"/>
              <w:right w:val="nil"/>
            </w:tcBorders>
            <w:vAlign w:val="bottom"/>
          </w:tcPr>
          <w:p w14:paraId="25C55F0A" w14:textId="77777777" w:rsidR="004C7D8E" w:rsidRPr="00434259" w:rsidRDefault="004C7D8E">
            <w:r w:rsidRPr="00434259">
              <w:rPr>
                <w:snapToGrid w:val="0"/>
              </w:rPr>
              <w:t xml:space="preserve">State </w:t>
            </w:r>
          </w:p>
        </w:tc>
        <w:tc>
          <w:tcPr>
            <w:tcW w:w="1328" w:type="dxa"/>
            <w:tcBorders>
              <w:top w:val="single" w:sz="4" w:space="0" w:color="auto"/>
              <w:left w:val="nil"/>
              <w:bottom w:val="single" w:sz="4" w:space="0" w:color="auto"/>
              <w:right w:val="nil"/>
            </w:tcBorders>
            <w:vAlign w:val="bottom"/>
          </w:tcPr>
          <w:p w14:paraId="1FDBCA6B" w14:textId="77777777" w:rsidR="004C7D8E" w:rsidRPr="00434259" w:rsidRDefault="004C7D8E">
            <w:pPr>
              <w:jc w:val="right"/>
            </w:pPr>
            <w:r w:rsidRPr="00434259">
              <w:rPr>
                <w:snapToGrid w:val="0"/>
              </w:rPr>
              <w:t>State abbreviation</w:t>
            </w:r>
          </w:p>
        </w:tc>
        <w:tc>
          <w:tcPr>
            <w:tcW w:w="1152" w:type="dxa"/>
            <w:tcBorders>
              <w:top w:val="single" w:sz="4" w:space="0" w:color="auto"/>
              <w:left w:val="nil"/>
              <w:bottom w:val="single" w:sz="4" w:space="0" w:color="auto"/>
              <w:right w:val="nil"/>
            </w:tcBorders>
            <w:vAlign w:val="bottom"/>
          </w:tcPr>
          <w:p w14:paraId="4DF11ECC" w14:textId="77777777" w:rsidR="004C7D8E" w:rsidRPr="00434259" w:rsidRDefault="00520566">
            <w:pPr>
              <w:jc w:val="right"/>
              <w:rPr>
                <w:snapToGrid w:val="0"/>
              </w:rPr>
            </w:pPr>
            <w:r w:rsidRPr="00520566">
              <w:rPr>
                <w:bCs/>
                <w:snapToGrid w:val="0"/>
              </w:rPr>
              <w:t>ANSI</w:t>
            </w:r>
            <w:r w:rsidR="004C7D8E" w:rsidRPr="00434259">
              <w:rPr>
                <w:snapToGrid w:val="0"/>
              </w:rPr>
              <w:t xml:space="preserve"> </w:t>
            </w:r>
          </w:p>
          <w:p w14:paraId="36374D3B" w14:textId="77777777" w:rsidR="004C7D8E" w:rsidRPr="00434259" w:rsidRDefault="004C7D8E">
            <w:pPr>
              <w:jc w:val="right"/>
            </w:pPr>
            <w:r w:rsidRPr="00434259">
              <w:rPr>
                <w:snapToGrid w:val="0"/>
              </w:rPr>
              <w:t>state code</w:t>
            </w:r>
          </w:p>
        </w:tc>
        <w:tc>
          <w:tcPr>
            <w:tcW w:w="750" w:type="dxa"/>
            <w:tcBorders>
              <w:top w:val="single" w:sz="4" w:space="0" w:color="auto"/>
              <w:left w:val="nil"/>
              <w:bottom w:val="single" w:sz="4" w:space="0" w:color="auto"/>
              <w:right w:val="nil"/>
            </w:tcBorders>
            <w:vAlign w:val="bottom"/>
          </w:tcPr>
          <w:p w14:paraId="029A911A" w14:textId="77777777" w:rsidR="004C7D8E" w:rsidRPr="00434259" w:rsidRDefault="004C7D8E">
            <w:pPr>
              <w:jc w:val="right"/>
            </w:pPr>
            <w:r w:rsidRPr="00434259">
              <w:t> </w:t>
            </w:r>
          </w:p>
        </w:tc>
        <w:tc>
          <w:tcPr>
            <w:tcW w:w="1530" w:type="dxa"/>
            <w:tcBorders>
              <w:top w:val="single" w:sz="4" w:space="0" w:color="auto"/>
              <w:left w:val="nil"/>
              <w:bottom w:val="single" w:sz="4" w:space="0" w:color="auto"/>
              <w:right w:val="nil"/>
            </w:tcBorders>
            <w:vAlign w:val="bottom"/>
          </w:tcPr>
          <w:p w14:paraId="7EBD3C8D" w14:textId="77777777" w:rsidR="004C7D8E" w:rsidRPr="00434259" w:rsidRDefault="004C7D8E">
            <w:r w:rsidRPr="00434259">
              <w:rPr>
                <w:snapToGrid w:val="0"/>
              </w:rPr>
              <w:t xml:space="preserve">State </w:t>
            </w:r>
          </w:p>
        </w:tc>
        <w:tc>
          <w:tcPr>
            <w:tcW w:w="1260" w:type="dxa"/>
            <w:tcBorders>
              <w:top w:val="single" w:sz="4" w:space="0" w:color="auto"/>
              <w:left w:val="nil"/>
              <w:bottom w:val="single" w:sz="4" w:space="0" w:color="auto"/>
              <w:right w:val="nil"/>
            </w:tcBorders>
            <w:vAlign w:val="bottom"/>
          </w:tcPr>
          <w:p w14:paraId="3CC8F093" w14:textId="77777777" w:rsidR="004C7D8E" w:rsidRPr="00434259" w:rsidRDefault="004C7D8E">
            <w:pPr>
              <w:jc w:val="right"/>
            </w:pPr>
            <w:r w:rsidRPr="00434259">
              <w:rPr>
                <w:snapToGrid w:val="0"/>
              </w:rPr>
              <w:t>State abbreviation</w:t>
            </w:r>
          </w:p>
        </w:tc>
        <w:tc>
          <w:tcPr>
            <w:tcW w:w="1260" w:type="dxa"/>
            <w:tcBorders>
              <w:top w:val="single" w:sz="4" w:space="0" w:color="auto"/>
              <w:left w:val="nil"/>
              <w:bottom w:val="single" w:sz="4" w:space="0" w:color="auto"/>
              <w:right w:val="nil"/>
            </w:tcBorders>
            <w:vAlign w:val="bottom"/>
          </w:tcPr>
          <w:p w14:paraId="03C211D8" w14:textId="77777777" w:rsidR="004C7D8E" w:rsidRPr="00434259" w:rsidRDefault="00520566">
            <w:pPr>
              <w:jc w:val="right"/>
              <w:rPr>
                <w:snapToGrid w:val="0"/>
              </w:rPr>
            </w:pPr>
            <w:r w:rsidRPr="00520566">
              <w:rPr>
                <w:bCs/>
                <w:snapToGrid w:val="0"/>
              </w:rPr>
              <w:t>ANSI</w:t>
            </w:r>
            <w:r w:rsidR="004C7D8E" w:rsidRPr="00434259">
              <w:rPr>
                <w:snapToGrid w:val="0"/>
              </w:rPr>
              <w:t xml:space="preserve"> </w:t>
            </w:r>
          </w:p>
          <w:p w14:paraId="47334829" w14:textId="77777777" w:rsidR="004C7D8E" w:rsidRPr="00434259" w:rsidRDefault="004C7D8E">
            <w:pPr>
              <w:jc w:val="right"/>
            </w:pPr>
            <w:r w:rsidRPr="00434259">
              <w:rPr>
                <w:snapToGrid w:val="0"/>
              </w:rPr>
              <w:t>state code</w:t>
            </w:r>
          </w:p>
        </w:tc>
      </w:tr>
      <w:tr w:rsidR="004C7D8E" w:rsidRPr="00434259" w14:paraId="6607DF2F" w14:textId="77777777" w:rsidTr="00DE595A">
        <w:trPr>
          <w:trHeight w:val="255"/>
        </w:trPr>
        <w:tc>
          <w:tcPr>
            <w:tcW w:w="1900" w:type="dxa"/>
            <w:tcBorders>
              <w:top w:val="nil"/>
              <w:left w:val="nil"/>
              <w:bottom w:val="nil"/>
              <w:right w:val="nil"/>
            </w:tcBorders>
            <w:noWrap/>
            <w:vAlign w:val="bottom"/>
          </w:tcPr>
          <w:p w14:paraId="3EEC836F" w14:textId="77777777" w:rsidR="004C7D8E" w:rsidRPr="00434259" w:rsidRDefault="004C7D8E">
            <w:r w:rsidRPr="00434259">
              <w:rPr>
                <w:snapToGrid w:val="0"/>
              </w:rPr>
              <w:t xml:space="preserve">Alabama </w:t>
            </w:r>
          </w:p>
        </w:tc>
        <w:tc>
          <w:tcPr>
            <w:tcW w:w="1328" w:type="dxa"/>
            <w:tcBorders>
              <w:top w:val="nil"/>
              <w:left w:val="nil"/>
              <w:bottom w:val="nil"/>
              <w:right w:val="nil"/>
            </w:tcBorders>
            <w:noWrap/>
            <w:vAlign w:val="bottom"/>
          </w:tcPr>
          <w:p w14:paraId="127B0F45" w14:textId="77777777" w:rsidR="004C7D8E" w:rsidRPr="00434259" w:rsidRDefault="004C7D8E">
            <w:pPr>
              <w:jc w:val="right"/>
            </w:pPr>
            <w:r w:rsidRPr="00434259">
              <w:rPr>
                <w:snapToGrid w:val="0"/>
              </w:rPr>
              <w:t xml:space="preserve">AL </w:t>
            </w:r>
          </w:p>
        </w:tc>
        <w:tc>
          <w:tcPr>
            <w:tcW w:w="1152" w:type="dxa"/>
            <w:tcBorders>
              <w:top w:val="nil"/>
              <w:left w:val="nil"/>
              <w:bottom w:val="nil"/>
              <w:right w:val="nil"/>
            </w:tcBorders>
            <w:noWrap/>
            <w:vAlign w:val="bottom"/>
          </w:tcPr>
          <w:p w14:paraId="16058AA8" w14:textId="77777777" w:rsidR="004C7D8E" w:rsidRPr="00434259" w:rsidRDefault="004C7D8E">
            <w:pPr>
              <w:jc w:val="right"/>
            </w:pPr>
            <w:r w:rsidRPr="00434259">
              <w:rPr>
                <w:snapToGrid w:val="0"/>
              </w:rPr>
              <w:t>01</w:t>
            </w:r>
          </w:p>
        </w:tc>
        <w:tc>
          <w:tcPr>
            <w:tcW w:w="750" w:type="dxa"/>
            <w:tcBorders>
              <w:top w:val="nil"/>
              <w:left w:val="nil"/>
              <w:bottom w:val="nil"/>
              <w:right w:val="nil"/>
            </w:tcBorders>
            <w:noWrap/>
            <w:vAlign w:val="bottom"/>
          </w:tcPr>
          <w:p w14:paraId="6DA51889" w14:textId="77777777" w:rsidR="004C7D8E" w:rsidRPr="00434259" w:rsidRDefault="004C7D8E">
            <w:pPr>
              <w:jc w:val="right"/>
            </w:pPr>
          </w:p>
        </w:tc>
        <w:tc>
          <w:tcPr>
            <w:tcW w:w="1530" w:type="dxa"/>
            <w:tcBorders>
              <w:top w:val="nil"/>
              <w:left w:val="nil"/>
              <w:bottom w:val="nil"/>
              <w:right w:val="nil"/>
            </w:tcBorders>
            <w:noWrap/>
            <w:vAlign w:val="bottom"/>
          </w:tcPr>
          <w:p w14:paraId="71AB20E0" w14:textId="77777777" w:rsidR="004C7D8E" w:rsidRPr="00434259" w:rsidRDefault="004C7D8E">
            <w:r w:rsidRPr="00434259">
              <w:rPr>
                <w:snapToGrid w:val="0"/>
              </w:rPr>
              <w:t xml:space="preserve">Montana </w:t>
            </w:r>
          </w:p>
        </w:tc>
        <w:tc>
          <w:tcPr>
            <w:tcW w:w="1260" w:type="dxa"/>
            <w:tcBorders>
              <w:top w:val="nil"/>
              <w:left w:val="nil"/>
              <w:bottom w:val="nil"/>
              <w:right w:val="nil"/>
            </w:tcBorders>
            <w:noWrap/>
            <w:vAlign w:val="bottom"/>
          </w:tcPr>
          <w:p w14:paraId="4D191ACC" w14:textId="77777777" w:rsidR="004C7D8E" w:rsidRPr="00434259" w:rsidRDefault="004C7D8E">
            <w:pPr>
              <w:jc w:val="right"/>
            </w:pPr>
            <w:r w:rsidRPr="00434259">
              <w:rPr>
                <w:snapToGrid w:val="0"/>
              </w:rPr>
              <w:t>MT</w:t>
            </w:r>
          </w:p>
        </w:tc>
        <w:tc>
          <w:tcPr>
            <w:tcW w:w="1260" w:type="dxa"/>
            <w:tcBorders>
              <w:top w:val="nil"/>
              <w:left w:val="nil"/>
              <w:bottom w:val="nil"/>
              <w:right w:val="nil"/>
            </w:tcBorders>
            <w:noWrap/>
            <w:vAlign w:val="bottom"/>
          </w:tcPr>
          <w:p w14:paraId="5725F3D4" w14:textId="77777777" w:rsidR="004C7D8E" w:rsidRPr="00434259" w:rsidRDefault="004C7D8E">
            <w:pPr>
              <w:jc w:val="right"/>
            </w:pPr>
            <w:r w:rsidRPr="00434259">
              <w:rPr>
                <w:snapToGrid w:val="0"/>
              </w:rPr>
              <w:t>30</w:t>
            </w:r>
          </w:p>
        </w:tc>
      </w:tr>
      <w:tr w:rsidR="004C7D8E" w:rsidRPr="00434259" w14:paraId="2710A10A" w14:textId="77777777" w:rsidTr="00DE595A">
        <w:trPr>
          <w:trHeight w:val="255"/>
        </w:trPr>
        <w:tc>
          <w:tcPr>
            <w:tcW w:w="1900" w:type="dxa"/>
            <w:tcBorders>
              <w:top w:val="nil"/>
              <w:left w:val="nil"/>
              <w:bottom w:val="nil"/>
              <w:right w:val="nil"/>
            </w:tcBorders>
            <w:noWrap/>
            <w:vAlign w:val="bottom"/>
          </w:tcPr>
          <w:p w14:paraId="5709FFBD" w14:textId="77777777" w:rsidR="004C7D8E" w:rsidRPr="00434259" w:rsidRDefault="004C7D8E">
            <w:r w:rsidRPr="00434259">
              <w:rPr>
                <w:snapToGrid w:val="0"/>
              </w:rPr>
              <w:t xml:space="preserve">Alaska </w:t>
            </w:r>
          </w:p>
        </w:tc>
        <w:tc>
          <w:tcPr>
            <w:tcW w:w="1328" w:type="dxa"/>
            <w:tcBorders>
              <w:top w:val="nil"/>
              <w:left w:val="nil"/>
              <w:bottom w:val="nil"/>
              <w:right w:val="nil"/>
            </w:tcBorders>
            <w:noWrap/>
            <w:vAlign w:val="bottom"/>
          </w:tcPr>
          <w:p w14:paraId="35A4E48E" w14:textId="77777777" w:rsidR="004C7D8E" w:rsidRPr="00434259" w:rsidRDefault="004C7D8E">
            <w:pPr>
              <w:jc w:val="right"/>
            </w:pPr>
            <w:r w:rsidRPr="00434259">
              <w:rPr>
                <w:snapToGrid w:val="0"/>
              </w:rPr>
              <w:t>AK</w:t>
            </w:r>
          </w:p>
        </w:tc>
        <w:tc>
          <w:tcPr>
            <w:tcW w:w="1152" w:type="dxa"/>
            <w:tcBorders>
              <w:top w:val="nil"/>
              <w:left w:val="nil"/>
              <w:bottom w:val="nil"/>
              <w:right w:val="nil"/>
            </w:tcBorders>
            <w:noWrap/>
            <w:vAlign w:val="bottom"/>
          </w:tcPr>
          <w:p w14:paraId="11E0EED6" w14:textId="77777777" w:rsidR="004C7D8E" w:rsidRPr="00434259" w:rsidRDefault="004C7D8E">
            <w:pPr>
              <w:jc w:val="right"/>
            </w:pPr>
            <w:r w:rsidRPr="00434259">
              <w:rPr>
                <w:snapToGrid w:val="0"/>
              </w:rPr>
              <w:t>02</w:t>
            </w:r>
          </w:p>
        </w:tc>
        <w:tc>
          <w:tcPr>
            <w:tcW w:w="750" w:type="dxa"/>
            <w:tcBorders>
              <w:top w:val="nil"/>
              <w:left w:val="nil"/>
              <w:bottom w:val="nil"/>
              <w:right w:val="nil"/>
            </w:tcBorders>
            <w:noWrap/>
            <w:vAlign w:val="bottom"/>
          </w:tcPr>
          <w:p w14:paraId="7D3733A6" w14:textId="77777777" w:rsidR="004C7D8E" w:rsidRPr="00434259" w:rsidRDefault="004C7D8E">
            <w:pPr>
              <w:jc w:val="right"/>
            </w:pPr>
          </w:p>
        </w:tc>
        <w:tc>
          <w:tcPr>
            <w:tcW w:w="1530" w:type="dxa"/>
            <w:tcBorders>
              <w:top w:val="nil"/>
              <w:left w:val="nil"/>
              <w:bottom w:val="nil"/>
              <w:right w:val="nil"/>
            </w:tcBorders>
            <w:noWrap/>
            <w:vAlign w:val="bottom"/>
          </w:tcPr>
          <w:p w14:paraId="49C55214" w14:textId="77777777" w:rsidR="004C7D8E" w:rsidRPr="00434259" w:rsidRDefault="004C7D8E">
            <w:r w:rsidRPr="00434259">
              <w:rPr>
                <w:snapToGrid w:val="0"/>
              </w:rPr>
              <w:t xml:space="preserve">Nebraska </w:t>
            </w:r>
          </w:p>
        </w:tc>
        <w:tc>
          <w:tcPr>
            <w:tcW w:w="1260" w:type="dxa"/>
            <w:tcBorders>
              <w:top w:val="nil"/>
              <w:left w:val="nil"/>
              <w:bottom w:val="nil"/>
              <w:right w:val="nil"/>
            </w:tcBorders>
            <w:noWrap/>
            <w:vAlign w:val="bottom"/>
          </w:tcPr>
          <w:p w14:paraId="31EA9CF6" w14:textId="77777777" w:rsidR="004C7D8E" w:rsidRPr="00434259" w:rsidRDefault="004C7D8E">
            <w:pPr>
              <w:jc w:val="right"/>
            </w:pPr>
            <w:r w:rsidRPr="00434259">
              <w:rPr>
                <w:snapToGrid w:val="0"/>
              </w:rPr>
              <w:t>NE</w:t>
            </w:r>
          </w:p>
        </w:tc>
        <w:tc>
          <w:tcPr>
            <w:tcW w:w="1260" w:type="dxa"/>
            <w:tcBorders>
              <w:top w:val="nil"/>
              <w:left w:val="nil"/>
              <w:bottom w:val="nil"/>
              <w:right w:val="nil"/>
            </w:tcBorders>
            <w:noWrap/>
            <w:vAlign w:val="bottom"/>
          </w:tcPr>
          <w:p w14:paraId="10945F17" w14:textId="77777777" w:rsidR="004C7D8E" w:rsidRPr="00434259" w:rsidRDefault="004C7D8E">
            <w:pPr>
              <w:jc w:val="right"/>
            </w:pPr>
            <w:r w:rsidRPr="00434259">
              <w:rPr>
                <w:snapToGrid w:val="0"/>
              </w:rPr>
              <w:t>31</w:t>
            </w:r>
          </w:p>
        </w:tc>
      </w:tr>
      <w:tr w:rsidR="004C7D8E" w:rsidRPr="00434259" w14:paraId="25484F69" w14:textId="77777777" w:rsidTr="00DE595A">
        <w:trPr>
          <w:trHeight w:val="255"/>
        </w:trPr>
        <w:tc>
          <w:tcPr>
            <w:tcW w:w="1900" w:type="dxa"/>
            <w:tcBorders>
              <w:top w:val="nil"/>
              <w:left w:val="nil"/>
              <w:bottom w:val="nil"/>
              <w:right w:val="nil"/>
            </w:tcBorders>
            <w:noWrap/>
            <w:vAlign w:val="bottom"/>
          </w:tcPr>
          <w:p w14:paraId="43FED280" w14:textId="77777777" w:rsidR="004C7D8E" w:rsidRPr="00434259" w:rsidRDefault="004C7D8E">
            <w:r w:rsidRPr="00434259">
              <w:rPr>
                <w:snapToGrid w:val="0"/>
              </w:rPr>
              <w:t xml:space="preserve">Arizona </w:t>
            </w:r>
          </w:p>
        </w:tc>
        <w:tc>
          <w:tcPr>
            <w:tcW w:w="1328" w:type="dxa"/>
            <w:tcBorders>
              <w:top w:val="nil"/>
              <w:left w:val="nil"/>
              <w:bottom w:val="nil"/>
              <w:right w:val="nil"/>
            </w:tcBorders>
            <w:noWrap/>
            <w:vAlign w:val="bottom"/>
          </w:tcPr>
          <w:p w14:paraId="21DE587C" w14:textId="77777777" w:rsidR="004C7D8E" w:rsidRPr="00434259" w:rsidRDefault="004C7D8E">
            <w:pPr>
              <w:jc w:val="right"/>
            </w:pPr>
            <w:r w:rsidRPr="00434259">
              <w:rPr>
                <w:snapToGrid w:val="0"/>
              </w:rPr>
              <w:t>AZ</w:t>
            </w:r>
          </w:p>
        </w:tc>
        <w:tc>
          <w:tcPr>
            <w:tcW w:w="1152" w:type="dxa"/>
            <w:tcBorders>
              <w:top w:val="nil"/>
              <w:left w:val="nil"/>
              <w:bottom w:val="nil"/>
              <w:right w:val="nil"/>
            </w:tcBorders>
            <w:noWrap/>
            <w:vAlign w:val="bottom"/>
          </w:tcPr>
          <w:p w14:paraId="69F55AAC" w14:textId="77777777" w:rsidR="004C7D8E" w:rsidRPr="00434259" w:rsidRDefault="004C7D8E">
            <w:pPr>
              <w:jc w:val="right"/>
            </w:pPr>
            <w:r w:rsidRPr="00434259">
              <w:rPr>
                <w:snapToGrid w:val="0"/>
              </w:rPr>
              <w:t>04</w:t>
            </w:r>
          </w:p>
        </w:tc>
        <w:tc>
          <w:tcPr>
            <w:tcW w:w="750" w:type="dxa"/>
            <w:tcBorders>
              <w:top w:val="nil"/>
              <w:left w:val="nil"/>
              <w:bottom w:val="nil"/>
              <w:right w:val="nil"/>
            </w:tcBorders>
            <w:noWrap/>
            <w:vAlign w:val="bottom"/>
          </w:tcPr>
          <w:p w14:paraId="04A45939" w14:textId="77777777" w:rsidR="004C7D8E" w:rsidRPr="00434259" w:rsidRDefault="004C7D8E">
            <w:pPr>
              <w:jc w:val="right"/>
            </w:pPr>
          </w:p>
        </w:tc>
        <w:tc>
          <w:tcPr>
            <w:tcW w:w="1530" w:type="dxa"/>
            <w:tcBorders>
              <w:top w:val="nil"/>
              <w:left w:val="nil"/>
              <w:bottom w:val="nil"/>
              <w:right w:val="nil"/>
            </w:tcBorders>
            <w:noWrap/>
            <w:vAlign w:val="bottom"/>
          </w:tcPr>
          <w:p w14:paraId="2FFF7FED" w14:textId="77777777" w:rsidR="004C7D8E" w:rsidRPr="00434259" w:rsidRDefault="004C7D8E">
            <w:r w:rsidRPr="00434259">
              <w:rPr>
                <w:snapToGrid w:val="0"/>
              </w:rPr>
              <w:t xml:space="preserve">Nevada </w:t>
            </w:r>
          </w:p>
        </w:tc>
        <w:tc>
          <w:tcPr>
            <w:tcW w:w="1260" w:type="dxa"/>
            <w:tcBorders>
              <w:top w:val="nil"/>
              <w:left w:val="nil"/>
              <w:bottom w:val="nil"/>
              <w:right w:val="nil"/>
            </w:tcBorders>
            <w:noWrap/>
            <w:vAlign w:val="bottom"/>
          </w:tcPr>
          <w:p w14:paraId="77DB84FB" w14:textId="77777777" w:rsidR="004C7D8E" w:rsidRPr="00434259" w:rsidRDefault="004C7D8E">
            <w:pPr>
              <w:jc w:val="right"/>
            </w:pPr>
            <w:r w:rsidRPr="00434259">
              <w:rPr>
                <w:snapToGrid w:val="0"/>
              </w:rPr>
              <w:t>NV</w:t>
            </w:r>
          </w:p>
        </w:tc>
        <w:tc>
          <w:tcPr>
            <w:tcW w:w="1260" w:type="dxa"/>
            <w:tcBorders>
              <w:top w:val="nil"/>
              <w:left w:val="nil"/>
              <w:bottom w:val="nil"/>
              <w:right w:val="nil"/>
            </w:tcBorders>
            <w:noWrap/>
            <w:vAlign w:val="bottom"/>
          </w:tcPr>
          <w:p w14:paraId="3B8981E0" w14:textId="77777777" w:rsidR="004C7D8E" w:rsidRPr="00434259" w:rsidRDefault="004C7D8E">
            <w:pPr>
              <w:jc w:val="right"/>
            </w:pPr>
            <w:r w:rsidRPr="00434259">
              <w:rPr>
                <w:snapToGrid w:val="0"/>
              </w:rPr>
              <w:t>32</w:t>
            </w:r>
          </w:p>
        </w:tc>
      </w:tr>
      <w:tr w:rsidR="004C7D8E" w:rsidRPr="00434259" w14:paraId="20F09764" w14:textId="77777777" w:rsidTr="00DE595A">
        <w:trPr>
          <w:trHeight w:val="255"/>
        </w:trPr>
        <w:tc>
          <w:tcPr>
            <w:tcW w:w="1900" w:type="dxa"/>
            <w:tcBorders>
              <w:top w:val="nil"/>
              <w:left w:val="nil"/>
              <w:bottom w:val="nil"/>
              <w:right w:val="nil"/>
            </w:tcBorders>
            <w:noWrap/>
            <w:vAlign w:val="bottom"/>
          </w:tcPr>
          <w:p w14:paraId="621B2B3C" w14:textId="77777777" w:rsidR="004C7D8E" w:rsidRPr="00434259" w:rsidRDefault="004C7D8E">
            <w:r w:rsidRPr="00434259">
              <w:rPr>
                <w:snapToGrid w:val="0"/>
              </w:rPr>
              <w:t xml:space="preserve">Arkansas </w:t>
            </w:r>
          </w:p>
        </w:tc>
        <w:tc>
          <w:tcPr>
            <w:tcW w:w="1328" w:type="dxa"/>
            <w:tcBorders>
              <w:top w:val="nil"/>
              <w:left w:val="nil"/>
              <w:bottom w:val="nil"/>
              <w:right w:val="nil"/>
            </w:tcBorders>
            <w:vAlign w:val="bottom"/>
          </w:tcPr>
          <w:p w14:paraId="47569090" w14:textId="77777777" w:rsidR="004C7D8E" w:rsidRPr="00434259" w:rsidRDefault="004C7D8E">
            <w:pPr>
              <w:jc w:val="right"/>
            </w:pPr>
            <w:r w:rsidRPr="00434259">
              <w:rPr>
                <w:snapToGrid w:val="0"/>
              </w:rPr>
              <w:t>AR</w:t>
            </w:r>
          </w:p>
        </w:tc>
        <w:tc>
          <w:tcPr>
            <w:tcW w:w="1152" w:type="dxa"/>
            <w:tcBorders>
              <w:top w:val="nil"/>
              <w:left w:val="nil"/>
              <w:bottom w:val="nil"/>
              <w:right w:val="nil"/>
            </w:tcBorders>
            <w:noWrap/>
            <w:vAlign w:val="bottom"/>
          </w:tcPr>
          <w:p w14:paraId="5EF4B023" w14:textId="77777777" w:rsidR="004C7D8E" w:rsidRPr="00434259" w:rsidRDefault="004C7D8E">
            <w:pPr>
              <w:jc w:val="right"/>
            </w:pPr>
            <w:r w:rsidRPr="00434259">
              <w:rPr>
                <w:snapToGrid w:val="0"/>
              </w:rPr>
              <w:t>05</w:t>
            </w:r>
          </w:p>
        </w:tc>
        <w:tc>
          <w:tcPr>
            <w:tcW w:w="750" w:type="dxa"/>
            <w:tcBorders>
              <w:top w:val="nil"/>
              <w:left w:val="nil"/>
              <w:bottom w:val="nil"/>
              <w:right w:val="nil"/>
            </w:tcBorders>
            <w:noWrap/>
            <w:vAlign w:val="bottom"/>
          </w:tcPr>
          <w:p w14:paraId="6C162805" w14:textId="77777777" w:rsidR="004C7D8E" w:rsidRPr="00434259" w:rsidRDefault="004C7D8E">
            <w:pPr>
              <w:jc w:val="right"/>
            </w:pPr>
          </w:p>
        </w:tc>
        <w:tc>
          <w:tcPr>
            <w:tcW w:w="1530" w:type="dxa"/>
            <w:tcBorders>
              <w:top w:val="nil"/>
              <w:left w:val="nil"/>
              <w:bottom w:val="nil"/>
              <w:right w:val="nil"/>
            </w:tcBorders>
            <w:noWrap/>
            <w:vAlign w:val="bottom"/>
          </w:tcPr>
          <w:p w14:paraId="290A4AF1" w14:textId="77777777" w:rsidR="004C7D8E" w:rsidRPr="00434259" w:rsidRDefault="004C7D8E">
            <w:r w:rsidRPr="00434259">
              <w:rPr>
                <w:snapToGrid w:val="0"/>
              </w:rPr>
              <w:t xml:space="preserve">New Hampshire </w:t>
            </w:r>
          </w:p>
        </w:tc>
        <w:tc>
          <w:tcPr>
            <w:tcW w:w="1260" w:type="dxa"/>
            <w:tcBorders>
              <w:top w:val="nil"/>
              <w:left w:val="nil"/>
              <w:bottom w:val="nil"/>
              <w:right w:val="nil"/>
            </w:tcBorders>
            <w:noWrap/>
            <w:vAlign w:val="bottom"/>
          </w:tcPr>
          <w:p w14:paraId="0AE9D499" w14:textId="77777777" w:rsidR="004C7D8E" w:rsidRPr="00434259" w:rsidRDefault="004C7D8E">
            <w:pPr>
              <w:jc w:val="right"/>
            </w:pPr>
            <w:r w:rsidRPr="00434259">
              <w:rPr>
                <w:snapToGrid w:val="0"/>
              </w:rPr>
              <w:t>NH</w:t>
            </w:r>
          </w:p>
        </w:tc>
        <w:tc>
          <w:tcPr>
            <w:tcW w:w="1260" w:type="dxa"/>
            <w:tcBorders>
              <w:top w:val="nil"/>
              <w:left w:val="nil"/>
              <w:bottom w:val="nil"/>
              <w:right w:val="nil"/>
            </w:tcBorders>
            <w:noWrap/>
            <w:vAlign w:val="bottom"/>
          </w:tcPr>
          <w:p w14:paraId="478DAB47" w14:textId="77777777" w:rsidR="004C7D8E" w:rsidRPr="00434259" w:rsidRDefault="004C7D8E">
            <w:pPr>
              <w:jc w:val="right"/>
            </w:pPr>
            <w:r w:rsidRPr="00434259">
              <w:rPr>
                <w:snapToGrid w:val="0"/>
              </w:rPr>
              <w:t>33</w:t>
            </w:r>
          </w:p>
        </w:tc>
      </w:tr>
      <w:tr w:rsidR="004C7D8E" w:rsidRPr="00434259" w14:paraId="12712076" w14:textId="77777777" w:rsidTr="00DE595A">
        <w:trPr>
          <w:trHeight w:val="255"/>
        </w:trPr>
        <w:tc>
          <w:tcPr>
            <w:tcW w:w="1900" w:type="dxa"/>
            <w:tcBorders>
              <w:top w:val="nil"/>
              <w:left w:val="nil"/>
              <w:bottom w:val="nil"/>
              <w:right w:val="nil"/>
            </w:tcBorders>
            <w:noWrap/>
            <w:vAlign w:val="bottom"/>
          </w:tcPr>
          <w:p w14:paraId="48EC8D93" w14:textId="77777777" w:rsidR="004C7D8E" w:rsidRPr="00434259" w:rsidRDefault="004C7D8E">
            <w:r w:rsidRPr="00434259">
              <w:rPr>
                <w:snapToGrid w:val="0"/>
              </w:rPr>
              <w:t xml:space="preserve">California </w:t>
            </w:r>
          </w:p>
        </w:tc>
        <w:tc>
          <w:tcPr>
            <w:tcW w:w="1328" w:type="dxa"/>
            <w:tcBorders>
              <w:top w:val="nil"/>
              <w:left w:val="nil"/>
              <w:bottom w:val="nil"/>
              <w:right w:val="nil"/>
            </w:tcBorders>
            <w:noWrap/>
            <w:vAlign w:val="bottom"/>
          </w:tcPr>
          <w:p w14:paraId="36002DB9" w14:textId="77777777" w:rsidR="004C7D8E" w:rsidRPr="00434259" w:rsidRDefault="004C7D8E">
            <w:pPr>
              <w:jc w:val="right"/>
            </w:pPr>
            <w:r w:rsidRPr="00434259">
              <w:rPr>
                <w:snapToGrid w:val="0"/>
              </w:rPr>
              <w:t>CA</w:t>
            </w:r>
          </w:p>
        </w:tc>
        <w:tc>
          <w:tcPr>
            <w:tcW w:w="1152" w:type="dxa"/>
            <w:tcBorders>
              <w:top w:val="nil"/>
              <w:left w:val="nil"/>
              <w:bottom w:val="nil"/>
              <w:right w:val="nil"/>
            </w:tcBorders>
            <w:noWrap/>
            <w:vAlign w:val="bottom"/>
          </w:tcPr>
          <w:p w14:paraId="3FE6EC92" w14:textId="77777777" w:rsidR="004C7D8E" w:rsidRPr="00434259" w:rsidRDefault="004C7D8E">
            <w:pPr>
              <w:jc w:val="right"/>
            </w:pPr>
            <w:r w:rsidRPr="00434259">
              <w:rPr>
                <w:snapToGrid w:val="0"/>
              </w:rPr>
              <w:t>06</w:t>
            </w:r>
          </w:p>
        </w:tc>
        <w:tc>
          <w:tcPr>
            <w:tcW w:w="750" w:type="dxa"/>
            <w:tcBorders>
              <w:top w:val="nil"/>
              <w:left w:val="nil"/>
              <w:bottom w:val="nil"/>
              <w:right w:val="nil"/>
            </w:tcBorders>
            <w:noWrap/>
            <w:vAlign w:val="bottom"/>
          </w:tcPr>
          <w:p w14:paraId="190E7921" w14:textId="77777777" w:rsidR="004C7D8E" w:rsidRPr="00434259" w:rsidRDefault="004C7D8E">
            <w:pPr>
              <w:jc w:val="right"/>
            </w:pPr>
          </w:p>
        </w:tc>
        <w:tc>
          <w:tcPr>
            <w:tcW w:w="1530" w:type="dxa"/>
            <w:tcBorders>
              <w:top w:val="nil"/>
              <w:left w:val="nil"/>
              <w:bottom w:val="nil"/>
              <w:right w:val="nil"/>
            </w:tcBorders>
            <w:noWrap/>
            <w:vAlign w:val="bottom"/>
          </w:tcPr>
          <w:p w14:paraId="5B49A387" w14:textId="77777777" w:rsidR="004C7D8E" w:rsidRPr="00434259" w:rsidRDefault="004C7D8E">
            <w:r w:rsidRPr="00434259">
              <w:rPr>
                <w:snapToGrid w:val="0"/>
              </w:rPr>
              <w:t xml:space="preserve">New Jersey </w:t>
            </w:r>
          </w:p>
        </w:tc>
        <w:tc>
          <w:tcPr>
            <w:tcW w:w="1260" w:type="dxa"/>
            <w:tcBorders>
              <w:top w:val="nil"/>
              <w:left w:val="nil"/>
              <w:bottom w:val="nil"/>
              <w:right w:val="nil"/>
            </w:tcBorders>
            <w:noWrap/>
            <w:vAlign w:val="bottom"/>
          </w:tcPr>
          <w:p w14:paraId="33136941" w14:textId="77777777" w:rsidR="004C7D8E" w:rsidRPr="00434259" w:rsidRDefault="004C7D8E">
            <w:pPr>
              <w:jc w:val="right"/>
            </w:pPr>
            <w:r w:rsidRPr="00434259">
              <w:rPr>
                <w:snapToGrid w:val="0"/>
              </w:rPr>
              <w:t>NJ</w:t>
            </w:r>
          </w:p>
        </w:tc>
        <w:tc>
          <w:tcPr>
            <w:tcW w:w="1260" w:type="dxa"/>
            <w:tcBorders>
              <w:top w:val="nil"/>
              <w:left w:val="nil"/>
              <w:bottom w:val="nil"/>
              <w:right w:val="nil"/>
            </w:tcBorders>
            <w:noWrap/>
            <w:vAlign w:val="bottom"/>
          </w:tcPr>
          <w:p w14:paraId="0AB9BC15" w14:textId="77777777" w:rsidR="004C7D8E" w:rsidRPr="00434259" w:rsidRDefault="004C7D8E">
            <w:pPr>
              <w:jc w:val="right"/>
            </w:pPr>
            <w:r w:rsidRPr="00434259">
              <w:rPr>
                <w:snapToGrid w:val="0"/>
              </w:rPr>
              <w:t>34</w:t>
            </w:r>
          </w:p>
        </w:tc>
      </w:tr>
      <w:tr w:rsidR="00D8362D" w:rsidRPr="00434259" w14:paraId="43653AF1" w14:textId="77777777" w:rsidTr="00DE595A">
        <w:trPr>
          <w:trHeight w:val="80"/>
        </w:trPr>
        <w:tc>
          <w:tcPr>
            <w:tcW w:w="1900" w:type="dxa"/>
            <w:tcBorders>
              <w:top w:val="nil"/>
              <w:left w:val="nil"/>
              <w:bottom w:val="nil"/>
              <w:right w:val="nil"/>
            </w:tcBorders>
            <w:noWrap/>
            <w:vAlign w:val="bottom"/>
          </w:tcPr>
          <w:p w14:paraId="18F71680" w14:textId="77777777" w:rsidR="00D8362D" w:rsidRPr="00434259" w:rsidRDefault="00D8362D">
            <w:pPr>
              <w:rPr>
                <w:snapToGrid w:val="0"/>
                <w:sz w:val="8"/>
                <w:szCs w:val="8"/>
              </w:rPr>
            </w:pPr>
          </w:p>
        </w:tc>
        <w:tc>
          <w:tcPr>
            <w:tcW w:w="1328" w:type="dxa"/>
            <w:tcBorders>
              <w:top w:val="nil"/>
              <w:left w:val="nil"/>
              <w:bottom w:val="nil"/>
              <w:right w:val="nil"/>
            </w:tcBorders>
            <w:noWrap/>
            <w:vAlign w:val="bottom"/>
          </w:tcPr>
          <w:p w14:paraId="5A26F8DA" w14:textId="77777777" w:rsidR="00D8362D" w:rsidRPr="00434259" w:rsidRDefault="00D8362D">
            <w:pPr>
              <w:jc w:val="right"/>
              <w:rPr>
                <w:snapToGrid w:val="0"/>
                <w:sz w:val="8"/>
                <w:szCs w:val="8"/>
              </w:rPr>
            </w:pPr>
          </w:p>
        </w:tc>
        <w:tc>
          <w:tcPr>
            <w:tcW w:w="1152" w:type="dxa"/>
            <w:tcBorders>
              <w:top w:val="nil"/>
              <w:left w:val="nil"/>
              <w:bottom w:val="nil"/>
              <w:right w:val="nil"/>
            </w:tcBorders>
            <w:noWrap/>
            <w:vAlign w:val="bottom"/>
          </w:tcPr>
          <w:p w14:paraId="2425A08F" w14:textId="77777777" w:rsidR="00D8362D" w:rsidRPr="00434259" w:rsidRDefault="00D8362D">
            <w:pPr>
              <w:jc w:val="right"/>
              <w:rPr>
                <w:snapToGrid w:val="0"/>
                <w:sz w:val="8"/>
                <w:szCs w:val="8"/>
              </w:rPr>
            </w:pPr>
          </w:p>
        </w:tc>
        <w:tc>
          <w:tcPr>
            <w:tcW w:w="750" w:type="dxa"/>
            <w:tcBorders>
              <w:top w:val="nil"/>
              <w:left w:val="nil"/>
              <w:bottom w:val="nil"/>
              <w:right w:val="nil"/>
            </w:tcBorders>
            <w:noWrap/>
            <w:vAlign w:val="bottom"/>
          </w:tcPr>
          <w:p w14:paraId="528D4DDD" w14:textId="77777777" w:rsidR="00D8362D" w:rsidRPr="00434259" w:rsidRDefault="00D8362D">
            <w:pPr>
              <w:jc w:val="right"/>
              <w:rPr>
                <w:sz w:val="8"/>
                <w:szCs w:val="8"/>
              </w:rPr>
            </w:pPr>
          </w:p>
        </w:tc>
        <w:tc>
          <w:tcPr>
            <w:tcW w:w="1530" w:type="dxa"/>
            <w:tcBorders>
              <w:top w:val="nil"/>
              <w:left w:val="nil"/>
              <w:bottom w:val="nil"/>
              <w:right w:val="nil"/>
            </w:tcBorders>
            <w:noWrap/>
            <w:vAlign w:val="bottom"/>
          </w:tcPr>
          <w:p w14:paraId="11F0EECE" w14:textId="77777777" w:rsidR="00D8362D" w:rsidRPr="00434259" w:rsidRDefault="00D8362D">
            <w:pPr>
              <w:rPr>
                <w:snapToGrid w:val="0"/>
                <w:sz w:val="8"/>
                <w:szCs w:val="8"/>
              </w:rPr>
            </w:pPr>
          </w:p>
        </w:tc>
        <w:tc>
          <w:tcPr>
            <w:tcW w:w="1260" w:type="dxa"/>
            <w:tcBorders>
              <w:top w:val="nil"/>
              <w:left w:val="nil"/>
              <w:bottom w:val="nil"/>
              <w:right w:val="nil"/>
            </w:tcBorders>
            <w:noWrap/>
            <w:vAlign w:val="bottom"/>
          </w:tcPr>
          <w:p w14:paraId="63060E4E" w14:textId="77777777" w:rsidR="00D8362D" w:rsidRPr="00434259" w:rsidRDefault="00D8362D">
            <w:pPr>
              <w:jc w:val="right"/>
              <w:rPr>
                <w:snapToGrid w:val="0"/>
                <w:sz w:val="8"/>
                <w:szCs w:val="8"/>
              </w:rPr>
            </w:pPr>
          </w:p>
        </w:tc>
        <w:tc>
          <w:tcPr>
            <w:tcW w:w="1260" w:type="dxa"/>
            <w:tcBorders>
              <w:top w:val="nil"/>
              <w:left w:val="nil"/>
              <w:bottom w:val="nil"/>
              <w:right w:val="nil"/>
            </w:tcBorders>
            <w:noWrap/>
            <w:vAlign w:val="bottom"/>
          </w:tcPr>
          <w:p w14:paraId="7A5FAC63" w14:textId="77777777" w:rsidR="00D8362D" w:rsidRPr="00434259" w:rsidRDefault="00D8362D">
            <w:pPr>
              <w:jc w:val="right"/>
              <w:rPr>
                <w:snapToGrid w:val="0"/>
                <w:sz w:val="8"/>
                <w:szCs w:val="8"/>
              </w:rPr>
            </w:pPr>
          </w:p>
        </w:tc>
      </w:tr>
      <w:tr w:rsidR="004C7D8E" w:rsidRPr="00434259" w14:paraId="6534C178" w14:textId="77777777" w:rsidTr="00DE595A">
        <w:trPr>
          <w:trHeight w:val="255"/>
        </w:trPr>
        <w:tc>
          <w:tcPr>
            <w:tcW w:w="1900" w:type="dxa"/>
            <w:tcBorders>
              <w:top w:val="nil"/>
              <w:left w:val="nil"/>
              <w:bottom w:val="nil"/>
              <w:right w:val="nil"/>
            </w:tcBorders>
            <w:noWrap/>
            <w:vAlign w:val="bottom"/>
          </w:tcPr>
          <w:p w14:paraId="1D92F576" w14:textId="77777777" w:rsidR="004C7D8E" w:rsidRPr="00434259" w:rsidRDefault="004C7D8E">
            <w:r w:rsidRPr="00434259">
              <w:rPr>
                <w:snapToGrid w:val="0"/>
              </w:rPr>
              <w:t xml:space="preserve">Colorado </w:t>
            </w:r>
          </w:p>
        </w:tc>
        <w:tc>
          <w:tcPr>
            <w:tcW w:w="1328" w:type="dxa"/>
            <w:tcBorders>
              <w:top w:val="nil"/>
              <w:left w:val="nil"/>
              <w:bottom w:val="nil"/>
              <w:right w:val="nil"/>
            </w:tcBorders>
            <w:noWrap/>
            <w:vAlign w:val="bottom"/>
          </w:tcPr>
          <w:p w14:paraId="29DF7567" w14:textId="77777777" w:rsidR="004C7D8E" w:rsidRPr="00434259" w:rsidRDefault="004C7D8E">
            <w:pPr>
              <w:jc w:val="right"/>
            </w:pPr>
            <w:r w:rsidRPr="00434259">
              <w:rPr>
                <w:snapToGrid w:val="0"/>
              </w:rPr>
              <w:t>CO</w:t>
            </w:r>
          </w:p>
        </w:tc>
        <w:tc>
          <w:tcPr>
            <w:tcW w:w="1152" w:type="dxa"/>
            <w:tcBorders>
              <w:top w:val="nil"/>
              <w:left w:val="nil"/>
              <w:bottom w:val="nil"/>
              <w:right w:val="nil"/>
            </w:tcBorders>
            <w:noWrap/>
            <w:vAlign w:val="bottom"/>
          </w:tcPr>
          <w:p w14:paraId="7CA7B978" w14:textId="77777777" w:rsidR="004C7D8E" w:rsidRPr="00434259" w:rsidRDefault="004C7D8E">
            <w:pPr>
              <w:jc w:val="right"/>
            </w:pPr>
            <w:r w:rsidRPr="00434259">
              <w:rPr>
                <w:snapToGrid w:val="0"/>
              </w:rPr>
              <w:t>08</w:t>
            </w:r>
          </w:p>
        </w:tc>
        <w:tc>
          <w:tcPr>
            <w:tcW w:w="750" w:type="dxa"/>
            <w:tcBorders>
              <w:top w:val="nil"/>
              <w:left w:val="nil"/>
              <w:bottom w:val="nil"/>
              <w:right w:val="nil"/>
            </w:tcBorders>
            <w:noWrap/>
            <w:vAlign w:val="bottom"/>
          </w:tcPr>
          <w:p w14:paraId="4983349E" w14:textId="77777777" w:rsidR="004C7D8E" w:rsidRPr="00434259" w:rsidRDefault="004C7D8E">
            <w:pPr>
              <w:jc w:val="right"/>
            </w:pPr>
          </w:p>
        </w:tc>
        <w:tc>
          <w:tcPr>
            <w:tcW w:w="1530" w:type="dxa"/>
            <w:tcBorders>
              <w:top w:val="nil"/>
              <w:left w:val="nil"/>
              <w:bottom w:val="nil"/>
              <w:right w:val="nil"/>
            </w:tcBorders>
            <w:noWrap/>
            <w:vAlign w:val="bottom"/>
          </w:tcPr>
          <w:p w14:paraId="49866D56" w14:textId="77777777" w:rsidR="004C7D8E" w:rsidRPr="00434259" w:rsidRDefault="004C7D8E">
            <w:r w:rsidRPr="00434259">
              <w:rPr>
                <w:snapToGrid w:val="0"/>
              </w:rPr>
              <w:t xml:space="preserve">New Mexico </w:t>
            </w:r>
          </w:p>
        </w:tc>
        <w:tc>
          <w:tcPr>
            <w:tcW w:w="1260" w:type="dxa"/>
            <w:tcBorders>
              <w:top w:val="nil"/>
              <w:left w:val="nil"/>
              <w:bottom w:val="nil"/>
              <w:right w:val="nil"/>
            </w:tcBorders>
            <w:noWrap/>
            <w:vAlign w:val="bottom"/>
          </w:tcPr>
          <w:p w14:paraId="451D5136" w14:textId="77777777" w:rsidR="004C7D8E" w:rsidRPr="00434259" w:rsidRDefault="004C7D8E">
            <w:pPr>
              <w:jc w:val="right"/>
            </w:pPr>
            <w:r w:rsidRPr="00434259">
              <w:rPr>
                <w:snapToGrid w:val="0"/>
              </w:rPr>
              <w:t>NM</w:t>
            </w:r>
          </w:p>
        </w:tc>
        <w:tc>
          <w:tcPr>
            <w:tcW w:w="1260" w:type="dxa"/>
            <w:tcBorders>
              <w:top w:val="nil"/>
              <w:left w:val="nil"/>
              <w:bottom w:val="nil"/>
              <w:right w:val="nil"/>
            </w:tcBorders>
            <w:noWrap/>
            <w:vAlign w:val="bottom"/>
          </w:tcPr>
          <w:p w14:paraId="10C15DB6" w14:textId="77777777" w:rsidR="004C7D8E" w:rsidRPr="00434259" w:rsidRDefault="004C7D8E">
            <w:pPr>
              <w:jc w:val="right"/>
            </w:pPr>
            <w:r w:rsidRPr="00434259">
              <w:rPr>
                <w:snapToGrid w:val="0"/>
              </w:rPr>
              <w:t>35</w:t>
            </w:r>
          </w:p>
        </w:tc>
      </w:tr>
      <w:tr w:rsidR="004C7D8E" w:rsidRPr="00434259" w14:paraId="4073A64A" w14:textId="77777777" w:rsidTr="00DE595A">
        <w:trPr>
          <w:trHeight w:val="255"/>
        </w:trPr>
        <w:tc>
          <w:tcPr>
            <w:tcW w:w="1900" w:type="dxa"/>
            <w:tcBorders>
              <w:top w:val="nil"/>
              <w:left w:val="nil"/>
              <w:bottom w:val="nil"/>
              <w:right w:val="nil"/>
            </w:tcBorders>
            <w:noWrap/>
            <w:vAlign w:val="bottom"/>
          </w:tcPr>
          <w:p w14:paraId="33EEF4D5" w14:textId="77777777" w:rsidR="004C7D8E" w:rsidRPr="00434259" w:rsidRDefault="004C7D8E">
            <w:r w:rsidRPr="00434259">
              <w:rPr>
                <w:snapToGrid w:val="0"/>
              </w:rPr>
              <w:t xml:space="preserve">Connecticut </w:t>
            </w:r>
          </w:p>
        </w:tc>
        <w:tc>
          <w:tcPr>
            <w:tcW w:w="1328" w:type="dxa"/>
            <w:tcBorders>
              <w:top w:val="nil"/>
              <w:left w:val="nil"/>
              <w:bottom w:val="nil"/>
              <w:right w:val="nil"/>
            </w:tcBorders>
            <w:noWrap/>
            <w:vAlign w:val="bottom"/>
          </w:tcPr>
          <w:p w14:paraId="713359DB" w14:textId="77777777" w:rsidR="004C7D8E" w:rsidRPr="00434259" w:rsidRDefault="004C7D8E">
            <w:pPr>
              <w:jc w:val="right"/>
            </w:pPr>
            <w:r w:rsidRPr="00434259">
              <w:rPr>
                <w:snapToGrid w:val="0"/>
              </w:rPr>
              <w:t>CT</w:t>
            </w:r>
          </w:p>
        </w:tc>
        <w:tc>
          <w:tcPr>
            <w:tcW w:w="1152" w:type="dxa"/>
            <w:tcBorders>
              <w:top w:val="nil"/>
              <w:left w:val="nil"/>
              <w:bottom w:val="nil"/>
              <w:right w:val="nil"/>
            </w:tcBorders>
            <w:noWrap/>
            <w:vAlign w:val="bottom"/>
          </w:tcPr>
          <w:p w14:paraId="5A0B1587" w14:textId="77777777" w:rsidR="004C7D8E" w:rsidRPr="00434259" w:rsidRDefault="004C7D8E">
            <w:pPr>
              <w:jc w:val="right"/>
            </w:pPr>
            <w:r w:rsidRPr="00434259">
              <w:rPr>
                <w:snapToGrid w:val="0"/>
              </w:rPr>
              <w:t>09</w:t>
            </w:r>
          </w:p>
        </w:tc>
        <w:tc>
          <w:tcPr>
            <w:tcW w:w="750" w:type="dxa"/>
            <w:tcBorders>
              <w:top w:val="nil"/>
              <w:left w:val="nil"/>
              <w:bottom w:val="nil"/>
              <w:right w:val="nil"/>
            </w:tcBorders>
            <w:noWrap/>
            <w:vAlign w:val="bottom"/>
          </w:tcPr>
          <w:p w14:paraId="7645B654" w14:textId="77777777" w:rsidR="004C7D8E" w:rsidRPr="00434259" w:rsidRDefault="004C7D8E">
            <w:pPr>
              <w:jc w:val="right"/>
            </w:pPr>
          </w:p>
        </w:tc>
        <w:tc>
          <w:tcPr>
            <w:tcW w:w="1530" w:type="dxa"/>
            <w:tcBorders>
              <w:top w:val="nil"/>
              <w:left w:val="nil"/>
              <w:bottom w:val="nil"/>
              <w:right w:val="nil"/>
            </w:tcBorders>
            <w:noWrap/>
            <w:vAlign w:val="bottom"/>
          </w:tcPr>
          <w:p w14:paraId="6B70AFFF" w14:textId="77777777" w:rsidR="004C7D8E" w:rsidRPr="00434259" w:rsidRDefault="004C7D8E">
            <w:r w:rsidRPr="00434259">
              <w:rPr>
                <w:snapToGrid w:val="0"/>
              </w:rPr>
              <w:t xml:space="preserve">New York </w:t>
            </w:r>
          </w:p>
        </w:tc>
        <w:tc>
          <w:tcPr>
            <w:tcW w:w="1260" w:type="dxa"/>
            <w:tcBorders>
              <w:top w:val="nil"/>
              <w:left w:val="nil"/>
              <w:bottom w:val="nil"/>
              <w:right w:val="nil"/>
            </w:tcBorders>
            <w:noWrap/>
            <w:vAlign w:val="bottom"/>
          </w:tcPr>
          <w:p w14:paraId="5D1CB0A9" w14:textId="77777777" w:rsidR="004C7D8E" w:rsidRPr="00434259" w:rsidRDefault="004C7D8E">
            <w:pPr>
              <w:jc w:val="right"/>
            </w:pPr>
            <w:r w:rsidRPr="00434259">
              <w:rPr>
                <w:snapToGrid w:val="0"/>
              </w:rPr>
              <w:t>NY</w:t>
            </w:r>
          </w:p>
        </w:tc>
        <w:tc>
          <w:tcPr>
            <w:tcW w:w="1260" w:type="dxa"/>
            <w:tcBorders>
              <w:top w:val="nil"/>
              <w:left w:val="nil"/>
              <w:bottom w:val="nil"/>
              <w:right w:val="nil"/>
            </w:tcBorders>
            <w:noWrap/>
            <w:vAlign w:val="bottom"/>
          </w:tcPr>
          <w:p w14:paraId="30B23A4F" w14:textId="77777777" w:rsidR="004C7D8E" w:rsidRPr="00434259" w:rsidRDefault="004C7D8E">
            <w:pPr>
              <w:jc w:val="right"/>
            </w:pPr>
            <w:r w:rsidRPr="00434259">
              <w:rPr>
                <w:snapToGrid w:val="0"/>
              </w:rPr>
              <w:t>36</w:t>
            </w:r>
          </w:p>
        </w:tc>
      </w:tr>
      <w:tr w:rsidR="004C7D8E" w:rsidRPr="00434259" w14:paraId="20C0C3D7" w14:textId="77777777" w:rsidTr="00DE595A">
        <w:trPr>
          <w:trHeight w:val="255"/>
        </w:trPr>
        <w:tc>
          <w:tcPr>
            <w:tcW w:w="1900" w:type="dxa"/>
            <w:tcBorders>
              <w:top w:val="nil"/>
              <w:left w:val="nil"/>
              <w:bottom w:val="nil"/>
              <w:right w:val="nil"/>
            </w:tcBorders>
            <w:noWrap/>
            <w:vAlign w:val="bottom"/>
          </w:tcPr>
          <w:p w14:paraId="2FBF4A90" w14:textId="77777777" w:rsidR="004C7D8E" w:rsidRPr="00434259" w:rsidRDefault="004C7D8E">
            <w:r w:rsidRPr="00434259">
              <w:rPr>
                <w:snapToGrid w:val="0"/>
              </w:rPr>
              <w:t xml:space="preserve">Delaware </w:t>
            </w:r>
          </w:p>
        </w:tc>
        <w:tc>
          <w:tcPr>
            <w:tcW w:w="1328" w:type="dxa"/>
            <w:tcBorders>
              <w:top w:val="nil"/>
              <w:left w:val="nil"/>
              <w:bottom w:val="nil"/>
              <w:right w:val="nil"/>
            </w:tcBorders>
            <w:noWrap/>
            <w:vAlign w:val="bottom"/>
          </w:tcPr>
          <w:p w14:paraId="589C3C72" w14:textId="77777777" w:rsidR="004C7D8E" w:rsidRPr="00434259" w:rsidRDefault="004C7D8E">
            <w:pPr>
              <w:jc w:val="right"/>
            </w:pPr>
            <w:r w:rsidRPr="00434259">
              <w:rPr>
                <w:snapToGrid w:val="0"/>
              </w:rPr>
              <w:t>DE</w:t>
            </w:r>
          </w:p>
        </w:tc>
        <w:tc>
          <w:tcPr>
            <w:tcW w:w="1152" w:type="dxa"/>
            <w:tcBorders>
              <w:top w:val="nil"/>
              <w:left w:val="nil"/>
              <w:bottom w:val="nil"/>
              <w:right w:val="nil"/>
            </w:tcBorders>
            <w:noWrap/>
            <w:vAlign w:val="bottom"/>
          </w:tcPr>
          <w:p w14:paraId="7CC7BBD9" w14:textId="77777777" w:rsidR="004C7D8E" w:rsidRPr="00434259" w:rsidRDefault="004C7D8E">
            <w:pPr>
              <w:jc w:val="right"/>
            </w:pPr>
            <w:r w:rsidRPr="00434259">
              <w:rPr>
                <w:snapToGrid w:val="0"/>
              </w:rPr>
              <w:t>10</w:t>
            </w:r>
          </w:p>
        </w:tc>
        <w:tc>
          <w:tcPr>
            <w:tcW w:w="750" w:type="dxa"/>
            <w:tcBorders>
              <w:top w:val="nil"/>
              <w:left w:val="nil"/>
              <w:bottom w:val="nil"/>
              <w:right w:val="nil"/>
            </w:tcBorders>
            <w:noWrap/>
            <w:vAlign w:val="bottom"/>
          </w:tcPr>
          <w:p w14:paraId="157E7D41" w14:textId="77777777" w:rsidR="004C7D8E" w:rsidRPr="00434259" w:rsidRDefault="004C7D8E">
            <w:pPr>
              <w:jc w:val="right"/>
            </w:pPr>
          </w:p>
        </w:tc>
        <w:tc>
          <w:tcPr>
            <w:tcW w:w="1530" w:type="dxa"/>
            <w:tcBorders>
              <w:top w:val="nil"/>
              <w:left w:val="nil"/>
              <w:bottom w:val="nil"/>
              <w:right w:val="nil"/>
            </w:tcBorders>
            <w:noWrap/>
            <w:vAlign w:val="bottom"/>
          </w:tcPr>
          <w:p w14:paraId="3097DF2F" w14:textId="77777777" w:rsidR="004C7D8E" w:rsidRPr="00434259" w:rsidRDefault="004C7D8E">
            <w:r w:rsidRPr="00434259">
              <w:rPr>
                <w:snapToGrid w:val="0"/>
              </w:rPr>
              <w:t xml:space="preserve">North Carolina </w:t>
            </w:r>
          </w:p>
        </w:tc>
        <w:tc>
          <w:tcPr>
            <w:tcW w:w="1260" w:type="dxa"/>
            <w:tcBorders>
              <w:top w:val="nil"/>
              <w:left w:val="nil"/>
              <w:bottom w:val="nil"/>
              <w:right w:val="nil"/>
            </w:tcBorders>
            <w:noWrap/>
            <w:vAlign w:val="bottom"/>
          </w:tcPr>
          <w:p w14:paraId="4D59ED3C" w14:textId="77777777" w:rsidR="004C7D8E" w:rsidRPr="00434259" w:rsidRDefault="004C7D8E">
            <w:pPr>
              <w:jc w:val="right"/>
            </w:pPr>
            <w:r w:rsidRPr="00434259">
              <w:rPr>
                <w:snapToGrid w:val="0"/>
              </w:rPr>
              <w:t>NC</w:t>
            </w:r>
          </w:p>
        </w:tc>
        <w:tc>
          <w:tcPr>
            <w:tcW w:w="1260" w:type="dxa"/>
            <w:tcBorders>
              <w:top w:val="nil"/>
              <w:left w:val="nil"/>
              <w:bottom w:val="nil"/>
              <w:right w:val="nil"/>
            </w:tcBorders>
            <w:noWrap/>
            <w:vAlign w:val="bottom"/>
          </w:tcPr>
          <w:p w14:paraId="0DEEE480" w14:textId="77777777" w:rsidR="004C7D8E" w:rsidRPr="00434259" w:rsidRDefault="004C7D8E">
            <w:pPr>
              <w:jc w:val="right"/>
            </w:pPr>
            <w:r w:rsidRPr="00434259">
              <w:rPr>
                <w:snapToGrid w:val="0"/>
              </w:rPr>
              <w:t>37</w:t>
            </w:r>
          </w:p>
        </w:tc>
      </w:tr>
      <w:tr w:rsidR="004C7D8E" w:rsidRPr="00434259" w14:paraId="45D43740" w14:textId="77777777" w:rsidTr="00DE595A">
        <w:trPr>
          <w:trHeight w:val="255"/>
        </w:trPr>
        <w:tc>
          <w:tcPr>
            <w:tcW w:w="1900" w:type="dxa"/>
            <w:tcBorders>
              <w:top w:val="nil"/>
              <w:left w:val="nil"/>
              <w:bottom w:val="nil"/>
              <w:right w:val="nil"/>
            </w:tcBorders>
            <w:noWrap/>
            <w:vAlign w:val="bottom"/>
          </w:tcPr>
          <w:p w14:paraId="1E25D192" w14:textId="77777777" w:rsidR="004C7D8E" w:rsidRPr="00434259" w:rsidRDefault="004C7D8E">
            <w:r w:rsidRPr="00434259">
              <w:rPr>
                <w:snapToGrid w:val="0"/>
              </w:rPr>
              <w:t xml:space="preserve">District of Columbia </w:t>
            </w:r>
          </w:p>
        </w:tc>
        <w:tc>
          <w:tcPr>
            <w:tcW w:w="1328" w:type="dxa"/>
            <w:tcBorders>
              <w:top w:val="nil"/>
              <w:left w:val="nil"/>
              <w:bottom w:val="nil"/>
              <w:right w:val="nil"/>
            </w:tcBorders>
            <w:noWrap/>
            <w:vAlign w:val="bottom"/>
          </w:tcPr>
          <w:p w14:paraId="2BE585F0" w14:textId="77777777" w:rsidR="004C7D8E" w:rsidRPr="00434259" w:rsidRDefault="004C7D8E">
            <w:pPr>
              <w:jc w:val="right"/>
            </w:pPr>
            <w:r w:rsidRPr="00434259">
              <w:rPr>
                <w:snapToGrid w:val="0"/>
              </w:rPr>
              <w:t>DC</w:t>
            </w:r>
          </w:p>
        </w:tc>
        <w:tc>
          <w:tcPr>
            <w:tcW w:w="1152" w:type="dxa"/>
            <w:tcBorders>
              <w:top w:val="nil"/>
              <w:left w:val="nil"/>
              <w:bottom w:val="nil"/>
              <w:right w:val="nil"/>
            </w:tcBorders>
            <w:noWrap/>
            <w:vAlign w:val="bottom"/>
          </w:tcPr>
          <w:p w14:paraId="1F500EFF" w14:textId="77777777" w:rsidR="004C7D8E" w:rsidRPr="00434259" w:rsidRDefault="004C7D8E">
            <w:pPr>
              <w:jc w:val="right"/>
            </w:pPr>
            <w:r w:rsidRPr="00434259">
              <w:rPr>
                <w:snapToGrid w:val="0"/>
              </w:rPr>
              <w:t>11</w:t>
            </w:r>
          </w:p>
        </w:tc>
        <w:tc>
          <w:tcPr>
            <w:tcW w:w="750" w:type="dxa"/>
            <w:tcBorders>
              <w:top w:val="nil"/>
              <w:left w:val="nil"/>
              <w:bottom w:val="nil"/>
              <w:right w:val="nil"/>
            </w:tcBorders>
            <w:noWrap/>
            <w:vAlign w:val="bottom"/>
          </w:tcPr>
          <w:p w14:paraId="5D5C1910" w14:textId="77777777" w:rsidR="004C7D8E" w:rsidRPr="00434259" w:rsidRDefault="004C7D8E">
            <w:pPr>
              <w:jc w:val="right"/>
            </w:pPr>
          </w:p>
        </w:tc>
        <w:tc>
          <w:tcPr>
            <w:tcW w:w="1530" w:type="dxa"/>
            <w:tcBorders>
              <w:top w:val="nil"/>
              <w:left w:val="nil"/>
              <w:bottom w:val="nil"/>
              <w:right w:val="nil"/>
            </w:tcBorders>
            <w:noWrap/>
            <w:vAlign w:val="bottom"/>
          </w:tcPr>
          <w:p w14:paraId="313A5F25" w14:textId="77777777" w:rsidR="004C7D8E" w:rsidRPr="00434259" w:rsidRDefault="004C7D8E">
            <w:r w:rsidRPr="00434259">
              <w:rPr>
                <w:snapToGrid w:val="0"/>
              </w:rPr>
              <w:t xml:space="preserve">North Dakota </w:t>
            </w:r>
          </w:p>
        </w:tc>
        <w:tc>
          <w:tcPr>
            <w:tcW w:w="1260" w:type="dxa"/>
            <w:tcBorders>
              <w:top w:val="nil"/>
              <w:left w:val="nil"/>
              <w:bottom w:val="nil"/>
              <w:right w:val="nil"/>
            </w:tcBorders>
            <w:noWrap/>
            <w:vAlign w:val="bottom"/>
          </w:tcPr>
          <w:p w14:paraId="2760CA3C" w14:textId="77777777" w:rsidR="004C7D8E" w:rsidRPr="00434259" w:rsidRDefault="004C7D8E">
            <w:pPr>
              <w:jc w:val="right"/>
            </w:pPr>
            <w:r w:rsidRPr="00434259">
              <w:rPr>
                <w:snapToGrid w:val="0"/>
              </w:rPr>
              <w:t>ND</w:t>
            </w:r>
          </w:p>
        </w:tc>
        <w:tc>
          <w:tcPr>
            <w:tcW w:w="1260" w:type="dxa"/>
            <w:tcBorders>
              <w:top w:val="nil"/>
              <w:left w:val="nil"/>
              <w:bottom w:val="nil"/>
              <w:right w:val="nil"/>
            </w:tcBorders>
            <w:noWrap/>
            <w:vAlign w:val="bottom"/>
          </w:tcPr>
          <w:p w14:paraId="473B37B0" w14:textId="77777777" w:rsidR="004C7D8E" w:rsidRPr="00434259" w:rsidRDefault="004C7D8E">
            <w:pPr>
              <w:jc w:val="right"/>
            </w:pPr>
            <w:r w:rsidRPr="00434259">
              <w:rPr>
                <w:snapToGrid w:val="0"/>
              </w:rPr>
              <w:t>38</w:t>
            </w:r>
          </w:p>
        </w:tc>
      </w:tr>
      <w:tr w:rsidR="004C7D8E" w:rsidRPr="00434259" w14:paraId="0F725AE4" w14:textId="77777777" w:rsidTr="00DE595A">
        <w:trPr>
          <w:trHeight w:val="255"/>
        </w:trPr>
        <w:tc>
          <w:tcPr>
            <w:tcW w:w="1900" w:type="dxa"/>
            <w:tcBorders>
              <w:top w:val="nil"/>
              <w:left w:val="nil"/>
              <w:bottom w:val="nil"/>
              <w:right w:val="nil"/>
            </w:tcBorders>
            <w:noWrap/>
            <w:vAlign w:val="bottom"/>
          </w:tcPr>
          <w:p w14:paraId="795863B2" w14:textId="77777777" w:rsidR="004C7D8E" w:rsidRPr="00434259" w:rsidRDefault="004C7D8E">
            <w:r w:rsidRPr="00434259">
              <w:rPr>
                <w:snapToGrid w:val="0"/>
              </w:rPr>
              <w:t xml:space="preserve">Florida </w:t>
            </w:r>
          </w:p>
        </w:tc>
        <w:tc>
          <w:tcPr>
            <w:tcW w:w="1328" w:type="dxa"/>
            <w:tcBorders>
              <w:top w:val="nil"/>
              <w:left w:val="nil"/>
              <w:bottom w:val="nil"/>
              <w:right w:val="nil"/>
            </w:tcBorders>
            <w:noWrap/>
            <w:vAlign w:val="bottom"/>
          </w:tcPr>
          <w:p w14:paraId="4EF58E83" w14:textId="77777777" w:rsidR="004C7D8E" w:rsidRPr="00434259" w:rsidRDefault="004C7D8E">
            <w:pPr>
              <w:jc w:val="right"/>
            </w:pPr>
            <w:r w:rsidRPr="00434259">
              <w:rPr>
                <w:snapToGrid w:val="0"/>
              </w:rPr>
              <w:t>FL</w:t>
            </w:r>
          </w:p>
        </w:tc>
        <w:tc>
          <w:tcPr>
            <w:tcW w:w="1152" w:type="dxa"/>
            <w:tcBorders>
              <w:top w:val="nil"/>
              <w:left w:val="nil"/>
              <w:bottom w:val="nil"/>
              <w:right w:val="nil"/>
            </w:tcBorders>
            <w:noWrap/>
            <w:vAlign w:val="bottom"/>
          </w:tcPr>
          <w:p w14:paraId="3D691254" w14:textId="77777777" w:rsidR="004C7D8E" w:rsidRPr="00434259" w:rsidRDefault="004C7D8E">
            <w:pPr>
              <w:jc w:val="right"/>
            </w:pPr>
            <w:r w:rsidRPr="00434259">
              <w:rPr>
                <w:snapToGrid w:val="0"/>
              </w:rPr>
              <w:t>12</w:t>
            </w:r>
          </w:p>
        </w:tc>
        <w:tc>
          <w:tcPr>
            <w:tcW w:w="750" w:type="dxa"/>
            <w:tcBorders>
              <w:top w:val="nil"/>
              <w:left w:val="nil"/>
              <w:bottom w:val="nil"/>
              <w:right w:val="nil"/>
            </w:tcBorders>
            <w:noWrap/>
            <w:vAlign w:val="bottom"/>
          </w:tcPr>
          <w:p w14:paraId="02F0F916" w14:textId="77777777" w:rsidR="004C7D8E" w:rsidRPr="00434259" w:rsidRDefault="004C7D8E">
            <w:pPr>
              <w:jc w:val="right"/>
            </w:pPr>
          </w:p>
        </w:tc>
        <w:tc>
          <w:tcPr>
            <w:tcW w:w="1530" w:type="dxa"/>
            <w:tcBorders>
              <w:top w:val="nil"/>
              <w:left w:val="nil"/>
              <w:bottom w:val="nil"/>
              <w:right w:val="nil"/>
            </w:tcBorders>
            <w:noWrap/>
            <w:vAlign w:val="bottom"/>
          </w:tcPr>
          <w:p w14:paraId="719068ED" w14:textId="77777777" w:rsidR="004C7D8E" w:rsidRPr="00434259" w:rsidRDefault="004C7D8E">
            <w:r w:rsidRPr="00434259">
              <w:rPr>
                <w:snapToGrid w:val="0"/>
              </w:rPr>
              <w:t xml:space="preserve">Ohio </w:t>
            </w:r>
          </w:p>
        </w:tc>
        <w:tc>
          <w:tcPr>
            <w:tcW w:w="1260" w:type="dxa"/>
            <w:tcBorders>
              <w:top w:val="nil"/>
              <w:left w:val="nil"/>
              <w:bottom w:val="nil"/>
              <w:right w:val="nil"/>
            </w:tcBorders>
            <w:noWrap/>
            <w:vAlign w:val="bottom"/>
          </w:tcPr>
          <w:p w14:paraId="4C16452F" w14:textId="77777777" w:rsidR="004C7D8E" w:rsidRPr="00434259" w:rsidRDefault="004C7D8E">
            <w:pPr>
              <w:jc w:val="right"/>
            </w:pPr>
            <w:r w:rsidRPr="00434259">
              <w:rPr>
                <w:snapToGrid w:val="0"/>
              </w:rPr>
              <w:t>OH</w:t>
            </w:r>
          </w:p>
        </w:tc>
        <w:tc>
          <w:tcPr>
            <w:tcW w:w="1260" w:type="dxa"/>
            <w:tcBorders>
              <w:top w:val="nil"/>
              <w:left w:val="nil"/>
              <w:bottom w:val="nil"/>
              <w:right w:val="nil"/>
            </w:tcBorders>
            <w:noWrap/>
            <w:vAlign w:val="bottom"/>
          </w:tcPr>
          <w:p w14:paraId="0D68FB03" w14:textId="77777777" w:rsidR="004C7D8E" w:rsidRPr="00434259" w:rsidRDefault="004C7D8E">
            <w:pPr>
              <w:jc w:val="right"/>
            </w:pPr>
            <w:r w:rsidRPr="00434259">
              <w:rPr>
                <w:snapToGrid w:val="0"/>
              </w:rPr>
              <w:t>39</w:t>
            </w:r>
          </w:p>
        </w:tc>
      </w:tr>
      <w:tr w:rsidR="00D8362D" w:rsidRPr="00434259" w14:paraId="2D51A843" w14:textId="77777777" w:rsidTr="00DE595A">
        <w:trPr>
          <w:trHeight w:val="80"/>
        </w:trPr>
        <w:tc>
          <w:tcPr>
            <w:tcW w:w="1900" w:type="dxa"/>
            <w:tcBorders>
              <w:top w:val="nil"/>
              <w:left w:val="nil"/>
              <w:bottom w:val="nil"/>
              <w:right w:val="nil"/>
            </w:tcBorders>
            <w:noWrap/>
            <w:vAlign w:val="bottom"/>
          </w:tcPr>
          <w:p w14:paraId="3115842B" w14:textId="77777777" w:rsidR="00D8362D" w:rsidRPr="00434259" w:rsidRDefault="00D8362D" w:rsidP="004B449C">
            <w:pPr>
              <w:rPr>
                <w:snapToGrid w:val="0"/>
                <w:sz w:val="8"/>
                <w:szCs w:val="8"/>
              </w:rPr>
            </w:pPr>
          </w:p>
        </w:tc>
        <w:tc>
          <w:tcPr>
            <w:tcW w:w="1328" w:type="dxa"/>
            <w:tcBorders>
              <w:top w:val="nil"/>
              <w:left w:val="nil"/>
              <w:bottom w:val="nil"/>
              <w:right w:val="nil"/>
            </w:tcBorders>
            <w:noWrap/>
            <w:vAlign w:val="bottom"/>
          </w:tcPr>
          <w:p w14:paraId="217C26F6" w14:textId="77777777" w:rsidR="00D8362D" w:rsidRPr="00434259" w:rsidRDefault="00D8362D" w:rsidP="004B449C">
            <w:pPr>
              <w:jc w:val="right"/>
              <w:rPr>
                <w:snapToGrid w:val="0"/>
                <w:sz w:val="8"/>
                <w:szCs w:val="8"/>
              </w:rPr>
            </w:pPr>
          </w:p>
        </w:tc>
        <w:tc>
          <w:tcPr>
            <w:tcW w:w="1152" w:type="dxa"/>
            <w:tcBorders>
              <w:top w:val="nil"/>
              <w:left w:val="nil"/>
              <w:bottom w:val="nil"/>
              <w:right w:val="nil"/>
            </w:tcBorders>
            <w:noWrap/>
            <w:vAlign w:val="bottom"/>
          </w:tcPr>
          <w:p w14:paraId="32EF6DD4" w14:textId="77777777" w:rsidR="00D8362D" w:rsidRPr="00434259" w:rsidRDefault="00D8362D" w:rsidP="004B449C">
            <w:pPr>
              <w:jc w:val="right"/>
              <w:rPr>
                <w:snapToGrid w:val="0"/>
                <w:sz w:val="8"/>
                <w:szCs w:val="8"/>
              </w:rPr>
            </w:pPr>
          </w:p>
        </w:tc>
        <w:tc>
          <w:tcPr>
            <w:tcW w:w="750" w:type="dxa"/>
            <w:tcBorders>
              <w:top w:val="nil"/>
              <w:left w:val="nil"/>
              <w:bottom w:val="nil"/>
              <w:right w:val="nil"/>
            </w:tcBorders>
            <w:noWrap/>
            <w:vAlign w:val="bottom"/>
          </w:tcPr>
          <w:p w14:paraId="26553C47" w14:textId="77777777" w:rsidR="00D8362D" w:rsidRPr="00434259" w:rsidRDefault="00D8362D" w:rsidP="004B449C">
            <w:pPr>
              <w:jc w:val="right"/>
              <w:rPr>
                <w:sz w:val="8"/>
                <w:szCs w:val="8"/>
              </w:rPr>
            </w:pPr>
          </w:p>
        </w:tc>
        <w:tc>
          <w:tcPr>
            <w:tcW w:w="1530" w:type="dxa"/>
            <w:tcBorders>
              <w:top w:val="nil"/>
              <w:left w:val="nil"/>
              <w:bottom w:val="nil"/>
              <w:right w:val="nil"/>
            </w:tcBorders>
            <w:noWrap/>
            <w:vAlign w:val="bottom"/>
          </w:tcPr>
          <w:p w14:paraId="2EF6369A" w14:textId="77777777" w:rsidR="00D8362D" w:rsidRPr="00434259" w:rsidRDefault="00D8362D" w:rsidP="004B449C">
            <w:pPr>
              <w:rPr>
                <w:snapToGrid w:val="0"/>
                <w:sz w:val="8"/>
                <w:szCs w:val="8"/>
              </w:rPr>
            </w:pPr>
          </w:p>
        </w:tc>
        <w:tc>
          <w:tcPr>
            <w:tcW w:w="1260" w:type="dxa"/>
            <w:tcBorders>
              <w:top w:val="nil"/>
              <w:left w:val="nil"/>
              <w:bottom w:val="nil"/>
              <w:right w:val="nil"/>
            </w:tcBorders>
            <w:noWrap/>
            <w:vAlign w:val="bottom"/>
          </w:tcPr>
          <w:p w14:paraId="36997E60" w14:textId="77777777" w:rsidR="00D8362D" w:rsidRPr="00434259" w:rsidRDefault="00D8362D" w:rsidP="004B449C">
            <w:pPr>
              <w:jc w:val="right"/>
              <w:rPr>
                <w:snapToGrid w:val="0"/>
                <w:sz w:val="8"/>
                <w:szCs w:val="8"/>
              </w:rPr>
            </w:pPr>
          </w:p>
        </w:tc>
        <w:tc>
          <w:tcPr>
            <w:tcW w:w="1260" w:type="dxa"/>
            <w:tcBorders>
              <w:top w:val="nil"/>
              <w:left w:val="nil"/>
              <w:bottom w:val="nil"/>
              <w:right w:val="nil"/>
            </w:tcBorders>
            <w:noWrap/>
            <w:vAlign w:val="bottom"/>
          </w:tcPr>
          <w:p w14:paraId="3991E6D7" w14:textId="77777777" w:rsidR="00D8362D" w:rsidRPr="00434259" w:rsidRDefault="00D8362D" w:rsidP="004B449C">
            <w:pPr>
              <w:jc w:val="right"/>
              <w:rPr>
                <w:snapToGrid w:val="0"/>
                <w:sz w:val="8"/>
                <w:szCs w:val="8"/>
              </w:rPr>
            </w:pPr>
          </w:p>
        </w:tc>
      </w:tr>
      <w:tr w:rsidR="004C7D8E" w:rsidRPr="00434259" w14:paraId="35049912" w14:textId="77777777" w:rsidTr="00DE595A">
        <w:trPr>
          <w:trHeight w:val="255"/>
        </w:trPr>
        <w:tc>
          <w:tcPr>
            <w:tcW w:w="1900" w:type="dxa"/>
            <w:tcBorders>
              <w:top w:val="nil"/>
              <w:left w:val="nil"/>
              <w:bottom w:val="nil"/>
              <w:right w:val="nil"/>
            </w:tcBorders>
            <w:noWrap/>
            <w:vAlign w:val="bottom"/>
          </w:tcPr>
          <w:p w14:paraId="30B0EA3B" w14:textId="77777777" w:rsidR="004C7D8E" w:rsidRPr="00434259" w:rsidRDefault="004C7D8E">
            <w:r w:rsidRPr="00434259">
              <w:rPr>
                <w:snapToGrid w:val="0"/>
              </w:rPr>
              <w:t xml:space="preserve">Georgia </w:t>
            </w:r>
          </w:p>
        </w:tc>
        <w:tc>
          <w:tcPr>
            <w:tcW w:w="1328" w:type="dxa"/>
            <w:tcBorders>
              <w:top w:val="nil"/>
              <w:left w:val="nil"/>
              <w:bottom w:val="nil"/>
              <w:right w:val="nil"/>
            </w:tcBorders>
            <w:noWrap/>
            <w:vAlign w:val="bottom"/>
          </w:tcPr>
          <w:p w14:paraId="0E16B5C0" w14:textId="77777777" w:rsidR="004C7D8E" w:rsidRPr="00434259" w:rsidRDefault="004C7D8E">
            <w:pPr>
              <w:jc w:val="right"/>
            </w:pPr>
            <w:r w:rsidRPr="00434259">
              <w:rPr>
                <w:snapToGrid w:val="0"/>
              </w:rPr>
              <w:t>GA</w:t>
            </w:r>
          </w:p>
        </w:tc>
        <w:tc>
          <w:tcPr>
            <w:tcW w:w="1152" w:type="dxa"/>
            <w:tcBorders>
              <w:top w:val="nil"/>
              <w:left w:val="nil"/>
              <w:bottom w:val="nil"/>
              <w:right w:val="nil"/>
            </w:tcBorders>
            <w:noWrap/>
            <w:vAlign w:val="bottom"/>
          </w:tcPr>
          <w:p w14:paraId="184731D6" w14:textId="77777777" w:rsidR="004C7D8E" w:rsidRPr="00434259" w:rsidRDefault="004C7D8E">
            <w:pPr>
              <w:jc w:val="right"/>
            </w:pPr>
            <w:r w:rsidRPr="00434259">
              <w:rPr>
                <w:snapToGrid w:val="0"/>
              </w:rPr>
              <w:t>13</w:t>
            </w:r>
          </w:p>
        </w:tc>
        <w:tc>
          <w:tcPr>
            <w:tcW w:w="750" w:type="dxa"/>
            <w:tcBorders>
              <w:top w:val="nil"/>
              <w:left w:val="nil"/>
              <w:bottom w:val="nil"/>
              <w:right w:val="nil"/>
            </w:tcBorders>
            <w:noWrap/>
            <w:vAlign w:val="bottom"/>
          </w:tcPr>
          <w:p w14:paraId="7E4FA339" w14:textId="77777777" w:rsidR="004C7D8E" w:rsidRPr="00434259" w:rsidRDefault="004C7D8E">
            <w:pPr>
              <w:jc w:val="right"/>
            </w:pPr>
          </w:p>
        </w:tc>
        <w:tc>
          <w:tcPr>
            <w:tcW w:w="1530" w:type="dxa"/>
            <w:tcBorders>
              <w:top w:val="nil"/>
              <w:left w:val="nil"/>
              <w:bottom w:val="nil"/>
              <w:right w:val="nil"/>
            </w:tcBorders>
            <w:noWrap/>
            <w:vAlign w:val="bottom"/>
          </w:tcPr>
          <w:p w14:paraId="5035C2A8" w14:textId="77777777" w:rsidR="004C7D8E" w:rsidRPr="00434259" w:rsidRDefault="004C7D8E">
            <w:r w:rsidRPr="00434259">
              <w:rPr>
                <w:snapToGrid w:val="0"/>
              </w:rPr>
              <w:t xml:space="preserve">Oklahoma </w:t>
            </w:r>
          </w:p>
        </w:tc>
        <w:tc>
          <w:tcPr>
            <w:tcW w:w="1260" w:type="dxa"/>
            <w:tcBorders>
              <w:top w:val="nil"/>
              <w:left w:val="nil"/>
              <w:bottom w:val="nil"/>
              <w:right w:val="nil"/>
            </w:tcBorders>
            <w:noWrap/>
            <w:vAlign w:val="bottom"/>
          </w:tcPr>
          <w:p w14:paraId="39799819" w14:textId="77777777" w:rsidR="004C7D8E" w:rsidRPr="00434259" w:rsidRDefault="004C7D8E">
            <w:pPr>
              <w:jc w:val="right"/>
            </w:pPr>
            <w:r w:rsidRPr="00434259">
              <w:rPr>
                <w:snapToGrid w:val="0"/>
              </w:rPr>
              <w:t>OK</w:t>
            </w:r>
          </w:p>
        </w:tc>
        <w:tc>
          <w:tcPr>
            <w:tcW w:w="1260" w:type="dxa"/>
            <w:tcBorders>
              <w:top w:val="nil"/>
              <w:left w:val="nil"/>
              <w:bottom w:val="nil"/>
              <w:right w:val="nil"/>
            </w:tcBorders>
            <w:noWrap/>
            <w:vAlign w:val="bottom"/>
          </w:tcPr>
          <w:p w14:paraId="08CCD499" w14:textId="77777777" w:rsidR="004C7D8E" w:rsidRPr="00434259" w:rsidRDefault="004C7D8E">
            <w:pPr>
              <w:jc w:val="right"/>
            </w:pPr>
            <w:r w:rsidRPr="00434259">
              <w:rPr>
                <w:snapToGrid w:val="0"/>
              </w:rPr>
              <w:t>40</w:t>
            </w:r>
          </w:p>
        </w:tc>
      </w:tr>
      <w:tr w:rsidR="004C7D8E" w:rsidRPr="00434259" w14:paraId="2A629B35" w14:textId="77777777" w:rsidTr="00DE595A">
        <w:trPr>
          <w:trHeight w:val="255"/>
        </w:trPr>
        <w:tc>
          <w:tcPr>
            <w:tcW w:w="1900" w:type="dxa"/>
            <w:tcBorders>
              <w:top w:val="nil"/>
              <w:left w:val="nil"/>
              <w:bottom w:val="nil"/>
              <w:right w:val="nil"/>
            </w:tcBorders>
            <w:noWrap/>
            <w:vAlign w:val="bottom"/>
          </w:tcPr>
          <w:p w14:paraId="0C7116D1" w14:textId="77777777" w:rsidR="004C7D8E" w:rsidRPr="00434259" w:rsidRDefault="004C7D8E">
            <w:r w:rsidRPr="00434259">
              <w:rPr>
                <w:snapToGrid w:val="0"/>
              </w:rPr>
              <w:t xml:space="preserve">Hawaii </w:t>
            </w:r>
          </w:p>
        </w:tc>
        <w:tc>
          <w:tcPr>
            <w:tcW w:w="1328" w:type="dxa"/>
            <w:tcBorders>
              <w:top w:val="nil"/>
              <w:left w:val="nil"/>
              <w:bottom w:val="nil"/>
              <w:right w:val="nil"/>
            </w:tcBorders>
            <w:noWrap/>
            <w:vAlign w:val="bottom"/>
          </w:tcPr>
          <w:p w14:paraId="69850A25" w14:textId="77777777" w:rsidR="004C7D8E" w:rsidRPr="00434259" w:rsidRDefault="004C7D8E">
            <w:pPr>
              <w:jc w:val="right"/>
            </w:pPr>
            <w:r w:rsidRPr="00434259">
              <w:rPr>
                <w:snapToGrid w:val="0"/>
              </w:rPr>
              <w:t>HI</w:t>
            </w:r>
          </w:p>
        </w:tc>
        <w:tc>
          <w:tcPr>
            <w:tcW w:w="1152" w:type="dxa"/>
            <w:tcBorders>
              <w:top w:val="nil"/>
              <w:left w:val="nil"/>
              <w:bottom w:val="nil"/>
              <w:right w:val="nil"/>
            </w:tcBorders>
            <w:noWrap/>
            <w:vAlign w:val="bottom"/>
          </w:tcPr>
          <w:p w14:paraId="2FE30C74" w14:textId="77777777" w:rsidR="004C7D8E" w:rsidRPr="00434259" w:rsidRDefault="004C7D8E">
            <w:pPr>
              <w:jc w:val="right"/>
            </w:pPr>
            <w:r w:rsidRPr="00434259">
              <w:rPr>
                <w:snapToGrid w:val="0"/>
              </w:rPr>
              <w:t>15</w:t>
            </w:r>
          </w:p>
        </w:tc>
        <w:tc>
          <w:tcPr>
            <w:tcW w:w="750" w:type="dxa"/>
            <w:tcBorders>
              <w:top w:val="nil"/>
              <w:left w:val="nil"/>
              <w:bottom w:val="nil"/>
              <w:right w:val="nil"/>
            </w:tcBorders>
            <w:noWrap/>
            <w:vAlign w:val="bottom"/>
          </w:tcPr>
          <w:p w14:paraId="34617DE8" w14:textId="77777777" w:rsidR="004C7D8E" w:rsidRPr="00434259" w:rsidRDefault="004C7D8E">
            <w:pPr>
              <w:jc w:val="right"/>
            </w:pPr>
          </w:p>
        </w:tc>
        <w:tc>
          <w:tcPr>
            <w:tcW w:w="1530" w:type="dxa"/>
            <w:tcBorders>
              <w:top w:val="nil"/>
              <w:left w:val="nil"/>
              <w:bottom w:val="nil"/>
              <w:right w:val="nil"/>
            </w:tcBorders>
            <w:noWrap/>
            <w:vAlign w:val="bottom"/>
          </w:tcPr>
          <w:p w14:paraId="1B27F6DD" w14:textId="77777777" w:rsidR="004C7D8E" w:rsidRPr="00434259" w:rsidRDefault="004C7D8E">
            <w:r w:rsidRPr="00434259">
              <w:rPr>
                <w:snapToGrid w:val="0"/>
              </w:rPr>
              <w:t xml:space="preserve">Oregon </w:t>
            </w:r>
          </w:p>
        </w:tc>
        <w:tc>
          <w:tcPr>
            <w:tcW w:w="1260" w:type="dxa"/>
            <w:tcBorders>
              <w:top w:val="nil"/>
              <w:left w:val="nil"/>
              <w:bottom w:val="nil"/>
              <w:right w:val="nil"/>
            </w:tcBorders>
            <w:noWrap/>
            <w:vAlign w:val="bottom"/>
          </w:tcPr>
          <w:p w14:paraId="67363DFF" w14:textId="77777777" w:rsidR="004C7D8E" w:rsidRPr="00434259" w:rsidRDefault="004C7D8E">
            <w:pPr>
              <w:jc w:val="right"/>
            </w:pPr>
            <w:r w:rsidRPr="00434259">
              <w:rPr>
                <w:snapToGrid w:val="0"/>
              </w:rPr>
              <w:t>OR</w:t>
            </w:r>
          </w:p>
        </w:tc>
        <w:tc>
          <w:tcPr>
            <w:tcW w:w="1260" w:type="dxa"/>
            <w:tcBorders>
              <w:top w:val="nil"/>
              <w:left w:val="nil"/>
              <w:bottom w:val="nil"/>
              <w:right w:val="nil"/>
            </w:tcBorders>
            <w:noWrap/>
            <w:vAlign w:val="bottom"/>
          </w:tcPr>
          <w:p w14:paraId="26F544F1" w14:textId="77777777" w:rsidR="004C7D8E" w:rsidRPr="00434259" w:rsidRDefault="004C7D8E">
            <w:pPr>
              <w:jc w:val="right"/>
            </w:pPr>
            <w:r w:rsidRPr="00434259">
              <w:rPr>
                <w:snapToGrid w:val="0"/>
              </w:rPr>
              <w:t>41</w:t>
            </w:r>
          </w:p>
        </w:tc>
      </w:tr>
      <w:tr w:rsidR="004C7D8E" w:rsidRPr="00434259" w14:paraId="7D635A2F" w14:textId="77777777" w:rsidTr="00DE595A">
        <w:trPr>
          <w:trHeight w:val="255"/>
        </w:trPr>
        <w:tc>
          <w:tcPr>
            <w:tcW w:w="1900" w:type="dxa"/>
            <w:tcBorders>
              <w:top w:val="nil"/>
              <w:left w:val="nil"/>
              <w:bottom w:val="nil"/>
              <w:right w:val="nil"/>
            </w:tcBorders>
            <w:noWrap/>
            <w:vAlign w:val="bottom"/>
          </w:tcPr>
          <w:p w14:paraId="23E908F0" w14:textId="77777777" w:rsidR="004C7D8E" w:rsidRPr="00434259" w:rsidRDefault="004C7D8E">
            <w:r w:rsidRPr="00434259">
              <w:rPr>
                <w:snapToGrid w:val="0"/>
              </w:rPr>
              <w:t xml:space="preserve">Idaho </w:t>
            </w:r>
          </w:p>
        </w:tc>
        <w:tc>
          <w:tcPr>
            <w:tcW w:w="1328" w:type="dxa"/>
            <w:tcBorders>
              <w:top w:val="nil"/>
              <w:left w:val="nil"/>
              <w:bottom w:val="nil"/>
              <w:right w:val="nil"/>
            </w:tcBorders>
            <w:noWrap/>
            <w:vAlign w:val="bottom"/>
          </w:tcPr>
          <w:p w14:paraId="3E089A02" w14:textId="77777777" w:rsidR="004C7D8E" w:rsidRPr="00434259" w:rsidRDefault="004C7D8E">
            <w:pPr>
              <w:jc w:val="right"/>
            </w:pPr>
            <w:r w:rsidRPr="00434259">
              <w:rPr>
                <w:snapToGrid w:val="0"/>
              </w:rPr>
              <w:t>ID</w:t>
            </w:r>
          </w:p>
        </w:tc>
        <w:tc>
          <w:tcPr>
            <w:tcW w:w="1152" w:type="dxa"/>
            <w:tcBorders>
              <w:top w:val="nil"/>
              <w:left w:val="nil"/>
              <w:bottom w:val="nil"/>
              <w:right w:val="nil"/>
            </w:tcBorders>
            <w:noWrap/>
            <w:vAlign w:val="bottom"/>
          </w:tcPr>
          <w:p w14:paraId="6B0908C1" w14:textId="77777777" w:rsidR="004C7D8E" w:rsidRPr="00434259" w:rsidRDefault="004C7D8E">
            <w:pPr>
              <w:jc w:val="right"/>
            </w:pPr>
            <w:r w:rsidRPr="00434259">
              <w:rPr>
                <w:snapToGrid w:val="0"/>
              </w:rPr>
              <w:t>16</w:t>
            </w:r>
          </w:p>
        </w:tc>
        <w:tc>
          <w:tcPr>
            <w:tcW w:w="750" w:type="dxa"/>
            <w:tcBorders>
              <w:top w:val="nil"/>
              <w:left w:val="nil"/>
              <w:bottom w:val="nil"/>
              <w:right w:val="nil"/>
            </w:tcBorders>
            <w:noWrap/>
            <w:vAlign w:val="bottom"/>
          </w:tcPr>
          <w:p w14:paraId="54A1BFA2" w14:textId="77777777" w:rsidR="004C7D8E" w:rsidRPr="00434259" w:rsidRDefault="004C7D8E">
            <w:pPr>
              <w:jc w:val="right"/>
            </w:pPr>
          </w:p>
        </w:tc>
        <w:tc>
          <w:tcPr>
            <w:tcW w:w="1530" w:type="dxa"/>
            <w:tcBorders>
              <w:top w:val="nil"/>
              <w:left w:val="nil"/>
              <w:bottom w:val="nil"/>
              <w:right w:val="nil"/>
            </w:tcBorders>
            <w:noWrap/>
            <w:vAlign w:val="bottom"/>
          </w:tcPr>
          <w:p w14:paraId="5C419CDD" w14:textId="77777777" w:rsidR="004C7D8E" w:rsidRPr="00434259" w:rsidRDefault="004C7D8E">
            <w:r w:rsidRPr="00434259">
              <w:rPr>
                <w:snapToGrid w:val="0"/>
              </w:rPr>
              <w:t xml:space="preserve">Pennsylvania </w:t>
            </w:r>
          </w:p>
        </w:tc>
        <w:tc>
          <w:tcPr>
            <w:tcW w:w="1260" w:type="dxa"/>
            <w:tcBorders>
              <w:top w:val="nil"/>
              <w:left w:val="nil"/>
              <w:bottom w:val="nil"/>
              <w:right w:val="nil"/>
            </w:tcBorders>
            <w:noWrap/>
            <w:vAlign w:val="bottom"/>
          </w:tcPr>
          <w:p w14:paraId="5C2BC385" w14:textId="77777777" w:rsidR="004C7D8E" w:rsidRPr="00434259" w:rsidRDefault="004C7D8E">
            <w:pPr>
              <w:jc w:val="right"/>
            </w:pPr>
            <w:r w:rsidRPr="00434259">
              <w:rPr>
                <w:snapToGrid w:val="0"/>
              </w:rPr>
              <w:t>PA</w:t>
            </w:r>
          </w:p>
        </w:tc>
        <w:tc>
          <w:tcPr>
            <w:tcW w:w="1260" w:type="dxa"/>
            <w:tcBorders>
              <w:top w:val="nil"/>
              <w:left w:val="nil"/>
              <w:bottom w:val="nil"/>
              <w:right w:val="nil"/>
            </w:tcBorders>
            <w:noWrap/>
            <w:vAlign w:val="bottom"/>
          </w:tcPr>
          <w:p w14:paraId="15F89B1D" w14:textId="77777777" w:rsidR="004C7D8E" w:rsidRPr="00434259" w:rsidRDefault="004C7D8E">
            <w:pPr>
              <w:jc w:val="right"/>
            </w:pPr>
            <w:r w:rsidRPr="00434259">
              <w:rPr>
                <w:snapToGrid w:val="0"/>
              </w:rPr>
              <w:t>42</w:t>
            </w:r>
          </w:p>
        </w:tc>
      </w:tr>
      <w:tr w:rsidR="004C7D8E" w:rsidRPr="00434259" w14:paraId="11BFB9E5" w14:textId="77777777" w:rsidTr="00DE595A">
        <w:trPr>
          <w:trHeight w:val="255"/>
        </w:trPr>
        <w:tc>
          <w:tcPr>
            <w:tcW w:w="1900" w:type="dxa"/>
            <w:tcBorders>
              <w:top w:val="nil"/>
              <w:left w:val="nil"/>
              <w:bottom w:val="nil"/>
              <w:right w:val="nil"/>
            </w:tcBorders>
            <w:noWrap/>
            <w:vAlign w:val="bottom"/>
          </w:tcPr>
          <w:p w14:paraId="6787B52F" w14:textId="77777777" w:rsidR="004C7D8E" w:rsidRPr="00434259" w:rsidRDefault="004C7D8E">
            <w:r w:rsidRPr="00434259">
              <w:rPr>
                <w:snapToGrid w:val="0"/>
              </w:rPr>
              <w:t xml:space="preserve">Illinois </w:t>
            </w:r>
          </w:p>
        </w:tc>
        <w:tc>
          <w:tcPr>
            <w:tcW w:w="1328" w:type="dxa"/>
            <w:tcBorders>
              <w:top w:val="nil"/>
              <w:left w:val="nil"/>
              <w:bottom w:val="nil"/>
              <w:right w:val="nil"/>
            </w:tcBorders>
            <w:noWrap/>
            <w:vAlign w:val="bottom"/>
          </w:tcPr>
          <w:p w14:paraId="5C3EAC81" w14:textId="77777777" w:rsidR="004C7D8E" w:rsidRPr="00434259" w:rsidRDefault="004C7D8E">
            <w:pPr>
              <w:jc w:val="right"/>
            </w:pPr>
            <w:r w:rsidRPr="00434259">
              <w:rPr>
                <w:snapToGrid w:val="0"/>
              </w:rPr>
              <w:t>IL</w:t>
            </w:r>
          </w:p>
        </w:tc>
        <w:tc>
          <w:tcPr>
            <w:tcW w:w="1152" w:type="dxa"/>
            <w:tcBorders>
              <w:top w:val="nil"/>
              <w:left w:val="nil"/>
              <w:bottom w:val="nil"/>
              <w:right w:val="nil"/>
            </w:tcBorders>
            <w:noWrap/>
            <w:vAlign w:val="bottom"/>
          </w:tcPr>
          <w:p w14:paraId="6B6CC84C" w14:textId="77777777" w:rsidR="004C7D8E" w:rsidRPr="00434259" w:rsidRDefault="004C7D8E">
            <w:pPr>
              <w:jc w:val="right"/>
            </w:pPr>
            <w:r w:rsidRPr="00434259">
              <w:rPr>
                <w:snapToGrid w:val="0"/>
              </w:rPr>
              <w:t>17</w:t>
            </w:r>
          </w:p>
        </w:tc>
        <w:tc>
          <w:tcPr>
            <w:tcW w:w="750" w:type="dxa"/>
            <w:tcBorders>
              <w:top w:val="nil"/>
              <w:left w:val="nil"/>
              <w:bottom w:val="nil"/>
              <w:right w:val="nil"/>
            </w:tcBorders>
            <w:noWrap/>
            <w:vAlign w:val="bottom"/>
          </w:tcPr>
          <w:p w14:paraId="474CF9FB" w14:textId="77777777" w:rsidR="004C7D8E" w:rsidRPr="00434259" w:rsidRDefault="004C7D8E">
            <w:pPr>
              <w:jc w:val="right"/>
            </w:pPr>
          </w:p>
        </w:tc>
        <w:tc>
          <w:tcPr>
            <w:tcW w:w="1530" w:type="dxa"/>
            <w:tcBorders>
              <w:top w:val="nil"/>
              <w:left w:val="nil"/>
              <w:bottom w:val="nil"/>
              <w:right w:val="nil"/>
            </w:tcBorders>
            <w:noWrap/>
            <w:vAlign w:val="bottom"/>
          </w:tcPr>
          <w:p w14:paraId="6F1EDB16" w14:textId="77777777" w:rsidR="004C7D8E" w:rsidRPr="00434259" w:rsidRDefault="004C7D8E">
            <w:r w:rsidRPr="00434259">
              <w:rPr>
                <w:snapToGrid w:val="0"/>
              </w:rPr>
              <w:t xml:space="preserve">Rhode Island </w:t>
            </w:r>
          </w:p>
        </w:tc>
        <w:tc>
          <w:tcPr>
            <w:tcW w:w="1260" w:type="dxa"/>
            <w:tcBorders>
              <w:top w:val="nil"/>
              <w:left w:val="nil"/>
              <w:bottom w:val="nil"/>
              <w:right w:val="nil"/>
            </w:tcBorders>
            <w:noWrap/>
            <w:vAlign w:val="bottom"/>
          </w:tcPr>
          <w:p w14:paraId="0DC7D115" w14:textId="77777777" w:rsidR="004C7D8E" w:rsidRPr="00434259" w:rsidRDefault="004C7D8E">
            <w:pPr>
              <w:jc w:val="right"/>
            </w:pPr>
            <w:r w:rsidRPr="00434259">
              <w:rPr>
                <w:snapToGrid w:val="0"/>
              </w:rPr>
              <w:t>RI</w:t>
            </w:r>
          </w:p>
        </w:tc>
        <w:tc>
          <w:tcPr>
            <w:tcW w:w="1260" w:type="dxa"/>
            <w:tcBorders>
              <w:top w:val="nil"/>
              <w:left w:val="nil"/>
              <w:bottom w:val="nil"/>
              <w:right w:val="nil"/>
            </w:tcBorders>
            <w:noWrap/>
            <w:vAlign w:val="bottom"/>
          </w:tcPr>
          <w:p w14:paraId="45ACD04B" w14:textId="77777777" w:rsidR="004C7D8E" w:rsidRPr="00434259" w:rsidRDefault="004C7D8E">
            <w:pPr>
              <w:jc w:val="right"/>
            </w:pPr>
            <w:r w:rsidRPr="00434259">
              <w:rPr>
                <w:snapToGrid w:val="0"/>
              </w:rPr>
              <w:t>44</w:t>
            </w:r>
          </w:p>
        </w:tc>
      </w:tr>
      <w:tr w:rsidR="004C7D8E" w:rsidRPr="00434259" w14:paraId="632AFECC" w14:textId="77777777" w:rsidTr="00DE595A">
        <w:trPr>
          <w:trHeight w:val="255"/>
        </w:trPr>
        <w:tc>
          <w:tcPr>
            <w:tcW w:w="1900" w:type="dxa"/>
            <w:tcBorders>
              <w:top w:val="nil"/>
              <w:left w:val="nil"/>
              <w:bottom w:val="nil"/>
              <w:right w:val="nil"/>
            </w:tcBorders>
            <w:noWrap/>
            <w:vAlign w:val="bottom"/>
          </w:tcPr>
          <w:p w14:paraId="034B4835" w14:textId="77777777" w:rsidR="004C7D8E" w:rsidRPr="00434259" w:rsidRDefault="004C7D8E">
            <w:r w:rsidRPr="00434259">
              <w:rPr>
                <w:snapToGrid w:val="0"/>
              </w:rPr>
              <w:t xml:space="preserve">Indiana </w:t>
            </w:r>
          </w:p>
        </w:tc>
        <w:tc>
          <w:tcPr>
            <w:tcW w:w="1328" w:type="dxa"/>
            <w:tcBorders>
              <w:top w:val="nil"/>
              <w:left w:val="nil"/>
              <w:bottom w:val="nil"/>
              <w:right w:val="nil"/>
            </w:tcBorders>
            <w:noWrap/>
            <w:vAlign w:val="bottom"/>
          </w:tcPr>
          <w:p w14:paraId="7A1DCDB3" w14:textId="77777777" w:rsidR="004C7D8E" w:rsidRPr="00434259" w:rsidRDefault="004C7D8E">
            <w:pPr>
              <w:jc w:val="right"/>
            </w:pPr>
            <w:r w:rsidRPr="00434259">
              <w:rPr>
                <w:snapToGrid w:val="0"/>
              </w:rPr>
              <w:t>IN</w:t>
            </w:r>
          </w:p>
        </w:tc>
        <w:tc>
          <w:tcPr>
            <w:tcW w:w="1152" w:type="dxa"/>
            <w:tcBorders>
              <w:top w:val="nil"/>
              <w:left w:val="nil"/>
              <w:bottom w:val="nil"/>
              <w:right w:val="nil"/>
            </w:tcBorders>
            <w:noWrap/>
            <w:vAlign w:val="bottom"/>
          </w:tcPr>
          <w:p w14:paraId="646951ED" w14:textId="77777777" w:rsidR="004C7D8E" w:rsidRPr="00434259" w:rsidRDefault="004C7D8E">
            <w:pPr>
              <w:jc w:val="right"/>
            </w:pPr>
            <w:r w:rsidRPr="00434259">
              <w:rPr>
                <w:snapToGrid w:val="0"/>
              </w:rPr>
              <w:t>18</w:t>
            </w:r>
          </w:p>
        </w:tc>
        <w:tc>
          <w:tcPr>
            <w:tcW w:w="750" w:type="dxa"/>
            <w:tcBorders>
              <w:top w:val="nil"/>
              <w:left w:val="nil"/>
              <w:bottom w:val="nil"/>
              <w:right w:val="nil"/>
            </w:tcBorders>
            <w:noWrap/>
            <w:vAlign w:val="bottom"/>
          </w:tcPr>
          <w:p w14:paraId="3778D248" w14:textId="77777777" w:rsidR="004C7D8E" w:rsidRPr="00434259" w:rsidRDefault="004C7D8E">
            <w:pPr>
              <w:jc w:val="right"/>
            </w:pPr>
          </w:p>
        </w:tc>
        <w:tc>
          <w:tcPr>
            <w:tcW w:w="1530" w:type="dxa"/>
            <w:tcBorders>
              <w:top w:val="nil"/>
              <w:left w:val="nil"/>
              <w:bottom w:val="nil"/>
              <w:right w:val="nil"/>
            </w:tcBorders>
            <w:noWrap/>
            <w:vAlign w:val="bottom"/>
          </w:tcPr>
          <w:p w14:paraId="3127DE30" w14:textId="77777777" w:rsidR="004C7D8E" w:rsidRPr="00434259" w:rsidRDefault="004C7D8E">
            <w:r w:rsidRPr="00434259">
              <w:rPr>
                <w:snapToGrid w:val="0"/>
              </w:rPr>
              <w:t xml:space="preserve">South Carolina </w:t>
            </w:r>
          </w:p>
        </w:tc>
        <w:tc>
          <w:tcPr>
            <w:tcW w:w="1260" w:type="dxa"/>
            <w:tcBorders>
              <w:top w:val="nil"/>
              <w:left w:val="nil"/>
              <w:bottom w:val="nil"/>
              <w:right w:val="nil"/>
            </w:tcBorders>
            <w:noWrap/>
            <w:vAlign w:val="bottom"/>
          </w:tcPr>
          <w:p w14:paraId="61839C98" w14:textId="77777777" w:rsidR="004C7D8E" w:rsidRPr="00434259" w:rsidRDefault="004C7D8E">
            <w:pPr>
              <w:jc w:val="right"/>
            </w:pPr>
            <w:r w:rsidRPr="00434259">
              <w:rPr>
                <w:snapToGrid w:val="0"/>
              </w:rPr>
              <w:t>SC</w:t>
            </w:r>
          </w:p>
        </w:tc>
        <w:tc>
          <w:tcPr>
            <w:tcW w:w="1260" w:type="dxa"/>
            <w:tcBorders>
              <w:top w:val="nil"/>
              <w:left w:val="nil"/>
              <w:bottom w:val="nil"/>
              <w:right w:val="nil"/>
            </w:tcBorders>
            <w:noWrap/>
            <w:vAlign w:val="bottom"/>
          </w:tcPr>
          <w:p w14:paraId="111B6629" w14:textId="77777777" w:rsidR="004C7D8E" w:rsidRPr="00434259" w:rsidRDefault="004C7D8E">
            <w:pPr>
              <w:jc w:val="right"/>
            </w:pPr>
            <w:r w:rsidRPr="00434259">
              <w:rPr>
                <w:snapToGrid w:val="0"/>
              </w:rPr>
              <w:t>45</w:t>
            </w:r>
          </w:p>
        </w:tc>
      </w:tr>
      <w:tr w:rsidR="00D8362D" w:rsidRPr="00434259" w14:paraId="1CB97044" w14:textId="77777777" w:rsidTr="00DE595A">
        <w:trPr>
          <w:trHeight w:val="80"/>
        </w:trPr>
        <w:tc>
          <w:tcPr>
            <w:tcW w:w="1900" w:type="dxa"/>
            <w:tcBorders>
              <w:top w:val="nil"/>
              <w:left w:val="nil"/>
              <w:bottom w:val="nil"/>
              <w:right w:val="nil"/>
            </w:tcBorders>
            <w:noWrap/>
            <w:vAlign w:val="bottom"/>
          </w:tcPr>
          <w:p w14:paraId="037DB207" w14:textId="77777777" w:rsidR="00D8362D" w:rsidRPr="00434259" w:rsidRDefault="00D8362D" w:rsidP="004B449C">
            <w:pPr>
              <w:rPr>
                <w:snapToGrid w:val="0"/>
                <w:sz w:val="8"/>
                <w:szCs w:val="8"/>
              </w:rPr>
            </w:pPr>
          </w:p>
        </w:tc>
        <w:tc>
          <w:tcPr>
            <w:tcW w:w="1328" w:type="dxa"/>
            <w:tcBorders>
              <w:top w:val="nil"/>
              <w:left w:val="nil"/>
              <w:bottom w:val="nil"/>
              <w:right w:val="nil"/>
            </w:tcBorders>
            <w:noWrap/>
            <w:vAlign w:val="bottom"/>
          </w:tcPr>
          <w:p w14:paraId="082368D3" w14:textId="77777777" w:rsidR="00D8362D" w:rsidRPr="00434259" w:rsidRDefault="00D8362D" w:rsidP="004B449C">
            <w:pPr>
              <w:jc w:val="right"/>
              <w:rPr>
                <w:snapToGrid w:val="0"/>
                <w:sz w:val="8"/>
                <w:szCs w:val="8"/>
              </w:rPr>
            </w:pPr>
          </w:p>
        </w:tc>
        <w:tc>
          <w:tcPr>
            <w:tcW w:w="1152" w:type="dxa"/>
            <w:tcBorders>
              <w:top w:val="nil"/>
              <w:left w:val="nil"/>
              <w:bottom w:val="nil"/>
              <w:right w:val="nil"/>
            </w:tcBorders>
            <w:noWrap/>
            <w:vAlign w:val="bottom"/>
          </w:tcPr>
          <w:p w14:paraId="5179158F" w14:textId="77777777" w:rsidR="00D8362D" w:rsidRPr="00434259" w:rsidRDefault="00D8362D" w:rsidP="004B449C">
            <w:pPr>
              <w:jc w:val="right"/>
              <w:rPr>
                <w:snapToGrid w:val="0"/>
                <w:sz w:val="8"/>
                <w:szCs w:val="8"/>
              </w:rPr>
            </w:pPr>
          </w:p>
        </w:tc>
        <w:tc>
          <w:tcPr>
            <w:tcW w:w="750" w:type="dxa"/>
            <w:tcBorders>
              <w:top w:val="nil"/>
              <w:left w:val="nil"/>
              <w:bottom w:val="nil"/>
              <w:right w:val="nil"/>
            </w:tcBorders>
            <w:noWrap/>
            <w:vAlign w:val="bottom"/>
          </w:tcPr>
          <w:p w14:paraId="2D3CDD8D" w14:textId="77777777" w:rsidR="00D8362D" w:rsidRPr="00434259" w:rsidRDefault="00D8362D" w:rsidP="004B449C">
            <w:pPr>
              <w:jc w:val="right"/>
              <w:rPr>
                <w:sz w:val="8"/>
                <w:szCs w:val="8"/>
              </w:rPr>
            </w:pPr>
          </w:p>
        </w:tc>
        <w:tc>
          <w:tcPr>
            <w:tcW w:w="1530" w:type="dxa"/>
            <w:tcBorders>
              <w:top w:val="nil"/>
              <w:left w:val="nil"/>
              <w:bottom w:val="nil"/>
              <w:right w:val="nil"/>
            </w:tcBorders>
            <w:noWrap/>
            <w:vAlign w:val="bottom"/>
          </w:tcPr>
          <w:p w14:paraId="130C3275" w14:textId="77777777" w:rsidR="00D8362D" w:rsidRPr="00434259" w:rsidRDefault="00D8362D" w:rsidP="004B449C">
            <w:pPr>
              <w:rPr>
                <w:snapToGrid w:val="0"/>
                <w:sz w:val="8"/>
                <w:szCs w:val="8"/>
              </w:rPr>
            </w:pPr>
          </w:p>
        </w:tc>
        <w:tc>
          <w:tcPr>
            <w:tcW w:w="1260" w:type="dxa"/>
            <w:tcBorders>
              <w:top w:val="nil"/>
              <w:left w:val="nil"/>
              <w:bottom w:val="nil"/>
              <w:right w:val="nil"/>
            </w:tcBorders>
            <w:noWrap/>
            <w:vAlign w:val="bottom"/>
          </w:tcPr>
          <w:p w14:paraId="55F869E0" w14:textId="77777777" w:rsidR="00D8362D" w:rsidRPr="00434259" w:rsidRDefault="00D8362D" w:rsidP="004B449C">
            <w:pPr>
              <w:jc w:val="right"/>
              <w:rPr>
                <w:snapToGrid w:val="0"/>
                <w:sz w:val="8"/>
                <w:szCs w:val="8"/>
              </w:rPr>
            </w:pPr>
          </w:p>
        </w:tc>
        <w:tc>
          <w:tcPr>
            <w:tcW w:w="1260" w:type="dxa"/>
            <w:tcBorders>
              <w:top w:val="nil"/>
              <w:left w:val="nil"/>
              <w:bottom w:val="nil"/>
              <w:right w:val="nil"/>
            </w:tcBorders>
            <w:noWrap/>
            <w:vAlign w:val="bottom"/>
          </w:tcPr>
          <w:p w14:paraId="36029922" w14:textId="77777777" w:rsidR="00D8362D" w:rsidRPr="00434259" w:rsidRDefault="00D8362D" w:rsidP="004B449C">
            <w:pPr>
              <w:jc w:val="right"/>
              <w:rPr>
                <w:snapToGrid w:val="0"/>
                <w:sz w:val="8"/>
                <w:szCs w:val="8"/>
              </w:rPr>
            </w:pPr>
          </w:p>
        </w:tc>
      </w:tr>
      <w:tr w:rsidR="004C7D8E" w:rsidRPr="00434259" w14:paraId="58CB53F9" w14:textId="77777777" w:rsidTr="00DE595A">
        <w:trPr>
          <w:trHeight w:val="255"/>
        </w:trPr>
        <w:tc>
          <w:tcPr>
            <w:tcW w:w="1900" w:type="dxa"/>
            <w:tcBorders>
              <w:top w:val="nil"/>
              <w:left w:val="nil"/>
              <w:bottom w:val="nil"/>
              <w:right w:val="nil"/>
            </w:tcBorders>
            <w:noWrap/>
            <w:vAlign w:val="bottom"/>
          </w:tcPr>
          <w:p w14:paraId="11149C0D" w14:textId="77777777" w:rsidR="004C7D8E" w:rsidRPr="00434259" w:rsidRDefault="004C7D8E">
            <w:r w:rsidRPr="00434259">
              <w:rPr>
                <w:snapToGrid w:val="0"/>
              </w:rPr>
              <w:t xml:space="preserve">Iowa </w:t>
            </w:r>
          </w:p>
        </w:tc>
        <w:tc>
          <w:tcPr>
            <w:tcW w:w="1328" w:type="dxa"/>
            <w:tcBorders>
              <w:top w:val="nil"/>
              <w:left w:val="nil"/>
              <w:bottom w:val="nil"/>
              <w:right w:val="nil"/>
            </w:tcBorders>
            <w:noWrap/>
            <w:vAlign w:val="bottom"/>
          </w:tcPr>
          <w:p w14:paraId="5EB34CCD" w14:textId="77777777" w:rsidR="004C7D8E" w:rsidRPr="00434259" w:rsidRDefault="004C7D8E">
            <w:pPr>
              <w:jc w:val="right"/>
            </w:pPr>
            <w:r w:rsidRPr="00434259">
              <w:rPr>
                <w:snapToGrid w:val="0"/>
              </w:rPr>
              <w:t>IA</w:t>
            </w:r>
          </w:p>
        </w:tc>
        <w:tc>
          <w:tcPr>
            <w:tcW w:w="1152" w:type="dxa"/>
            <w:tcBorders>
              <w:top w:val="nil"/>
              <w:left w:val="nil"/>
              <w:bottom w:val="nil"/>
              <w:right w:val="nil"/>
            </w:tcBorders>
            <w:noWrap/>
            <w:vAlign w:val="bottom"/>
          </w:tcPr>
          <w:p w14:paraId="1F964983" w14:textId="77777777" w:rsidR="004C7D8E" w:rsidRPr="00434259" w:rsidRDefault="004C7D8E">
            <w:pPr>
              <w:jc w:val="right"/>
            </w:pPr>
            <w:r w:rsidRPr="00434259">
              <w:rPr>
                <w:snapToGrid w:val="0"/>
              </w:rPr>
              <w:t>19</w:t>
            </w:r>
          </w:p>
        </w:tc>
        <w:tc>
          <w:tcPr>
            <w:tcW w:w="750" w:type="dxa"/>
            <w:tcBorders>
              <w:top w:val="nil"/>
              <w:left w:val="nil"/>
              <w:bottom w:val="nil"/>
              <w:right w:val="nil"/>
            </w:tcBorders>
            <w:noWrap/>
            <w:vAlign w:val="bottom"/>
          </w:tcPr>
          <w:p w14:paraId="638EF5CA" w14:textId="77777777" w:rsidR="004C7D8E" w:rsidRPr="00434259" w:rsidRDefault="004C7D8E">
            <w:pPr>
              <w:jc w:val="right"/>
            </w:pPr>
          </w:p>
        </w:tc>
        <w:tc>
          <w:tcPr>
            <w:tcW w:w="1530" w:type="dxa"/>
            <w:tcBorders>
              <w:top w:val="nil"/>
              <w:left w:val="nil"/>
              <w:bottom w:val="nil"/>
              <w:right w:val="nil"/>
            </w:tcBorders>
            <w:noWrap/>
            <w:vAlign w:val="bottom"/>
          </w:tcPr>
          <w:p w14:paraId="7E781FFE" w14:textId="77777777" w:rsidR="004C7D8E" w:rsidRPr="00434259" w:rsidRDefault="004C7D8E">
            <w:r w:rsidRPr="00434259">
              <w:rPr>
                <w:snapToGrid w:val="0"/>
              </w:rPr>
              <w:t xml:space="preserve">South Dakota </w:t>
            </w:r>
          </w:p>
        </w:tc>
        <w:tc>
          <w:tcPr>
            <w:tcW w:w="1260" w:type="dxa"/>
            <w:tcBorders>
              <w:top w:val="nil"/>
              <w:left w:val="nil"/>
              <w:bottom w:val="nil"/>
              <w:right w:val="nil"/>
            </w:tcBorders>
            <w:noWrap/>
            <w:vAlign w:val="bottom"/>
          </w:tcPr>
          <w:p w14:paraId="61705CC4" w14:textId="77777777" w:rsidR="004C7D8E" w:rsidRPr="00434259" w:rsidRDefault="004C7D8E">
            <w:pPr>
              <w:jc w:val="right"/>
            </w:pPr>
            <w:r w:rsidRPr="00434259">
              <w:rPr>
                <w:snapToGrid w:val="0"/>
              </w:rPr>
              <w:t>SD</w:t>
            </w:r>
          </w:p>
        </w:tc>
        <w:tc>
          <w:tcPr>
            <w:tcW w:w="1260" w:type="dxa"/>
            <w:tcBorders>
              <w:top w:val="nil"/>
              <w:left w:val="nil"/>
              <w:bottom w:val="nil"/>
              <w:right w:val="nil"/>
            </w:tcBorders>
            <w:noWrap/>
            <w:vAlign w:val="bottom"/>
          </w:tcPr>
          <w:p w14:paraId="2EA3B108" w14:textId="77777777" w:rsidR="004C7D8E" w:rsidRPr="00434259" w:rsidRDefault="004C7D8E">
            <w:pPr>
              <w:jc w:val="right"/>
            </w:pPr>
            <w:r w:rsidRPr="00434259">
              <w:rPr>
                <w:snapToGrid w:val="0"/>
              </w:rPr>
              <w:t>46</w:t>
            </w:r>
          </w:p>
        </w:tc>
      </w:tr>
      <w:tr w:rsidR="004C7D8E" w:rsidRPr="00434259" w14:paraId="4863A901" w14:textId="77777777" w:rsidTr="00DE595A">
        <w:trPr>
          <w:trHeight w:val="255"/>
        </w:trPr>
        <w:tc>
          <w:tcPr>
            <w:tcW w:w="1900" w:type="dxa"/>
            <w:tcBorders>
              <w:top w:val="nil"/>
              <w:left w:val="nil"/>
              <w:bottom w:val="nil"/>
              <w:right w:val="nil"/>
            </w:tcBorders>
            <w:noWrap/>
            <w:vAlign w:val="bottom"/>
          </w:tcPr>
          <w:p w14:paraId="0B617005" w14:textId="77777777" w:rsidR="004C7D8E" w:rsidRPr="00434259" w:rsidRDefault="004C7D8E">
            <w:r w:rsidRPr="00434259">
              <w:rPr>
                <w:snapToGrid w:val="0"/>
              </w:rPr>
              <w:t xml:space="preserve">Kansas </w:t>
            </w:r>
          </w:p>
        </w:tc>
        <w:tc>
          <w:tcPr>
            <w:tcW w:w="1328" w:type="dxa"/>
            <w:tcBorders>
              <w:top w:val="nil"/>
              <w:left w:val="nil"/>
              <w:bottom w:val="nil"/>
              <w:right w:val="nil"/>
            </w:tcBorders>
            <w:noWrap/>
            <w:vAlign w:val="bottom"/>
          </w:tcPr>
          <w:p w14:paraId="34132D42" w14:textId="77777777" w:rsidR="004C7D8E" w:rsidRPr="00434259" w:rsidRDefault="004C7D8E">
            <w:pPr>
              <w:jc w:val="right"/>
            </w:pPr>
            <w:r w:rsidRPr="00434259">
              <w:rPr>
                <w:snapToGrid w:val="0"/>
              </w:rPr>
              <w:t>KS</w:t>
            </w:r>
          </w:p>
        </w:tc>
        <w:tc>
          <w:tcPr>
            <w:tcW w:w="1152" w:type="dxa"/>
            <w:tcBorders>
              <w:top w:val="nil"/>
              <w:left w:val="nil"/>
              <w:bottom w:val="nil"/>
              <w:right w:val="nil"/>
            </w:tcBorders>
            <w:noWrap/>
            <w:vAlign w:val="bottom"/>
          </w:tcPr>
          <w:p w14:paraId="5EBC14B7" w14:textId="77777777" w:rsidR="004C7D8E" w:rsidRPr="00434259" w:rsidRDefault="004C7D8E">
            <w:pPr>
              <w:jc w:val="right"/>
            </w:pPr>
            <w:r w:rsidRPr="00434259">
              <w:rPr>
                <w:snapToGrid w:val="0"/>
              </w:rPr>
              <w:t>20</w:t>
            </w:r>
          </w:p>
        </w:tc>
        <w:tc>
          <w:tcPr>
            <w:tcW w:w="750" w:type="dxa"/>
            <w:tcBorders>
              <w:top w:val="nil"/>
              <w:left w:val="nil"/>
              <w:bottom w:val="nil"/>
              <w:right w:val="nil"/>
            </w:tcBorders>
            <w:noWrap/>
            <w:vAlign w:val="bottom"/>
          </w:tcPr>
          <w:p w14:paraId="7073A537" w14:textId="77777777" w:rsidR="004C7D8E" w:rsidRPr="00434259" w:rsidRDefault="004C7D8E">
            <w:pPr>
              <w:jc w:val="right"/>
            </w:pPr>
          </w:p>
        </w:tc>
        <w:tc>
          <w:tcPr>
            <w:tcW w:w="1530" w:type="dxa"/>
            <w:tcBorders>
              <w:top w:val="nil"/>
              <w:left w:val="nil"/>
              <w:bottom w:val="nil"/>
              <w:right w:val="nil"/>
            </w:tcBorders>
            <w:noWrap/>
            <w:vAlign w:val="bottom"/>
          </w:tcPr>
          <w:p w14:paraId="1F962F09" w14:textId="77777777" w:rsidR="004C7D8E" w:rsidRPr="00434259" w:rsidRDefault="004C7D8E">
            <w:r w:rsidRPr="00434259">
              <w:rPr>
                <w:snapToGrid w:val="0"/>
              </w:rPr>
              <w:t xml:space="preserve">Tennessee </w:t>
            </w:r>
          </w:p>
        </w:tc>
        <w:tc>
          <w:tcPr>
            <w:tcW w:w="1260" w:type="dxa"/>
            <w:tcBorders>
              <w:top w:val="nil"/>
              <w:left w:val="nil"/>
              <w:bottom w:val="nil"/>
              <w:right w:val="nil"/>
            </w:tcBorders>
            <w:noWrap/>
            <w:vAlign w:val="bottom"/>
          </w:tcPr>
          <w:p w14:paraId="5F973014" w14:textId="77777777" w:rsidR="004C7D8E" w:rsidRPr="00434259" w:rsidRDefault="004C7D8E">
            <w:pPr>
              <w:jc w:val="right"/>
            </w:pPr>
            <w:r w:rsidRPr="00434259">
              <w:rPr>
                <w:snapToGrid w:val="0"/>
              </w:rPr>
              <w:t>TN</w:t>
            </w:r>
          </w:p>
        </w:tc>
        <w:tc>
          <w:tcPr>
            <w:tcW w:w="1260" w:type="dxa"/>
            <w:tcBorders>
              <w:top w:val="nil"/>
              <w:left w:val="nil"/>
              <w:bottom w:val="nil"/>
              <w:right w:val="nil"/>
            </w:tcBorders>
            <w:noWrap/>
            <w:vAlign w:val="bottom"/>
          </w:tcPr>
          <w:p w14:paraId="461C57DE" w14:textId="77777777" w:rsidR="004C7D8E" w:rsidRPr="00434259" w:rsidRDefault="004C7D8E">
            <w:pPr>
              <w:jc w:val="right"/>
            </w:pPr>
            <w:r w:rsidRPr="00434259">
              <w:rPr>
                <w:snapToGrid w:val="0"/>
              </w:rPr>
              <w:t>47</w:t>
            </w:r>
          </w:p>
        </w:tc>
      </w:tr>
      <w:tr w:rsidR="004C7D8E" w:rsidRPr="00434259" w14:paraId="48E36884" w14:textId="77777777" w:rsidTr="00DE595A">
        <w:trPr>
          <w:trHeight w:val="255"/>
        </w:trPr>
        <w:tc>
          <w:tcPr>
            <w:tcW w:w="1900" w:type="dxa"/>
            <w:tcBorders>
              <w:top w:val="nil"/>
              <w:left w:val="nil"/>
              <w:bottom w:val="nil"/>
              <w:right w:val="nil"/>
            </w:tcBorders>
            <w:noWrap/>
            <w:vAlign w:val="bottom"/>
          </w:tcPr>
          <w:p w14:paraId="32575E89" w14:textId="77777777" w:rsidR="004C7D8E" w:rsidRPr="00434259" w:rsidRDefault="004C7D8E">
            <w:r w:rsidRPr="00434259">
              <w:rPr>
                <w:snapToGrid w:val="0"/>
              </w:rPr>
              <w:t xml:space="preserve">Kentucky </w:t>
            </w:r>
          </w:p>
        </w:tc>
        <w:tc>
          <w:tcPr>
            <w:tcW w:w="1328" w:type="dxa"/>
            <w:tcBorders>
              <w:top w:val="nil"/>
              <w:left w:val="nil"/>
              <w:bottom w:val="nil"/>
              <w:right w:val="nil"/>
            </w:tcBorders>
            <w:noWrap/>
            <w:vAlign w:val="bottom"/>
          </w:tcPr>
          <w:p w14:paraId="5CD27912" w14:textId="77777777" w:rsidR="004C7D8E" w:rsidRPr="00434259" w:rsidRDefault="004C7D8E">
            <w:pPr>
              <w:jc w:val="right"/>
            </w:pPr>
            <w:r w:rsidRPr="00434259">
              <w:rPr>
                <w:snapToGrid w:val="0"/>
              </w:rPr>
              <w:t>KY</w:t>
            </w:r>
          </w:p>
        </w:tc>
        <w:tc>
          <w:tcPr>
            <w:tcW w:w="1152" w:type="dxa"/>
            <w:tcBorders>
              <w:top w:val="nil"/>
              <w:left w:val="nil"/>
              <w:bottom w:val="nil"/>
              <w:right w:val="nil"/>
            </w:tcBorders>
            <w:noWrap/>
            <w:vAlign w:val="bottom"/>
          </w:tcPr>
          <w:p w14:paraId="117B9670" w14:textId="77777777" w:rsidR="004C7D8E" w:rsidRPr="00434259" w:rsidRDefault="004C7D8E">
            <w:pPr>
              <w:jc w:val="right"/>
            </w:pPr>
            <w:r w:rsidRPr="00434259">
              <w:rPr>
                <w:snapToGrid w:val="0"/>
              </w:rPr>
              <w:t>21</w:t>
            </w:r>
          </w:p>
        </w:tc>
        <w:tc>
          <w:tcPr>
            <w:tcW w:w="750" w:type="dxa"/>
            <w:tcBorders>
              <w:top w:val="nil"/>
              <w:left w:val="nil"/>
              <w:bottom w:val="nil"/>
              <w:right w:val="nil"/>
            </w:tcBorders>
            <w:noWrap/>
            <w:vAlign w:val="bottom"/>
          </w:tcPr>
          <w:p w14:paraId="4D46F392" w14:textId="77777777" w:rsidR="004C7D8E" w:rsidRPr="00434259" w:rsidRDefault="004C7D8E">
            <w:pPr>
              <w:jc w:val="right"/>
            </w:pPr>
          </w:p>
        </w:tc>
        <w:tc>
          <w:tcPr>
            <w:tcW w:w="1530" w:type="dxa"/>
            <w:tcBorders>
              <w:top w:val="nil"/>
              <w:left w:val="nil"/>
              <w:bottom w:val="nil"/>
              <w:right w:val="nil"/>
            </w:tcBorders>
            <w:noWrap/>
            <w:vAlign w:val="bottom"/>
          </w:tcPr>
          <w:p w14:paraId="35FAFA50" w14:textId="77777777" w:rsidR="004C7D8E" w:rsidRPr="00434259" w:rsidRDefault="004C7D8E">
            <w:r w:rsidRPr="00434259">
              <w:rPr>
                <w:snapToGrid w:val="0"/>
              </w:rPr>
              <w:t xml:space="preserve">Texas </w:t>
            </w:r>
          </w:p>
        </w:tc>
        <w:tc>
          <w:tcPr>
            <w:tcW w:w="1260" w:type="dxa"/>
            <w:tcBorders>
              <w:top w:val="nil"/>
              <w:left w:val="nil"/>
              <w:bottom w:val="nil"/>
              <w:right w:val="nil"/>
            </w:tcBorders>
            <w:noWrap/>
            <w:vAlign w:val="bottom"/>
          </w:tcPr>
          <w:p w14:paraId="78619378" w14:textId="77777777" w:rsidR="004C7D8E" w:rsidRPr="00434259" w:rsidRDefault="004C7D8E">
            <w:pPr>
              <w:jc w:val="right"/>
            </w:pPr>
            <w:r w:rsidRPr="00434259">
              <w:rPr>
                <w:snapToGrid w:val="0"/>
              </w:rPr>
              <w:t>TX</w:t>
            </w:r>
          </w:p>
        </w:tc>
        <w:tc>
          <w:tcPr>
            <w:tcW w:w="1260" w:type="dxa"/>
            <w:tcBorders>
              <w:top w:val="nil"/>
              <w:left w:val="nil"/>
              <w:bottom w:val="nil"/>
              <w:right w:val="nil"/>
            </w:tcBorders>
            <w:noWrap/>
            <w:vAlign w:val="bottom"/>
          </w:tcPr>
          <w:p w14:paraId="52635C94" w14:textId="77777777" w:rsidR="004C7D8E" w:rsidRPr="00434259" w:rsidRDefault="004C7D8E">
            <w:pPr>
              <w:jc w:val="right"/>
            </w:pPr>
            <w:r w:rsidRPr="00434259">
              <w:rPr>
                <w:snapToGrid w:val="0"/>
              </w:rPr>
              <w:t>48</w:t>
            </w:r>
          </w:p>
        </w:tc>
      </w:tr>
      <w:tr w:rsidR="004C7D8E" w:rsidRPr="00434259" w14:paraId="0ED246B3" w14:textId="77777777" w:rsidTr="00DE595A">
        <w:trPr>
          <w:trHeight w:val="255"/>
        </w:trPr>
        <w:tc>
          <w:tcPr>
            <w:tcW w:w="1900" w:type="dxa"/>
            <w:tcBorders>
              <w:top w:val="nil"/>
              <w:left w:val="nil"/>
              <w:bottom w:val="nil"/>
              <w:right w:val="nil"/>
            </w:tcBorders>
            <w:noWrap/>
            <w:vAlign w:val="bottom"/>
          </w:tcPr>
          <w:p w14:paraId="572D661F" w14:textId="77777777" w:rsidR="004C7D8E" w:rsidRPr="00434259" w:rsidRDefault="004C7D8E">
            <w:r w:rsidRPr="00434259">
              <w:rPr>
                <w:snapToGrid w:val="0"/>
              </w:rPr>
              <w:t xml:space="preserve">Louisiana </w:t>
            </w:r>
          </w:p>
        </w:tc>
        <w:tc>
          <w:tcPr>
            <w:tcW w:w="1328" w:type="dxa"/>
            <w:tcBorders>
              <w:top w:val="nil"/>
              <w:left w:val="nil"/>
              <w:bottom w:val="nil"/>
              <w:right w:val="nil"/>
            </w:tcBorders>
            <w:noWrap/>
            <w:vAlign w:val="bottom"/>
          </w:tcPr>
          <w:p w14:paraId="03B388C2" w14:textId="77777777" w:rsidR="004C7D8E" w:rsidRPr="00434259" w:rsidRDefault="004C7D8E">
            <w:pPr>
              <w:jc w:val="right"/>
            </w:pPr>
            <w:r w:rsidRPr="00434259">
              <w:rPr>
                <w:snapToGrid w:val="0"/>
              </w:rPr>
              <w:t>LA</w:t>
            </w:r>
          </w:p>
        </w:tc>
        <w:tc>
          <w:tcPr>
            <w:tcW w:w="1152" w:type="dxa"/>
            <w:tcBorders>
              <w:top w:val="nil"/>
              <w:left w:val="nil"/>
              <w:bottom w:val="nil"/>
              <w:right w:val="nil"/>
            </w:tcBorders>
            <w:noWrap/>
            <w:vAlign w:val="bottom"/>
          </w:tcPr>
          <w:p w14:paraId="1992379F" w14:textId="77777777" w:rsidR="004C7D8E" w:rsidRPr="00434259" w:rsidRDefault="004C7D8E">
            <w:pPr>
              <w:jc w:val="right"/>
            </w:pPr>
            <w:r w:rsidRPr="00434259">
              <w:rPr>
                <w:snapToGrid w:val="0"/>
              </w:rPr>
              <w:t>22</w:t>
            </w:r>
          </w:p>
        </w:tc>
        <w:tc>
          <w:tcPr>
            <w:tcW w:w="750" w:type="dxa"/>
            <w:tcBorders>
              <w:top w:val="nil"/>
              <w:left w:val="nil"/>
              <w:bottom w:val="nil"/>
              <w:right w:val="nil"/>
            </w:tcBorders>
            <w:noWrap/>
            <w:vAlign w:val="bottom"/>
          </w:tcPr>
          <w:p w14:paraId="196C8AA2" w14:textId="77777777" w:rsidR="004C7D8E" w:rsidRPr="00434259" w:rsidRDefault="004C7D8E">
            <w:pPr>
              <w:jc w:val="right"/>
            </w:pPr>
          </w:p>
        </w:tc>
        <w:tc>
          <w:tcPr>
            <w:tcW w:w="1530" w:type="dxa"/>
            <w:tcBorders>
              <w:top w:val="nil"/>
              <w:left w:val="nil"/>
              <w:bottom w:val="nil"/>
              <w:right w:val="nil"/>
            </w:tcBorders>
            <w:noWrap/>
            <w:vAlign w:val="bottom"/>
          </w:tcPr>
          <w:p w14:paraId="740F2158" w14:textId="77777777" w:rsidR="004C7D8E" w:rsidRPr="00434259" w:rsidRDefault="004C7D8E">
            <w:r w:rsidRPr="00434259">
              <w:rPr>
                <w:snapToGrid w:val="0"/>
              </w:rPr>
              <w:t xml:space="preserve">Utah </w:t>
            </w:r>
          </w:p>
        </w:tc>
        <w:tc>
          <w:tcPr>
            <w:tcW w:w="1260" w:type="dxa"/>
            <w:tcBorders>
              <w:top w:val="nil"/>
              <w:left w:val="nil"/>
              <w:bottom w:val="nil"/>
              <w:right w:val="nil"/>
            </w:tcBorders>
            <w:noWrap/>
            <w:vAlign w:val="bottom"/>
          </w:tcPr>
          <w:p w14:paraId="037F2B87" w14:textId="77777777" w:rsidR="004C7D8E" w:rsidRPr="00434259" w:rsidRDefault="004C7D8E">
            <w:pPr>
              <w:jc w:val="right"/>
            </w:pPr>
            <w:r w:rsidRPr="00434259">
              <w:rPr>
                <w:snapToGrid w:val="0"/>
              </w:rPr>
              <w:t>UT</w:t>
            </w:r>
          </w:p>
        </w:tc>
        <w:tc>
          <w:tcPr>
            <w:tcW w:w="1260" w:type="dxa"/>
            <w:tcBorders>
              <w:top w:val="nil"/>
              <w:left w:val="nil"/>
              <w:bottom w:val="nil"/>
              <w:right w:val="nil"/>
            </w:tcBorders>
            <w:noWrap/>
            <w:vAlign w:val="bottom"/>
          </w:tcPr>
          <w:p w14:paraId="40B58594" w14:textId="77777777" w:rsidR="004C7D8E" w:rsidRPr="00434259" w:rsidRDefault="004C7D8E">
            <w:pPr>
              <w:jc w:val="right"/>
            </w:pPr>
            <w:r w:rsidRPr="00434259">
              <w:rPr>
                <w:snapToGrid w:val="0"/>
              </w:rPr>
              <w:t>49</w:t>
            </w:r>
          </w:p>
        </w:tc>
      </w:tr>
      <w:tr w:rsidR="004C7D8E" w:rsidRPr="00434259" w14:paraId="15E09398" w14:textId="77777777" w:rsidTr="00DE595A">
        <w:trPr>
          <w:trHeight w:val="255"/>
        </w:trPr>
        <w:tc>
          <w:tcPr>
            <w:tcW w:w="1900" w:type="dxa"/>
            <w:tcBorders>
              <w:top w:val="nil"/>
              <w:left w:val="nil"/>
              <w:bottom w:val="nil"/>
              <w:right w:val="nil"/>
            </w:tcBorders>
            <w:noWrap/>
            <w:vAlign w:val="bottom"/>
          </w:tcPr>
          <w:p w14:paraId="33EF02E4" w14:textId="77777777" w:rsidR="004C7D8E" w:rsidRPr="00434259" w:rsidRDefault="004C7D8E">
            <w:r w:rsidRPr="00434259">
              <w:rPr>
                <w:snapToGrid w:val="0"/>
              </w:rPr>
              <w:t xml:space="preserve">Maine </w:t>
            </w:r>
          </w:p>
        </w:tc>
        <w:tc>
          <w:tcPr>
            <w:tcW w:w="1328" w:type="dxa"/>
            <w:tcBorders>
              <w:top w:val="nil"/>
              <w:left w:val="nil"/>
              <w:bottom w:val="nil"/>
              <w:right w:val="nil"/>
            </w:tcBorders>
            <w:noWrap/>
            <w:vAlign w:val="bottom"/>
          </w:tcPr>
          <w:p w14:paraId="734EB1B4" w14:textId="77777777" w:rsidR="004C7D8E" w:rsidRPr="00434259" w:rsidRDefault="004C7D8E">
            <w:pPr>
              <w:jc w:val="right"/>
            </w:pPr>
            <w:r w:rsidRPr="00434259">
              <w:rPr>
                <w:snapToGrid w:val="0"/>
              </w:rPr>
              <w:t>ME</w:t>
            </w:r>
          </w:p>
        </w:tc>
        <w:tc>
          <w:tcPr>
            <w:tcW w:w="1152" w:type="dxa"/>
            <w:tcBorders>
              <w:top w:val="nil"/>
              <w:left w:val="nil"/>
              <w:bottom w:val="nil"/>
              <w:right w:val="nil"/>
            </w:tcBorders>
            <w:noWrap/>
            <w:vAlign w:val="bottom"/>
          </w:tcPr>
          <w:p w14:paraId="2D042E2B" w14:textId="77777777" w:rsidR="004C7D8E" w:rsidRPr="00434259" w:rsidRDefault="004C7D8E">
            <w:pPr>
              <w:jc w:val="right"/>
            </w:pPr>
            <w:r w:rsidRPr="00434259">
              <w:rPr>
                <w:snapToGrid w:val="0"/>
              </w:rPr>
              <w:t>23</w:t>
            </w:r>
          </w:p>
        </w:tc>
        <w:tc>
          <w:tcPr>
            <w:tcW w:w="750" w:type="dxa"/>
            <w:tcBorders>
              <w:top w:val="nil"/>
              <w:left w:val="nil"/>
              <w:bottom w:val="nil"/>
              <w:right w:val="nil"/>
            </w:tcBorders>
            <w:noWrap/>
            <w:vAlign w:val="bottom"/>
          </w:tcPr>
          <w:p w14:paraId="146BF121" w14:textId="77777777" w:rsidR="004C7D8E" w:rsidRPr="00434259" w:rsidRDefault="004C7D8E">
            <w:pPr>
              <w:jc w:val="right"/>
            </w:pPr>
          </w:p>
        </w:tc>
        <w:tc>
          <w:tcPr>
            <w:tcW w:w="1530" w:type="dxa"/>
            <w:tcBorders>
              <w:top w:val="nil"/>
              <w:left w:val="nil"/>
              <w:bottom w:val="nil"/>
              <w:right w:val="nil"/>
            </w:tcBorders>
            <w:noWrap/>
            <w:vAlign w:val="bottom"/>
          </w:tcPr>
          <w:p w14:paraId="0C0E39BC" w14:textId="77777777" w:rsidR="004C7D8E" w:rsidRPr="00434259" w:rsidRDefault="004C7D8E">
            <w:r w:rsidRPr="00434259">
              <w:rPr>
                <w:snapToGrid w:val="0"/>
              </w:rPr>
              <w:t xml:space="preserve">Vermont </w:t>
            </w:r>
          </w:p>
        </w:tc>
        <w:tc>
          <w:tcPr>
            <w:tcW w:w="1260" w:type="dxa"/>
            <w:tcBorders>
              <w:top w:val="nil"/>
              <w:left w:val="nil"/>
              <w:bottom w:val="nil"/>
              <w:right w:val="nil"/>
            </w:tcBorders>
            <w:noWrap/>
            <w:vAlign w:val="bottom"/>
          </w:tcPr>
          <w:p w14:paraId="18C9A45C" w14:textId="77777777" w:rsidR="004C7D8E" w:rsidRPr="00434259" w:rsidRDefault="004C7D8E">
            <w:pPr>
              <w:jc w:val="right"/>
            </w:pPr>
            <w:r w:rsidRPr="00434259">
              <w:rPr>
                <w:snapToGrid w:val="0"/>
              </w:rPr>
              <w:t>VT</w:t>
            </w:r>
          </w:p>
        </w:tc>
        <w:tc>
          <w:tcPr>
            <w:tcW w:w="1260" w:type="dxa"/>
            <w:tcBorders>
              <w:top w:val="nil"/>
              <w:left w:val="nil"/>
              <w:bottom w:val="nil"/>
              <w:right w:val="nil"/>
            </w:tcBorders>
            <w:noWrap/>
            <w:vAlign w:val="bottom"/>
          </w:tcPr>
          <w:p w14:paraId="0AB326B5" w14:textId="77777777" w:rsidR="004C7D8E" w:rsidRPr="00434259" w:rsidRDefault="004C7D8E">
            <w:pPr>
              <w:jc w:val="right"/>
            </w:pPr>
            <w:r w:rsidRPr="00434259">
              <w:rPr>
                <w:snapToGrid w:val="0"/>
              </w:rPr>
              <w:t>50</w:t>
            </w:r>
          </w:p>
        </w:tc>
      </w:tr>
      <w:tr w:rsidR="00D8362D" w:rsidRPr="00434259" w14:paraId="18D19354" w14:textId="77777777" w:rsidTr="00DE595A">
        <w:trPr>
          <w:trHeight w:val="80"/>
        </w:trPr>
        <w:tc>
          <w:tcPr>
            <w:tcW w:w="1900" w:type="dxa"/>
            <w:tcBorders>
              <w:top w:val="nil"/>
              <w:left w:val="nil"/>
              <w:bottom w:val="nil"/>
              <w:right w:val="nil"/>
            </w:tcBorders>
            <w:noWrap/>
            <w:vAlign w:val="bottom"/>
          </w:tcPr>
          <w:p w14:paraId="638AFDA4" w14:textId="77777777" w:rsidR="00D8362D" w:rsidRPr="00434259" w:rsidRDefault="00D8362D" w:rsidP="004B449C">
            <w:pPr>
              <w:rPr>
                <w:snapToGrid w:val="0"/>
                <w:sz w:val="8"/>
                <w:szCs w:val="8"/>
              </w:rPr>
            </w:pPr>
          </w:p>
        </w:tc>
        <w:tc>
          <w:tcPr>
            <w:tcW w:w="1328" w:type="dxa"/>
            <w:tcBorders>
              <w:top w:val="nil"/>
              <w:left w:val="nil"/>
              <w:bottom w:val="nil"/>
              <w:right w:val="nil"/>
            </w:tcBorders>
            <w:noWrap/>
            <w:vAlign w:val="bottom"/>
          </w:tcPr>
          <w:p w14:paraId="66316B18" w14:textId="77777777" w:rsidR="00D8362D" w:rsidRPr="00434259" w:rsidRDefault="00D8362D" w:rsidP="004B449C">
            <w:pPr>
              <w:jc w:val="right"/>
              <w:rPr>
                <w:snapToGrid w:val="0"/>
                <w:sz w:val="8"/>
                <w:szCs w:val="8"/>
              </w:rPr>
            </w:pPr>
          </w:p>
        </w:tc>
        <w:tc>
          <w:tcPr>
            <w:tcW w:w="1152" w:type="dxa"/>
            <w:tcBorders>
              <w:top w:val="nil"/>
              <w:left w:val="nil"/>
              <w:bottom w:val="nil"/>
              <w:right w:val="nil"/>
            </w:tcBorders>
            <w:noWrap/>
            <w:vAlign w:val="bottom"/>
          </w:tcPr>
          <w:p w14:paraId="10E674DA" w14:textId="77777777" w:rsidR="00D8362D" w:rsidRPr="00434259" w:rsidRDefault="00D8362D" w:rsidP="004B449C">
            <w:pPr>
              <w:jc w:val="right"/>
              <w:rPr>
                <w:snapToGrid w:val="0"/>
                <w:sz w:val="8"/>
                <w:szCs w:val="8"/>
              </w:rPr>
            </w:pPr>
          </w:p>
        </w:tc>
        <w:tc>
          <w:tcPr>
            <w:tcW w:w="750" w:type="dxa"/>
            <w:tcBorders>
              <w:top w:val="nil"/>
              <w:left w:val="nil"/>
              <w:bottom w:val="nil"/>
              <w:right w:val="nil"/>
            </w:tcBorders>
            <w:noWrap/>
            <w:vAlign w:val="bottom"/>
          </w:tcPr>
          <w:p w14:paraId="741D8FB5" w14:textId="77777777" w:rsidR="00D8362D" w:rsidRPr="00434259" w:rsidRDefault="00D8362D" w:rsidP="004B449C">
            <w:pPr>
              <w:jc w:val="right"/>
              <w:rPr>
                <w:sz w:val="8"/>
                <w:szCs w:val="8"/>
              </w:rPr>
            </w:pPr>
          </w:p>
        </w:tc>
        <w:tc>
          <w:tcPr>
            <w:tcW w:w="1530" w:type="dxa"/>
            <w:tcBorders>
              <w:top w:val="nil"/>
              <w:left w:val="nil"/>
              <w:bottom w:val="nil"/>
              <w:right w:val="nil"/>
            </w:tcBorders>
            <w:noWrap/>
            <w:vAlign w:val="bottom"/>
          </w:tcPr>
          <w:p w14:paraId="2D1EFBA8" w14:textId="77777777" w:rsidR="00D8362D" w:rsidRPr="00434259" w:rsidRDefault="00D8362D" w:rsidP="004B449C">
            <w:pPr>
              <w:rPr>
                <w:snapToGrid w:val="0"/>
                <w:sz w:val="8"/>
                <w:szCs w:val="8"/>
              </w:rPr>
            </w:pPr>
          </w:p>
        </w:tc>
        <w:tc>
          <w:tcPr>
            <w:tcW w:w="1260" w:type="dxa"/>
            <w:tcBorders>
              <w:top w:val="nil"/>
              <w:left w:val="nil"/>
              <w:bottom w:val="nil"/>
              <w:right w:val="nil"/>
            </w:tcBorders>
            <w:noWrap/>
            <w:vAlign w:val="bottom"/>
          </w:tcPr>
          <w:p w14:paraId="18A91AE6" w14:textId="77777777" w:rsidR="00D8362D" w:rsidRPr="00434259" w:rsidRDefault="00D8362D" w:rsidP="004B449C">
            <w:pPr>
              <w:jc w:val="right"/>
              <w:rPr>
                <w:snapToGrid w:val="0"/>
                <w:sz w:val="8"/>
                <w:szCs w:val="8"/>
              </w:rPr>
            </w:pPr>
          </w:p>
        </w:tc>
        <w:tc>
          <w:tcPr>
            <w:tcW w:w="1260" w:type="dxa"/>
            <w:tcBorders>
              <w:top w:val="nil"/>
              <w:left w:val="nil"/>
              <w:bottom w:val="nil"/>
              <w:right w:val="nil"/>
            </w:tcBorders>
            <w:noWrap/>
            <w:vAlign w:val="bottom"/>
          </w:tcPr>
          <w:p w14:paraId="2A79AC3E" w14:textId="77777777" w:rsidR="00D8362D" w:rsidRPr="00434259" w:rsidRDefault="00D8362D" w:rsidP="004B449C">
            <w:pPr>
              <w:jc w:val="right"/>
              <w:rPr>
                <w:snapToGrid w:val="0"/>
                <w:sz w:val="8"/>
                <w:szCs w:val="8"/>
              </w:rPr>
            </w:pPr>
          </w:p>
        </w:tc>
      </w:tr>
      <w:tr w:rsidR="004C7D8E" w:rsidRPr="00434259" w14:paraId="5D5FE617" w14:textId="77777777" w:rsidTr="00DE595A">
        <w:trPr>
          <w:trHeight w:val="255"/>
        </w:trPr>
        <w:tc>
          <w:tcPr>
            <w:tcW w:w="1900" w:type="dxa"/>
            <w:tcBorders>
              <w:top w:val="nil"/>
              <w:left w:val="nil"/>
              <w:bottom w:val="nil"/>
              <w:right w:val="nil"/>
            </w:tcBorders>
            <w:noWrap/>
            <w:vAlign w:val="bottom"/>
          </w:tcPr>
          <w:p w14:paraId="3B0DB7F6" w14:textId="77777777" w:rsidR="004C7D8E" w:rsidRPr="00434259" w:rsidRDefault="004C7D8E">
            <w:r w:rsidRPr="00434259">
              <w:rPr>
                <w:snapToGrid w:val="0"/>
              </w:rPr>
              <w:t xml:space="preserve">Maryland </w:t>
            </w:r>
          </w:p>
        </w:tc>
        <w:tc>
          <w:tcPr>
            <w:tcW w:w="1328" w:type="dxa"/>
            <w:tcBorders>
              <w:top w:val="nil"/>
              <w:left w:val="nil"/>
              <w:bottom w:val="nil"/>
              <w:right w:val="nil"/>
            </w:tcBorders>
            <w:noWrap/>
            <w:vAlign w:val="bottom"/>
          </w:tcPr>
          <w:p w14:paraId="185725EC" w14:textId="77777777" w:rsidR="004C7D8E" w:rsidRPr="00434259" w:rsidRDefault="004C7D8E">
            <w:pPr>
              <w:jc w:val="right"/>
            </w:pPr>
            <w:r w:rsidRPr="00434259">
              <w:rPr>
                <w:snapToGrid w:val="0"/>
              </w:rPr>
              <w:t>MD</w:t>
            </w:r>
          </w:p>
        </w:tc>
        <w:tc>
          <w:tcPr>
            <w:tcW w:w="1152" w:type="dxa"/>
            <w:tcBorders>
              <w:top w:val="nil"/>
              <w:left w:val="nil"/>
              <w:bottom w:val="nil"/>
              <w:right w:val="nil"/>
            </w:tcBorders>
            <w:noWrap/>
            <w:vAlign w:val="bottom"/>
          </w:tcPr>
          <w:p w14:paraId="62568222" w14:textId="77777777" w:rsidR="004C7D8E" w:rsidRPr="00434259" w:rsidRDefault="004C7D8E">
            <w:pPr>
              <w:jc w:val="right"/>
            </w:pPr>
            <w:r w:rsidRPr="00434259">
              <w:rPr>
                <w:snapToGrid w:val="0"/>
              </w:rPr>
              <w:t>24</w:t>
            </w:r>
          </w:p>
        </w:tc>
        <w:tc>
          <w:tcPr>
            <w:tcW w:w="750" w:type="dxa"/>
            <w:tcBorders>
              <w:top w:val="nil"/>
              <w:left w:val="nil"/>
              <w:bottom w:val="nil"/>
              <w:right w:val="nil"/>
            </w:tcBorders>
            <w:noWrap/>
            <w:vAlign w:val="bottom"/>
          </w:tcPr>
          <w:p w14:paraId="2BCB436B" w14:textId="77777777" w:rsidR="004C7D8E" w:rsidRPr="00434259" w:rsidRDefault="004C7D8E">
            <w:pPr>
              <w:jc w:val="right"/>
            </w:pPr>
          </w:p>
        </w:tc>
        <w:tc>
          <w:tcPr>
            <w:tcW w:w="1530" w:type="dxa"/>
            <w:tcBorders>
              <w:top w:val="nil"/>
              <w:left w:val="nil"/>
              <w:bottom w:val="nil"/>
              <w:right w:val="nil"/>
            </w:tcBorders>
            <w:noWrap/>
            <w:vAlign w:val="bottom"/>
          </w:tcPr>
          <w:p w14:paraId="2FE63D62" w14:textId="77777777" w:rsidR="004C7D8E" w:rsidRPr="00434259" w:rsidRDefault="004C7D8E">
            <w:r w:rsidRPr="00434259">
              <w:rPr>
                <w:snapToGrid w:val="0"/>
              </w:rPr>
              <w:t xml:space="preserve">Virginia </w:t>
            </w:r>
          </w:p>
        </w:tc>
        <w:tc>
          <w:tcPr>
            <w:tcW w:w="1260" w:type="dxa"/>
            <w:tcBorders>
              <w:top w:val="nil"/>
              <w:left w:val="nil"/>
              <w:bottom w:val="nil"/>
              <w:right w:val="nil"/>
            </w:tcBorders>
            <w:noWrap/>
            <w:vAlign w:val="bottom"/>
          </w:tcPr>
          <w:p w14:paraId="2ECDA674" w14:textId="77777777" w:rsidR="004C7D8E" w:rsidRPr="00434259" w:rsidRDefault="004C7D8E">
            <w:pPr>
              <w:jc w:val="right"/>
            </w:pPr>
            <w:r w:rsidRPr="00434259">
              <w:rPr>
                <w:snapToGrid w:val="0"/>
              </w:rPr>
              <w:t>VA</w:t>
            </w:r>
          </w:p>
        </w:tc>
        <w:tc>
          <w:tcPr>
            <w:tcW w:w="1260" w:type="dxa"/>
            <w:tcBorders>
              <w:top w:val="nil"/>
              <w:left w:val="nil"/>
              <w:bottom w:val="nil"/>
              <w:right w:val="nil"/>
            </w:tcBorders>
            <w:noWrap/>
            <w:vAlign w:val="bottom"/>
          </w:tcPr>
          <w:p w14:paraId="22777F6B" w14:textId="77777777" w:rsidR="004C7D8E" w:rsidRPr="00434259" w:rsidRDefault="004C7D8E">
            <w:pPr>
              <w:jc w:val="right"/>
            </w:pPr>
            <w:r w:rsidRPr="00434259">
              <w:rPr>
                <w:snapToGrid w:val="0"/>
              </w:rPr>
              <w:t>51</w:t>
            </w:r>
          </w:p>
        </w:tc>
      </w:tr>
      <w:tr w:rsidR="004C7D8E" w:rsidRPr="00434259" w14:paraId="0CAF6D68" w14:textId="77777777" w:rsidTr="00DE595A">
        <w:trPr>
          <w:trHeight w:val="255"/>
        </w:trPr>
        <w:tc>
          <w:tcPr>
            <w:tcW w:w="1900" w:type="dxa"/>
            <w:tcBorders>
              <w:top w:val="nil"/>
              <w:left w:val="nil"/>
              <w:bottom w:val="nil"/>
              <w:right w:val="nil"/>
            </w:tcBorders>
            <w:noWrap/>
            <w:vAlign w:val="bottom"/>
          </w:tcPr>
          <w:p w14:paraId="430ADF5D" w14:textId="77777777" w:rsidR="004C7D8E" w:rsidRPr="00434259" w:rsidRDefault="004C7D8E">
            <w:r w:rsidRPr="00434259">
              <w:rPr>
                <w:snapToGrid w:val="0"/>
              </w:rPr>
              <w:t xml:space="preserve">Massachusetts </w:t>
            </w:r>
          </w:p>
        </w:tc>
        <w:tc>
          <w:tcPr>
            <w:tcW w:w="1328" w:type="dxa"/>
            <w:tcBorders>
              <w:top w:val="nil"/>
              <w:left w:val="nil"/>
              <w:bottom w:val="nil"/>
              <w:right w:val="nil"/>
            </w:tcBorders>
            <w:noWrap/>
            <w:vAlign w:val="bottom"/>
          </w:tcPr>
          <w:p w14:paraId="1327D8EA" w14:textId="77777777" w:rsidR="004C7D8E" w:rsidRPr="00434259" w:rsidRDefault="004C7D8E">
            <w:pPr>
              <w:jc w:val="right"/>
            </w:pPr>
            <w:r w:rsidRPr="00434259">
              <w:rPr>
                <w:snapToGrid w:val="0"/>
              </w:rPr>
              <w:t>MA</w:t>
            </w:r>
          </w:p>
        </w:tc>
        <w:tc>
          <w:tcPr>
            <w:tcW w:w="1152" w:type="dxa"/>
            <w:tcBorders>
              <w:top w:val="nil"/>
              <w:left w:val="nil"/>
              <w:bottom w:val="nil"/>
              <w:right w:val="nil"/>
            </w:tcBorders>
            <w:noWrap/>
            <w:vAlign w:val="bottom"/>
          </w:tcPr>
          <w:p w14:paraId="7AB95296" w14:textId="77777777" w:rsidR="004C7D8E" w:rsidRPr="00434259" w:rsidRDefault="004C7D8E">
            <w:pPr>
              <w:jc w:val="right"/>
            </w:pPr>
            <w:r w:rsidRPr="00434259">
              <w:rPr>
                <w:snapToGrid w:val="0"/>
              </w:rPr>
              <w:t>25</w:t>
            </w:r>
          </w:p>
        </w:tc>
        <w:tc>
          <w:tcPr>
            <w:tcW w:w="750" w:type="dxa"/>
            <w:tcBorders>
              <w:top w:val="nil"/>
              <w:left w:val="nil"/>
              <w:bottom w:val="nil"/>
              <w:right w:val="nil"/>
            </w:tcBorders>
            <w:noWrap/>
            <w:vAlign w:val="bottom"/>
          </w:tcPr>
          <w:p w14:paraId="32A22C92" w14:textId="77777777" w:rsidR="004C7D8E" w:rsidRPr="00434259" w:rsidRDefault="004C7D8E">
            <w:pPr>
              <w:jc w:val="right"/>
            </w:pPr>
          </w:p>
        </w:tc>
        <w:tc>
          <w:tcPr>
            <w:tcW w:w="1530" w:type="dxa"/>
            <w:tcBorders>
              <w:top w:val="nil"/>
              <w:left w:val="nil"/>
              <w:bottom w:val="nil"/>
              <w:right w:val="nil"/>
            </w:tcBorders>
            <w:noWrap/>
            <w:vAlign w:val="bottom"/>
          </w:tcPr>
          <w:p w14:paraId="12949C0F" w14:textId="77777777" w:rsidR="004C7D8E" w:rsidRPr="00434259" w:rsidRDefault="004C7D8E">
            <w:r w:rsidRPr="00434259">
              <w:rPr>
                <w:snapToGrid w:val="0"/>
              </w:rPr>
              <w:t xml:space="preserve">Washington </w:t>
            </w:r>
          </w:p>
        </w:tc>
        <w:tc>
          <w:tcPr>
            <w:tcW w:w="1260" w:type="dxa"/>
            <w:tcBorders>
              <w:top w:val="nil"/>
              <w:left w:val="nil"/>
              <w:bottom w:val="nil"/>
              <w:right w:val="nil"/>
            </w:tcBorders>
            <w:noWrap/>
            <w:vAlign w:val="bottom"/>
          </w:tcPr>
          <w:p w14:paraId="6A3395B5" w14:textId="77777777" w:rsidR="004C7D8E" w:rsidRPr="00434259" w:rsidRDefault="004C7D8E">
            <w:pPr>
              <w:jc w:val="right"/>
            </w:pPr>
            <w:r w:rsidRPr="00434259">
              <w:rPr>
                <w:snapToGrid w:val="0"/>
              </w:rPr>
              <w:t>WA</w:t>
            </w:r>
          </w:p>
        </w:tc>
        <w:tc>
          <w:tcPr>
            <w:tcW w:w="1260" w:type="dxa"/>
            <w:tcBorders>
              <w:top w:val="nil"/>
              <w:left w:val="nil"/>
              <w:bottom w:val="nil"/>
              <w:right w:val="nil"/>
            </w:tcBorders>
            <w:noWrap/>
            <w:vAlign w:val="bottom"/>
          </w:tcPr>
          <w:p w14:paraId="58032BAD" w14:textId="77777777" w:rsidR="004C7D8E" w:rsidRPr="00434259" w:rsidRDefault="004C7D8E">
            <w:pPr>
              <w:jc w:val="right"/>
            </w:pPr>
            <w:r w:rsidRPr="00434259">
              <w:rPr>
                <w:snapToGrid w:val="0"/>
              </w:rPr>
              <w:t>53</w:t>
            </w:r>
          </w:p>
        </w:tc>
      </w:tr>
      <w:tr w:rsidR="004C7D8E" w:rsidRPr="00434259" w14:paraId="4C6CCE01" w14:textId="77777777" w:rsidTr="00DE595A">
        <w:trPr>
          <w:trHeight w:val="255"/>
        </w:trPr>
        <w:tc>
          <w:tcPr>
            <w:tcW w:w="1900" w:type="dxa"/>
            <w:tcBorders>
              <w:top w:val="nil"/>
              <w:left w:val="nil"/>
              <w:bottom w:val="nil"/>
              <w:right w:val="nil"/>
            </w:tcBorders>
            <w:noWrap/>
            <w:vAlign w:val="bottom"/>
          </w:tcPr>
          <w:p w14:paraId="4104F54A" w14:textId="77777777" w:rsidR="004C7D8E" w:rsidRPr="00434259" w:rsidRDefault="004C7D8E">
            <w:r w:rsidRPr="00434259">
              <w:rPr>
                <w:snapToGrid w:val="0"/>
              </w:rPr>
              <w:t xml:space="preserve">Michigan </w:t>
            </w:r>
          </w:p>
        </w:tc>
        <w:tc>
          <w:tcPr>
            <w:tcW w:w="1328" w:type="dxa"/>
            <w:tcBorders>
              <w:top w:val="nil"/>
              <w:left w:val="nil"/>
              <w:bottom w:val="nil"/>
              <w:right w:val="nil"/>
            </w:tcBorders>
            <w:noWrap/>
            <w:vAlign w:val="bottom"/>
          </w:tcPr>
          <w:p w14:paraId="7642EECC" w14:textId="77777777" w:rsidR="004C7D8E" w:rsidRPr="00434259" w:rsidRDefault="004C7D8E">
            <w:pPr>
              <w:jc w:val="right"/>
            </w:pPr>
            <w:r w:rsidRPr="00434259">
              <w:rPr>
                <w:snapToGrid w:val="0"/>
              </w:rPr>
              <w:t>MI</w:t>
            </w:r>
          </w:p>
        </w:tc>
        <w:tc>
          <w:tcPr>
            <w:tcW w:w="1152" w:type="dxa"/>
            <w:tcBorders>
              <w:top w:val="nil"/>
              <w:left w:val="nil"/>
              <w:bottom w:val="nil"/>
              <w:right w:val="nil"/>
            </w:tcBorders>
            <w:noWrap/>
            <w:vAlign w:val="bottom"/>
          </w:tcPr>
          <w:p w14:paraId="00CFFCED" w14:textId="77777777" w:rsidR="004C7D8E" w:rsidRPr="00434259" w:rsidRDefault="004C7D8E">
            <w:pPr>
              <w:jc w:val="right"/>
            </w:pPr>
            <w:r w:rsidRPr="00434259">
              <w:rPr>
                <w:snapToGrid w:val="0"/>
              </w:rPr>
              <w:t>26</w:t>
            </w:r>
          </w:p>
        </w:tc>
        <w:tc>
          <w:tcPr>
            <w:tcW w:w="750" w:type="dxa"/>
            <w:tcBorders>
              <w:top w:val="nil"/>
              <w:left w:val="nil"/>
              <w:bottom w:val="nil"/>
              <w:right w:val="nil"/>
            </w:tcBorders>
            <w:noWrap/>
            <w:vAlign w:val="bottom"/>
          </w:tcPr>
          <w:p w14:paraId="4626CA77" w14:textId="77777777" w:rsidR="004C7D8E" w:rsidRPr="00434259" w:rsidRDefault="004C7D8E">
            <w:pPr>
              <w:jc w:val="right"/>
            </w:pPr>
          </w:p>
        </w:tc>
        <w:tc>
          <w:tcPr>
            <w:tcW w:w="1530" w:type="dxa"/>
            <w:tcBorders>
              <w:top w:val="nil"/>
              <w:left w:val="nil"/>
              <w:bottom w:val="nil"/>
              <w:right w:val="nil"/>
            </w:tcBorders>
            <w:noWrap/>
            <w:vAlign w:val="bottom"/>
          </w:tcPr>
          <w:p w14:paraId="5932242D" w14:textId="77777777" w:rsidR="004C7D8E" w:rsidRPr="00434259" w:rsidRDefault="004C7D8E">
            <w:r w:rsidRPr="00434259">
              <w:rPr>
                <w:snapToGrid w:val="0"/>
              </w:rPr>
              <w:t xml:space="preserve">West Virginia </w:t>
            </w:r>
          </w:p>
        </w:tc>
        <w:tc>
          <w:tcPr>
            <w:tcW w:w="1260" w:type="dxa"/>
            <w:tcBorders>
              <w:top w:val="nil"/>
              <w:left w:val="nil"/>
              <w:bottom w:val="nil"/>
              <w:right w:val="nil"/>
            </w:tcBorders>
            <w:noWrap/>
            <w:vAlign w:val="bottom"/>
          </w:tcPr>
          <w:p w14:paraId="73A2BBB2" w14:textId="77777777" w:rsidR="004C7D8E" w:rsidRPr="00434259" w:rsidRDefault="004C7D8E">
            <w:pPr>
              <w:jc w:val="right"/>
            </w:pPr>
            <w:r w:rsidRPr="00434259">
              <w:rPr>
                <w:snapToGrid w:val="0"/>
              </w:rPr>
              <w:t>WV</w:t>
            </w:r>
          </w:p>
        </w:tc>
        <w:tc>
          <w:tcPr>
            <w:tcW w:w="1260" w:type="dxa"/>
            <w:tcBorders>
              <w:top w:val="nil"/>
              <w:left w:val="nil"/>
              <w:bottom w:val="nil"/>
              <w:right w:val="nil"/>
            </w:tcBorders>
            <w:noWrap/>
            <w:vAlign w:val="bottom"/>
          </w:tcPr>
          <w:p w14:paraId="45078457" w14:textId="77777777" w:rsidR="004C7D8E" w:rsidRPr="00434259" w:rsidRDefault="004C7D8E">
            <w:pPr>
              <w:jc w:val="right"/>
            </w:pPr>
            <w:r w:rsidRPr="00434259">
              <w:rPr>
                <w:snapToGrid w:val="0"/>
              </w:rPr>
              <w:t>54</w:t>
            </w:r>
          </w:p>
        </w:tc>
      </w:tr>
      <w:tr w:rsidR="004C7D8E" w:rsidRPr="00434259" w14:paraId="0B2F5899" w14:textId="77777777" w:rsidTr="00DE595A">
        <w:trPr>
          <w:trHeight w:val="255"/>
        </w:trPr>
        <w:tc>
          <w:tcPr>
            <w:tcW w:w="1900" w:type="dxa"/>
            <w:tcBorders>
              <w:top w:val="nil"/>
              <w:left w:val="nil"/>
              <w:bottom w:val="nil"/>
              <w:right w:val="nil"/>
            </w:tcBorders>
            <w:noWrap/>
            <w:vAlign w:val="bottom"/>
          </w:tcPr>
          <w:p w14:paraId="0527D263" w14:textId="77777777" w:rsidR="004C7D8E" w:rsidRPr="00434259" w:rsidRDefault="004C7D8E">
            <w:r w:rsidRPr="00434259">
              <w:rPr>
                <w:snapToGrid w:val="0"/>
              </w:rPr>
              <w:t xml:space="preserve">Minnesota </w:t>
            </w:r>
          </w:p>
        </w:tc>
        <w:tc>
          <w:tcPr>
            <w:tcW w:w="1328" w:type="dxa"/>
            <w:tcBorders>
              <w:top w:val="nil"/>
              <w:left w:val="nil"/>
              <w:bottom w:val="nil"/>
              <w:right w:val="nil"/>
            </w:tcBorders>
            <w:noWrap/>
            <w:vAlign w:val="bottom"/>
          </w:tcPr>
          <w:p w14:paraId="63BEC128" w14:textId="77777777" w:rsidR="004C7D8E" w:rsidRPr="00434259" w:rsidRDefault="004C7D8E">
            <w:pPr>
              <w:jc w:val="right"/>
            </w:pPr>
            <w:r w:rsidRPr="00434259">
              <w:rPr>
                <w:snapToGrid w:val="0"/>
              </w:rPr>
              <w:t>MN</w:t>
            </w:r>
          </w:p>
        </w:tc>
        <w:tc>
          <w:tcPr>
            <w:tcW w:w="1152" w:type="dxa"/>
            <w:tcBorders>
              <w:top w:val="nil"/>
              <w:left w:val="nil"/>
              <w:bottom w:val="nil"/>
              <w:right w:val="nil"/>
            </w:tcBorders>
            <w:noWrap/>
            <w:vAlign w:val="bottom"/>
          </w:tcPr>
          <w:p w14:paraId="28050748" w14:textId="77777777" w:rsidR="004C7D8E" w:rsidRPr="00434259" w:rsidRDefault="004C7D8E">
            <w:pPr>
              <w:jc w:val="right"/>
            </w:pPr>
            <w:r w:rsidRPr="00434259">
              <w:rPr>
                <w:snapToGrid w:val="0"/>
              </w:rPr>
              <w:t>27</w:t>
            </w:r>
          </w:p>
        </w:tc>
        <w:tc>
          <w:tcPr>
            <w:tcW w:w="750" w:type="dxa"/>
            <w:tcBorders>
              <w:top w:val="nil"/>
              <w:left w:val="nil"/>
              <w:bottom w:val="nil"/>
              <w:right w:val="nil"/>
            </w:tcBorders>
            <w:noWrap/>
            <w:vAlign w:val="bottom"/>
          </w:tcPr>
          <w:p w14:paraId="63F51046" w14:textId="77777777" w:rsidR="004C7D8E" w:rsidRPr="00434259" w:rsidRDefault="004C7D8E">
            <w:pPr>
              <w:jc w:val="right"/>
            </w:pPr>
          </w:p>
        </w:tc>
        <w:tc>
          <w:tcPr>
            <w:tcW w:w="1530" w:type="dxa"/>
            <w:tcBorders>
              <w:top w:val="nil"/>
              <w:left w:val="nil"/>
              <w:bottom w:val="nil"/>
              <w:right w:val="nil"/>
            </w:tcBorders>
            <w:noWrap/>
            <w:vAlign w:val="bottom"/>
          </w:tcPr>
          <w:p w14:paraId="4B7E3355" w14:textId="77777777" w:rsidR="004C7D8E" w:rsidRPr="00434259" w:rsidRDefault="004C7D8E">
            <w:r w:rsidRPr="00434259">
              <w:rPr>
                <w:snapToGrid w:val="0"/>
              </w:rPr>
              <w:t xml:space="preserve">Wisconsin </w:t>
            </w:r>
          </w:p>
        </w:tc>
        <w:tc>
          <w:tcPr>
            <w:tcW w:w="1260" w:type="dxa"/>
            <w:tcBorders>
              <w:top w:val="nil"/>
              <w:left w:val="nil"/>
              <w:bottom w:val="nil"/>
              <w:right w:val="nil"/>
            </w:tcBorders>
            <w:noWrap/>
            <w:vAlign w:val="bottom"/>
          </w:tcPr>
          <w:p w14:paraId="43841EEB" w14:textId="77777777" w:rsidR="004C7D8E" w:rsidRPr="00434259" w:rsidRDefault="004C7D8E">
            <w:pPr>
              <w:jc w:val="right"/>
            </w:pPr>
            <w:r w:rsidRPr="00434259">
              <w:rPr>
                <w:snapToGrid w:val="0"/>
              </w:rPr>
              <w:t>WI</w:t>
            </w:r>
          </w:p>
        </w:tc>
        <w:tc>
          <w:tcPr>
            <w:tcW w:w="1260" w:type="dxa"/>
            <w:tcBorders>
              <w:top w:val="nil"/>
              <w:left w:val="nil"/>
              <w:bottom w:val="nil"/>
              <w:right w:val="nil"/>
            </w:tcBorders>
            <w:noWrap/>
            <w:vAlign w:val="bottom"/>
          </w:tcPr>
          <w:p w14:paraId="3EA2EB72" w14:textId="77777777" w:rsidR="004C7D8E" w:rsidRPr="00434259" w:rsidRDefault="004C7D8E">
            <w:pPr>
              <w:jc w:val="right"/>
            </w:pPr>
            <w:r w:rsidRPr="00434259">
              <w:rPr>
                <w:snapToGrid w:val="0"/>
              </w:rPr>
              <w:t>55</w:t>
            </w:r>
          </w:p>
        </w:tc>
      </w:tr>
      <w:tr w:rsidR="004C7D8E" w:rsidRPr="00434259" w14:paraId="167EB38E" w14:textId="77777777" w:rsidTr="00DE595A">
        <w:trPr>
          <w:trHeight w:val="255"/>
        </w:trPr>
        <w:tc>
          <w:tcPr>
            <w:tcW w:w="1900" w:type="dxa"/>
            <w:tcBorders>
              <w:top w:val="nil"/>
              <w:left w:val="nil"/>
              <w:bottom w:val="nil"/>
              <w:right w:val="nil"/>
            </w:tcBorders>
            <w:noWrap/>
            <w:vAlign w:val="bottom"/>
          </w:tcPr>
          <w:p w14:paraId="32669370" w14:textId="77777777" w:rsidR="004C7D8E" w:rsidRPr="00434259" w:rsidRDefault="004C7D8E">
            <w:r w:rsidRPr="00434259">
              <w:rPr>
                <w:snapToGrid w:val="0"/>
              </w:rPr>
              <w:t xml:space="preserve">Mississippi </w:t>
            </w:r>
          </w:p>
        </w:tc>
        <w:tc>
          <w:tcPr>
            <w:tcW w:w="1328" w:type="dxa"/>
            <w:tcBorders>
              <w:top w:val="nil"/>
              <w:left w:val="nil"/>
              <w:bottom w:val="nil"/>
              <w:right w:val="nil"/>
            </w:tcBorders>
            <w:noWrap/>
            <w:vAlign w:val="bottom"/>
          </w:tcPr>
          <w:p w14:paraId="24330FD3" w14:textId="77777777" w:rsidR="004C7D8E" w:rsidRPr="00434259" w:rsidRDefault="004C7D8E">
            <w:pPr>
              <w:jc w:val="right"/>
            </w:pPr>
            <w:r w:rsidRPr="00434259">
              <w:rPr>
                <w:snapToGrid w:val="0"/>
              </w:rPr>
              <w:t>MS</w:t>
            </w:r>
          </w:p>
        </w:tc>
        <w:tc>
          <w:tcPr>
            <w:tcW w:w="1152" w:type="dxa"/>
            <w:tcBorders>
              <w:top w:val="nil"/>
              <w:left w:val="nil"/>
              <w:bottom w:val="nil"/>
              <w:right w:val="nil"/>
            </w:tcBorders>
            <w:noWrap/>
            <w:vAlign w:val="bottom"/>
          </w:tcPr>
          <w:p w14:paraId="55F2C6DA" w14:textId="77777777" w:rsidR="004C7D8E" w:rsidRPr="00434259" w:rsidRDefault="004C7D8E">
            <w:pPr>
              <w:jc w:val="right"/>
            </w:pPr>
            <w:r w:rsidRPr="00434259">
              <w:rPr>
                <w:snapToGrid w:val="0"/>
              </w:rPr>
              <w:t>28</w:t>
            </w:r>
          </w:p>
        </w:tc>
        <w:tc>
          <w:tcPr>
            <w:tcW w:w="750" w:type="dxa"/>
            <w:tcBorders>
              <w:top w:val="nil"/>
              <w:left w:val="nil"/>
              <w:bottom w:val="nil"/>
              <w:right w:val="nil"/>
            </w:tcBorders>
            <w:noWrap/>
            <w:vAlign w:val="bottom"/>
          </w:tcPr>
          <w:p w14:paraId="5DC371AF" w14:textId="77777777" w:rsidR="004C7D8E" w:rsidRPr="00434259" w:rsidRDefault="004C7D8E">
            <w:pPr>
              <w:jc w:val="right"/>
            </w:pPr>
          </w:p>
        </w:tc>
        <w:tc>
          <w:tcPr>
            <w:tcW w:w="1530" w:type="dxa"/>
            <w:tcBorders>
              <w:top w:val="nil"/>
              <w:left w:val="nil"/>
              <w:bottom w:val="nil"/>
              <w:right w:val="nil"/>
            </w:tcBorders>
            <w:noWrap/>
            <w:vAlign w:val="bottom"/>
          </w:tcPr>
          <w:p w14:paraId="2DED3445" w14:textId="77777777" w:rsidR="004C7D8E" w:rsidRPr="00434259" w:rsidRDefault="004C7D8E">
            <w:r w:rsidRPr="00434259">
              <w:t xml:space="preserve">Wyoming </w:t>
            </w:r>
          </w:p>
        </w:tc>
        <w:tc>
          <w:tcPr>
            <w:tcW w:w="1260" w:type="dxa"/>
            <w:tcBorders>
              <w:top w:val="nil"/>
              <w:left w:val="nil"/>
              <w:bottom w:val="nil"/>
              <w:right w:val="nil"/>
            </w:tcBorders>
            <w:noWrap/>
            <w:vAlign w:val="bottom"/>
          </w:tcPr>
          <w:p w14:paraId="7FFB11E8" w14:textId="77777777" w:rsidR="004C7D8E" w:rsidRPr="00434259" w:rsidRDefault="004C7D8E">
            <w:pPr>
              <w:jc w:val="right"/>
            </w:pPr>
            <w:r w:rsidRPr="00434259">
              <w:t>WY</w:t>
            </w:r>
          </w:p>
        </w:tc>
        <w:tc>
          <w:tcPr>
            <w:tcW w:w="1260" w:type="dxa"/>
            <w:tcBorders>
              <w:top w:val="nil"/>
              <w:left w:val="nil"/>
              <w:bottom w:val="nil"/>
              <w:right w:val="nil"/>
            </w:tcBorders>
            <w:noWrap/>
            <w:vAlign w:val="bottom"/>
          </w:tcPr>
          <w:p w14:paraId="5DEADF20" w14:textId="77777777" w:rsidR="004C7D8E" w:rsidRPr="00434259" w:rsidRDefault="004C7D8E">
            <w:pPr>
              <w:jc w:val="right"/>
            </w:pPr>
            <w:r w:rsidRPr="00434259">
              <w:t>56</w:t>
            </w:r>
          </w:p>
        </w:tc>
      </w:tr>
      <w:tr w:rsidR="004C7D8E" w:rsidRPr="00434259" w14:paraId="01EAF959" w14:textId="77777777" w:rsidTr="00DE595A">
        <w:trPr>
          <w:trHeight w:val="255"/>
        </w:trPr>
        <w:tc>
          <w:tcPr>
            <w:tcW w:w="1900" w:type="dxa"/>
            <w:tcBorders>
              <w:top w:val="nil"/>
              <w:left w:val="nil"/>
              <w:bottom w:val="single" w:sz="4" w:space="0" w:color="auto"/>
              <w:right w:val="nil"/>
            </w:tcBorders>
            <w:noWrap/>
            <w:vAlign w:val="bottom"/>
          </w:tcPr>
          <w:p w14:paraId="15BB1BC4" w14:textId="77777777" w:rsidR="004C7D8E" w:rsidRPr="00434259" w:rsidRDefault="004C7D8E">
            <w:r w:rsidRPr="00434259">
              <w:rPr>
                <w:snapToGrid w:val="0"/>
              </w:rPr>
              <w:t xml:space="preserve">Missouri </w:t>
            </w:r>
          </w:p>
        </w:tc>
        <w:tc>
          <w:tcPr>
            <w:tcW w:w="1328" w:type="dxa"/>
            <w:tcBorders>
              <w:top w:val="nil"/>
              <w:left w:val="nil"/>
              <w:bottom w:val="single" w:sz="4" w:space="0" w:color="auto"/>
              <w:right w:val="nil"/>
            </w:tcBorders>
            <w:noWrap/>
            <w:vAlign w:val="bottom"/>
          </w:tcPr>
          <w:p w14:paraId="4624E520" w14:textId="77777777" w:rsidR="004C7D8E" w:rsidRPr="00434259" w:rsidRDefault="004C7D8E">
            <w:pPr>
              <w:jc w:val="right"/>
            </w:pPr>
            <w:r w:rsidRPr="00434259">
              <w:rPr>
                <w:snapToGrid w:val="0"/>
              </w:rPr>
              <w:t>MO</w:t>
            </w:r>
          </w:p>
        </w:tc>
        <w:tc>
          <w:tcPr>
            <w:tcW w:w="1152" w:type="dxa"/>
            <w:tcBorders>
              <w:top w:val="nil"/>
              <w:left w:val="nil"/>
              <w:bottom w:val="single" w:sz="4" w:space="0" w:color="auto"/>
              <w:right w:val="nil"/>
            </w:tcBorders>
            <w:noWrap/>
            <w:vAlign w:val="bottom"/>
          </w:tcPr>
          <w:p w14:paraId="1076DBF0" w14:textId="77777777" w:rsidR="004C7D8E" w:rsidRPr="00434259" w:rsidRDefault="004C7D8E">
            <w:pPr>
              <w:jc w:val="right"/>
            </w:pPr>
            <w:r w:rsidRPr="00434259">
              <w:rPr>
                <w:snapToGrid w:val="0"/>
              </w:rPr>
              <w:t>29</w:t>
            </w:r>
          </w:p>
        </w:tc>
        <w:tc>
          <w:tcPr>
            <w:tcW w:w="750" w:type="dxa"/>
            <w:tcBorders>
              <w:top w:val="nil"/>
              <w:left w:val="nil"/>
              <w:bottom w:val="single" w:sz="4" w:space="0" w:color="auto"/>
              <w:right w:val="nil"/>
            </w:tcBorders>
            <w:noWrap/>
            <w:vAlign w:val="bottom"/>
          </w:tcPr>
          <w:p w14:paraId="3AE03B76" w14:textId="77777777" w:rsidR="004C7D8E" w:rsidRPr="00434259" w:rsidRDefault="004C7D8E">
            <w:pPr>
              <w:jc w:val="right"/>
              <w:rPr>
                <w:sz w:val="24"/>
                <w:szCs w:val="24"/>
              </w:rPr>
            </w:pPr>
            <w:r w:rsidRPr="00434259">
              <w:rPr>
                <w:sz w:val="24"/>
                <w:szCs w:val="24"/>
              </w:rPr>
              <w:t> </w:t>
            </w:r>
          </w:p>
        </w:tc>
        <w:tc>
          <w:tcPr>
            <w:tcW w:w="1530" w:type="dxa"/>
            <w:tcBorders>
              <w:top w:val="nil"/>
              <w:left w:val="nil"/>
              <w:bottom w:val="single" w:sz="4" w:space="0" w:color="auto"/>
              <w:right w:val="nil"/>
            </w:tcBorders>
            <w:noWrap/>
            <w:vAlign w:val="bottom"/>
          </w:tcPr>
          <w:p w14:paraId="4755FD53" w14:textId="77777777" w:rsidR="004C7D8E" w:rsidRPr="00434259" w:rsidRDefault="004C7D8E">
            <w:pPr>
              <w:rPr>
                <w:sz w:val="24"/>
                <w:szCs w:val="24"/>
              </w:rPr>
            </w:pPr>
            <w:r w:rsidRPr="00434259">
              <w:rPr>
                <w:sz w:val="24"/>
                <w:szCs w:val="24"/>
              </w:rPr>
              <w:t> </w:t>
            </w:r>
          </w:p>
        </w:tc>
        <w:tc>
          <w:tcPr>
            <w:tcW w:w="1260" w:type="dxa"/>
            <w:tcBorders>
              <w:top w:val="nil"/>
              <w:left w:val="nil"/>
              <w:bottom w:val="single" w:sz="4" w:space="0" w:color="auto"/>
              <w:right w:val="nil"/>
            </w:tcBorders>
            <w:noWrap/>
            <w:vAlign w:val="bottom"/>
          </w:tcPr>
          <w:p w14:paraId="48E442BA" w14:textId="77777777" w:rsidR="004C7D8E" w:rsidRPr="00434259" w:rsidRDefault="004C7D8E">
            <w:pPr>
              <w:jc w:val="right"/>
              <w:rPr>
                <w:sz w:val="24"/>
                <w:szCs w:val="24"/>
              </w:rPr>
            </w:pPr>
            <w:r w:rsidRPr="00434259">
              <w:rPr>
                <w:sz w:val="24"/>
                <w:szCs w:val="24"/>
              </w:rPr>
              <w:t> </w:t>
            </w:r>
          </w:p>
        </w:tc>
        <w:tc>
          <w:tcPr>
            <w:tcW w:w="1260" w:type="dxa"/>
            <w:tcBorders>
              <w:top w:val="nil"/>
              <w:left w:val="nil"/>
              <w:bottom w:val="single" w:sz="4" w:space="0" w:color="auto"/>
              <w:right w:val="nil"/>
            </w:tcBorders>
            <w:noWrap/>
            <w:vAlign w:val="bottom"/>
          </w:tcPr>
          <w:p w14:paraId="77E0B0C9" w14:textId="77777777" w:rsidR="004C7D8E" w:rsidRPr="00434259" w:rsidRDefault="004C7D8E">
            <w:pPr>
              <w:jc w:val="right"/>
              <w:rPr>
                <w:sz w:val="24"/>
                <w:szCs w:val="24"/>
              </w:rPr>
            </w:pPr>
            <w:r w:rsidRPr="00434259">
              <w:rPr>
                <w:sz w:val="24"/>
                <w:szCs w:val="24"/>
              </w:rPr>
              <w:t> </w:t>
            </w:r>
          </w:p>
        </w:tc>
      </w:tr>
    </w:tbl>
    <w:p w14:paraId="2E6C7538" w14:textId="77777777" w:rsidR="004C7D8E" w:rsidRPr="00B67474" w:rsidRDefault="00B67474" w:rsidP="00D8362D">
      <w:pPr>
        <w:pStyle w:val="BodyText3"/>
        <w:ind w:left="90"/>
        <w:rPr>
          <w:sz w:val="20"/>
        </w:rPr>
      </w:pPr>
      <w:r w:rsidRPr="00B67474">
        <w:rPr>
          <w:bCs/>
          <w:sz w:val="20"/>
        </w:rPr>
        <w:t>SOURCE: U.S. Census Bureau, Geography Division, Geographic Standards and Criteria Branch. (2010) “Codes for the Identification of the states, the District of Columbia, Puerto Rico, and the Insular Areas of the United States” (INCITS 38:2009).</w:t>
      </w:r>
    </w:p>
    <w:p w14:paraId="11D9AD6E" w14:textId="77777777" w:rsidR="004D1709" w:rsidRPr="00434259" w:rsidRDefault="004D1709" w:rsidP="008E088B">
      <w:pPr>
        <w:pStyle w:val="BodyText3"/>
      </w:pPr>
      <w:bookmarkStart w:id="107" w:name="_Toc22354744"/>
    </w:p>
    <w:p w14:paraId="66DF1566" w14:textId="77777777" w:rsidR="00F941DD" w:rsidRPr="00434259" w:rsidRDefault="00F941DD" w:rsidP="00F941DD">
      <w:pPr>
        <w:pStyle w:val="BodyText3"/>
        <w:rPr>
          <w:b/>
          <w:bCs/>
          <w:iCs/>
        </w:rPr>
      </w:pPr>
      <w:r>
        <w:rPr>
          <w:b/>
          <w:bCs/>
          <w:iCs/>
        </w:rPr>
        <w:t>C. 2</w:t>
      </w:r>
      <w:r>
        <w:rPr>
          <w:b/>
          <w:bCs/>
          <w:iCs/>
        </w:rPr>
        <w:tab/>
      </w:r>
      <w:r w:rsidR="000D45AE">
        <w:rPr>
          <w:b/>
          <w:bCs/>
          <w:iCs/>
        </w:rPr>
        <w:t>Other Unit C</w:t>
      </w:r>
      <w:r w:rsidRPr="00434259">
        <w:rPr>
          <w:b/>
          <w:bCs/>
          <w:iCs/>
        </w:rPr>
        <w:t xml:space="preserve">haracterization </w:t>
      </w:r>
      <w:r w:rsidR="000D45AE">
        <w:rPr>
          <w:b/>
          <w:bCs/>
          <w:iCs/>
        </w:rPr>
        <w:t>C</w:t>
      </w:r>
      <w:r w:rsidRPr="00434259">
        <w:rPr>
          <w:b/>
          <w:bCs/>
          <w:iCs/>
        </w:rPr>
        <w:t>odes</w:t>
      </w:r>
    </w:p>
    <w:p w14:paraId="1744CBFD" w14:textId="77777777" w:rsidR="00F941DD" w:rsidRPr="00434259" w:rsidRDefault="00F941DD" w:rsidP="00F941DD">
      <w:pPr>
        <w:pStyle w:val="BodyText3"/>
        <w:rPr>
          <w:b/>
          <w:bCs/>
          <w:iCs/>
        </w:rPr>
      </w:pPr>
    </w:p>
    <w:p w14:paraId="45526BE5" w14:textId="77777777" w:rsidR="00F941DD" w:rsidRPr="00434259" w:rsidRDefault="000D45AE" w:rsidP="00F941DD">
      <w:pPr>
        <w:pStyle w:val="BodyText3"/>
      </w:pPr>
      <w:r>
        <w:rPr>
          <w:b/>
          <w:bCs/>
          <w:iCs/>
        </w:rPr>
        <w:t>School-level C</w:t>
      </w:r>
      <w:r w:rsidR="00F941DD" w:rsidRPr="00434259">
        <w:rPr>
          <w:b/>
          <w:bCs/>
          <w:iCs/>
        </w:rPr>
        <w:t>odes</w:t>
      </w:r>
      <w:r w:rsidR="00F941DD" w:rsidRPr="00434259">
        <w:t xml:space="preserve"> </w:t>
      </w:r>
    </w:p>
    <w:p w14:paraId="060218DF" w14:textId="77777777" w:rsidR="00F941DD" w:rsidRPr="00434259" w:rsidRDefault="00F941DD" w:rsidP="00F941DD">
      <w:pPr>
        <w:pStyle w:val="BodyText3"/>
      </w:pPr>
    </w:p>
    <w:p w14:paraId="1980CCF9" w14:textId="77777777" w:rsidR="00F941DD" w:rsidRPr="00434259" w:rsidRDefault="00F941DD" w:rsidP="00F941DD">
      <w:pPr>
        <w:pStyle w:val="BodyText3"/>
      </w:pPr>
      <w:r w:rsidRPr="00434259">
        <w:t>School-level codes (SCHLEV) describe the level of education provided within each school district:</w:t>
      </w:r>
      <w:r>
        <w:rPr>
          <w:rStyle w:val="FootnoteReference"/>
        </w:rPr>
        <w:footnoteReference w:id="11"/>
      </w:r>
      <w:r>
        <w:t xml:space="preserve">  SCHLEV codes “01,” “02,” and “03” are assigned based on the student membership reported on</w:t>
      </w:r>
      <w:r w:rsidR="00F22CDC">
        <w:t xml:space="preserve"> the CCD school universe file. </w:t>
      </w:r>
      <w:r>
        <w:t xml:space="preserve">The valid F-33 SCHLEV codes are defined as follows:  </w:t>
      </w:r>
    </w:p>
    <w:p w14:paraId="7D443B81" w14:textId="77777777" w:rsidR="00F941DD" w:rsidRDefault="00F941DD" w:rsidP="00F941DD">
      <w:pPr>
        <w:pStyle w:val="BodyText3"/>
      </w:pPr>
      <w:r>
        <w:t> </w:t>
      </w:r>
    </w:p>
    <w:p w14:paraId="3DABB5E8" w14:textId="77777777" w:rsidR="00E051D7" w:rsidRDefault="00E051D7" w:rsidP="00C4653E">
      <w:pPr>
        <w:pStyle w:val="BodyText3"/>
        <w:tabs>
          <w:tab w:val="left" w:pos="1440"/>
        </w:tabs>
        <w:ind w:left="720"/>
      </w:pPr>
    </w:p>
    <w:p w14:paraId="7F6E4A70" w14:textId="77777777" w:rsidR="00E051D7" w:rsidRDefault="00E051D7" w:rsidP="00C4653E">
      <w:pPr>
        <w:pStyle w:val="BodyText3"/>
        <w:tabs>
          <w:tab w:val="left" w:pos="1440"/>
        </w:tabs>
        <w:ind w:left="720"/>
      </w:pPr>
    </w:p>
    <w:p w14:paraId="452A9DA1" w14:textId="77777777" w:rsidR="00E051D7" w:rsidRDefault="00E051D7" w:rsidP="00C4653E">
      <w:pPr>
        <w:pStyle w:val="BodyText3"/>
        <w:tabs>
          <w:tab w:val="left" w:pos="1440"/>
        </w:tabs>
        <w:ind w:left="720"/>
      </w:pPr>
    </w:p>
    <w:p w14:paraId="0EEDF58B" w14:textId="77777777" w:rsidR="00F941DD" w:rsidRDefault="00F941DD" w:rsidP="00C4653E">
      <w:pPr>
        <w:pStyle w:val="BodyText3"/>
        <w:tabs>
          <w:tab w:val="left" w:pos="1440"/>
        </w:tabs>
        <w:ind w:left="720"/>
      </w:pPr>
      <w:r w:rsidRPr="00434259">
        <w:lastRenderedPageBreak/>
        <w:t>01</w:t>
      </w:r>
      <w:r>
        <w:t xml:space="preserve"> = </w:t>
      </w:r>
      <w:r w:rsidRPr="00434259">
        <w:t>Elementary school system only</w:t>
      </w:r>
      <w:r w:rsidR="00A04AA1" w:rsidRPr="00A04AA1">
        <w:rPr>
          <w:szCs w:val="24"/>
        </w:rPr>
        <w:t>—</w:t>
      </w:r>
      <w:r>
        <w:t>the lowest grade with students is less than grade 9 and the highest grade with</w:t>
      </w:r>
      <w:r w:rsidR="002D4C9A">
        <w:t xml:space="preserve"> students is less than grade 9;</w:t>
      </w:r>
    </w:p>
    <w:p w14:paraId="59F196FB" w14:textId="77777777" w:rsidR="00F941DD" w:rsidRDefault="00F941DD" w:rsidP="00C4653E">
      <w:pPr>
        <w:pStyle w:val="BodyText3"/>
        <w:tabs>
          <w:tab w:val="left" w:pos="1440"/>
        </w:tabs>
        <w:ind w:left="720"/>
      </w:pPr>
      <w:r w:rsidRPr="00434259">
        <w:t>02</w:t>
      </w:r>
      <w:r>
        <w:t xml:space="preserve"> = </w:t>
      </w:r>
      <w:r w:rsidRPr="00434259">
        <w:t>Secondary school system only</w:t>
      </w:r>
      <w:r w:rsidR="00A04AA1" w:rsidRPr="00A04AA1">
        <w:rPr>
          <w:szCs w:val="24"/>
        </w:rPr>
        <w:t>—</w:t>
      </w:r>
      <w:r>
        <w:t>the lowest grade with students is greater than grade 6 and the highest grade with st</w:t>
      </w:r>
      <w:r w:rsidR="002D4C9A">
        <w:t>udents is greater than grade 8;</w:t>
      </w:r>
    </w:p>
    <w:p w14:paraId="243A11F2" w14:textId="77777777" w:rsidR="00F941DD" w:rsidRDefault="00F941DD" w:rsidP="00C4653E">
      <w:pPr>
        <w:pStyle w:val="BodyText3"/>
        <w:ind w:left="720"/>
      </w:pPr>
      <w:r>
        <w:t>03 = Elemen</w:t>
      </w:r>
      <w:r w:rsidR="00A04AA1">
        <w:t>tary/Secondary school system</w:t>
      </w:r>
      <w:r w:rsidR="00A04AA1" w:rsidRPr="00A04AA1">
        <w:rPr>
          <w:szCs w:val="24"/>
        </w:rPr>
        <w:t>—</w:t>
      </w:r>
      <w:r>
        <w:t>the lowest grade with students is less than grade 7 and the highest grade with s</w:t>
      </w:r>
      <w:r w:rsidR="002D4C9A">
        <w:t>tudents is greater than grade 8;</w:t>
      </w:r>
    </w:p>
    <w:p w14:paraId="62CF46EE" w14:textId="77777777" w:rsidR="00F941DD" w:rsidRDefault="00F941DD" w:rsidP="00C4653E">
      <w:pPr>
        <w:pStyle w:val="BodyText3"/>
        <w:ind w:left="720"/>
      </w:pPr>
      <w:r w:rsidRPr="00434259">
        <w:t>05</w:t>
      </w:r>
      <w:r>
        <w:t xml:space="preserve"> = </w:t>
      </w:r>
      <w:r w:rsidRPr="00434259">
        <w:t>Vocational or special education system</w:t>
      </w:r>
      <w:r w:rsidR="002D4C9A">
        <w:t>;</w:t>
      </w:r>
    </w:p>
    <w:p w14:paraId="44E10661" w14:textId="77777777" w:rsidR="00F941DD" w:rsidRDefault="00F941DD" w:rsidP="00C4653E">
      <w:pPr>
        <w:pStyle w:val="BodyText3"/>
        <w:ind w:left="720"/>
      </w:pPr>
      <w:r>
        <w:t xml:space="preserve">06 = </w:t>
      </w:r>
      <w:proofErr w:type="spellStart"/>
      <w:r w:rsidRPr="00434259">
        <w:t>Nonoperating</w:t>
      </w:r>
      <w:proofErr w:type="spellEnd"/>
      <w:r w:rsidRPr="00434259">
        <w:t xml:space="preserve"> school system</w:t>
      </w:r>
      <w:r>
        <w:t xml:space="preserve"> that exists for administrative purposes only and does not operate its own schools.</w:t>
      </w:r>
      <w:r w:rsidRPr="007F32C5">
        <w:t xml:space="preserve"> </w:t>
      </w:r>
      <w:r>
        <w:t xml:space="preserve">SCHLEV code “06” is </w:t>
      </w:r>
      <w:r w:rsidR="00C10A6D" w:rsidRPr="00AE396B">
        <w:rPr>
          <w:color w:val="0D0D0D" w:themeColor="text1" w:themeTint="F2"/>
        </w:rPr>
        <w:t xml:space="preserve">also </w:t>
      </w:r>
      <w:r>
        <w:t>assigned for LEAs that closed shortly before the start of the fiscal year or are scheduled to open in a future fiscal year but still reported revenue or expenditure informat</w:t>
      </w:r>
      <w:r w:rsidR="002D4C9A">
        <w:t>ion for the current fiscal year; and</w:t>
      </w:r>
    </w:p>
    <w:p w14:paraId="07BEA2FD" w14:textId="77777777" w:rsidR="00F941DD" w:rsidRPr="003A6FEB" w:rsidRDefault="00F941DD" w:rsidP="00C4653E">
      <w:pPr>
        <w:pStyle w:val="BodyText3"/>
        <w:tabs>
          <w:tab w:val="left" w:pos="1440"/>
        </w:tabs>
        <w:ind w:left="720"/>
        <w:rPr>
          <w:szCs w:val="24"/>
        </w:rPr>
      </w:pPr>
      <w:r>
        <w:t xml:space="preserve">07 = </w:t>
      </w:r>
      <w:r w:rsidRPr="00434259">
        <w:t>Education service agency (ESA)</w:t>
      </w:r>
      <w:r w:rsidR="00A04AA1">
        <w:rPr>
          <w:szCs w:val="24"/>
        </w:rPr>
        <w:t>.</w:t>
      </w:r>
    </w:p>
    <w:p w14:paraId="377F7F08" w14:textId="77777777" w:rsidR="00DE133B" w:rsidRDefault="00DE133B" w:rsidP="008E088B">
      <w:pPr>
        <w:pStyle w:val="BodyText3"/>
      </w:pPr>
    </w:p>
    <w:p w14:paraId="31391572" w14:textId="77777777" w:rsidR="004C7D8E" w:rsidRPr="00434259" w:rsidRDefault="004C7D8E" w:rsidP="008E088B">
      <w:pPr>
        <w:pStyle w:val="BodyText3"/>
      </w:pPr>
      <w:r w:rsidRPr="00434259">
        <w:t>ESAs are coded as “07” regardless of whether or not they provide general, special, or vocational education services. Special, vocational, and alternative education schools are identifi</w:t>
      </w:r>
      <w:r w:rsidR="000E1C92">
        <w:t xml:space="preserve">ed in the CCD </w:t>
      </w:r>
      <w:r w:rsidR="000E1C92" w:rsidRPr="000E1C92">
        <w:t>s</w:t>
      </w:r>
      <w:r w:rsidR="000E1C92">
        <w:t xml:space="preserve">chool </w:t>
      </w:r>
      <w:r w:rsidR="000E1C92" w:rsidRPr="000E1C92">
        <w:t>u</w:t>
      </w:r>
      <w:r w:rsidRPr="00434259">
        <w:t>niverse file</w:t>
      </w:r>
      <w:r w:rsidR="00BF44DF">
        <w:t>; a count of schools within an LEA by type can help determine the type of services provided by that LEA</w:t>
      </w:r>
      <w:r w:rsidRPr="00434259">
        <w:t>.</w:t>
      </w:r>
      <w:r w:rsidR="00BF44DF">
        <w:t xml:space="preserve"> (The LEAID of the school’s agency is part of its record on the universe file.) </w:t>
      </w:r>
    </w:p>
    <w:p w14:paraId="75F89173" w14:textId="77777777" w:rsidR="008E088B" w:rsidRPr="00434259" w:rsidRDefault="008E088B">
      <w:pPr>
        <w:pStyle w:val="BodyText3"/>
        <w:rPr>
          <w:b/>
          <w:bCs/>
          <w:iCs/>
        </w:rPr>
      </w:pPr>
    </w:p>
    <w:p w14:paraId="5BF0DD37" w14:textId="77777777" w:rsidR="004C7D8E" w:rsidRPr="00434259" w:rsidRDefault="004C7D8E">
      <w:pPr>
        <w:pStyle w:val="BodyText3"/>
        <w:rPr>
          <w:b/>
          <w:bCs/>
          <w:iCs/>
        </w:rPr>
      </w:pPr>
      <w:r w:rsidRPr="00434259">
        <w:rPr>
          <w:b/>
          <w:bCs/>
          <w:iCs/>
        </w:rPr>
        <w:t xml:space="preserve">AGCHRT </w:t>
      </w:r>
      <w:r w:rsidR="000D45AE">
        <w:rPr>
          <w:b/>
          <w:bCs/>
          <w:iCs/>
        </w:rPr>
        <w:t>C</w:t>
      </w:r>
      <w:r w:rsidRPr="00434259">
        <w:rPr>
          <w:b/>
          <w:bCs/>
          <w:iCs/>
        </w:rPr>
        <w:t xml:space="preserve">odes </w:t>
      </w:r>
    </w:p>
    <w:p w14:paraId="42636B4F" w14:textId="77777777" w:rsidR="008E088B" w:rsidRPr="00434259" w:rsidRDefault="008E088B" w:rsidP="008E088B">
      <w:pPr>
        <w:pStyle w:val="BodyText3"/>
      </w:pPr>
    </w:p>
    <w:p w14:paraId="7B1897DA" w14:textId="77777777" w:rsidR="007F0562" w:rsidRPr="00B00253" w:rsidRDefault="00443965" w:rsidP="007F0562">
      <w:pPr>
        <w:rPr>
          <w:color w:val="0D0D0D" w:themeColor="text1" w:themeTint="F2"/>
          <w:sz w:val="24"/>
          <w:szCs w:val="24"/>
        </w:rPr>
      </w:pPr>
      <w:r>
        <w:rPr>
          <w:sz w:val="24"/>
          <w:szCs w:val="24"/>
        </w:rPr>
        <w:t>C</w:t>
      </w:r>
      <w:r w:rsidR="004C7D8E" w:rsidRPr="007F0562">
        <w:rPr>
          <w:sz w:val="24"/>
          <w:szCs w:val="24"/>
        </w:rPr>
        <w:t>harter school</w:t>
      </w:r>
      <w:r>
        <w:rPr>
          <w:sz w:val="24"/>
          <w:szCs w:val="24"/>
        </w:rPr>
        <w:t>s provid</w:t>
      </w:r>
      <w:r w:rsidR="00267BB7">
        <w:rPr>
          <w:sz w:val="24"/>
          <w:szCs w:val="24"/>
        </w:rPr>
        <w:t>e</w:t>
      </w:r>
      <w:r>
        <w:rPr>
          <w:sz w:val="24"/>
          <w:szCs w:val="24"/>
        </w:rPr>
        <w:t xml:space="preserve"> free public elementary and/or secondary education to eligible students under a specific charter granted by the state legislature or other appropriate authority</w:t>
      </w:r>
      <w:r w:rsidRPr="00F260CA">
        <w:rPr>
          <w:sz w:val="24"/>
          <w:szCs w:val="24"/>
        </w:rPr>
        <w:t xml:space="preserve">, and </w:t>
      </w:r>
      <w:r w:rsidR="005550BF" w:rsidRPr="00F260CA">
        <w:rPr>
          <w:sz w:val="24"/>
          <w:szCs w:val="24"/>
        </w:rPr>
        <w:t>are designated by said</w:t>
      </w:r>
      <w:r w:rsidRPr="00F260CA">
        <w:rPr>
          <w:sz w:val="24"/>
          <w:szCs w:val="24"/>
        </w:rPr>
        <w:t xml:space="preserve"> authority to be a charter school.  </w:t>
      </w:r>
      <w:r w:rsidR="00B00253" w:rsidRPr="00F260CA">
        <w:rPr>
          <w:sz w:val="24"/>
          <w:szCs w:val="24"/>
        </w:rPr>
        <w:t xml:space="preserve">In some instances, charter schools </w:t>
      </w:r>
      <w:r w:rsidR="00B00253">
        <w:rPr>
          <w:sz w:val="24"/>
          <w:szCs w:val="24"/>
        </w:rPr>
        <w:t xml:space="preserve">do not have to comply with </w:t>
      </w:r>
      <w:r w:rsidR="004C7D8E" w:rsidRPr="007F0562">
        <w:rPr>
          <w:sz w:val="24"/>
          <w:szCs w:val="24"/>
        </w:rPr>
        <w:t xml:space="preserve">significant state or local rules that normally govern the operation and management of public schools. </w:t>
      </w:r>
      <w:r w:rsidR="00DC50A8" w:rsidRPr="007F0562">
        <w:rPr>
          <w:sz w:val="24"/>
          <w:szCs w:val="24"/>
        </w:rPr>
        <w:t>A developer create</w:t>
      </w:r>
      <w:r w:rsidR="00E81BA1" w:rsidRPr="007F0562">
        <w:rPr>
          <w:sz w:val="24"/>
          <w:szCs w:val="24"/>
        </w:rPr>
        <w:t>s</w:t>
      </w:r>
      <w:r w:rsidR="00DC50A8" w:rsidRPr="007F0562">
        <w:rPr>
          <w:sz w:val="24"/>
          <w:szCs w:val="24"/>
        </w:rPr>
        <w:t xml:space="preserve"> a </w:t>
      </w:r>
      <w:r w:rsidR="004C7D8E" w:rsidRPr="007F0562">
        <w:rPr>
          <w:sz w:val="24"/>
          <w:szCs w:val="24"/>
        </w:rPr>
        <w:t>charter school as a public school or</w:t>
      </w:r>
      <w:r w:rsidR="00E81BA1" w:rsidRPr="007F0562">
        <w:rPr>
          <w:sz w:val="24"/>
          <w:szCs w:val="24"/>
        </w:rPr>
        <w:t xml:space="preserve"> a charter school is </w:t>
      </w:r>
      <w:r w:rsidR="004C7D8E" w:rsidRPr="007F0562">
        <w:rPr>
          <w:sz w:val="24"/>
          <w:szCs w:val="24"/>
        </w:rPr>
        <w:t>adapted from an existing public school</w:t>
      </w:r>
      <w:r w:rsidR="004C7D8E" w:rsidRPr="00B00253">
        <w:rPr>
          <w:color w:val="0D0D0D" w:themeColor="text1" w:themeTint="F2"/>
          <w:sz w:val="24"/>
          <w:szCs w:val="24"/>
        </w:rPr>
        <w:t xml:space="preserve">. </w:t>
      </w:r>
      <w:r w:rsidR="00311DB1" w:rsidRPr="00B00253">
        <w:rPr>
          <w:color w:val="0D0D0D" w:themeColor="text1" w:themeTint="F2"/>
          <w:sz w:val="24"/>
          <w:szCs w:val="24"/>
        </w:rPr>
        <w:t>A charter school provides a program of elementary or secondary education</w:t>
      </w:r>
      <w:r w:rsidR="00442A43" w:rsidRPr="00B00253">
        <w:rPr>
          <w:color w:val="0D0D0D" w:themeColor="text1" w:themeTint="F2"/>
          <w:sz w:val="24"/>
          <w:szCs w:val="24"/>
        </w:rPr>
        <w:t xml:space="preserve"> (or both), </w:t>
      </w:r>
      <w:r w:rsidR="00311DB1" w:rsidRPr="00B00253">
        <w:rPr>
          <w:color w:val="0D0D0D" w:themeColor="text1" w:themeTint="F2"/>
          <w:sz w:val="24"/>
          <w:szCs w:val="24"/>
        </w:rPr>
        <w:t xml:space="preserve">and </w:t>
      </w:r>
      <w:r w:rsidR="004C7D8E" w:rsidRPr="00B00253">
        <w:rPr>
          <w:color w:val="0D0D0D" w:themeColor="text1" w:themeTint="F2"/>
          <w:sz w:val="24"/>
          <w:szCs w:val="24"/>
        </w:rPr>
        <w:t xml:space="preserve">operates in pursuit of a specific set of education objectives determined by the school’s developer and agreed to by the </w:t>
      </w:r>
      <w:r w:rsidR="00442A43" w:rsidRPr="00B00253">
        <w:rPr>
          <w:color w:val="0D0D0D" w:themeColor="text1" w:themeTint="F2"/>
          <w:sz w:val="24"/>
          <w:szCs w:val="24"/>
        </w:rPr>
        <w:t xml:space="preserve">school’s </w:t>
      </w:r>
      <w:r w:rsidR="004C7D8E" w:rsidRPr="00B00253">
        <w:rPr>
          <w:color w:val="0D0D0D" w:themeColor="text1" w:themeTint="F2"/>
          <w:sz w:val="24"/>
          <w:szCs w:val="24"/>
        </w:rPr>
        <w:t xml:space="preserve">chartering agency. </w:t>
      </w:r>
      <w:r w:rsidR="00311DB1" w:rsidRPr="00B00253">
        <w:rPr>
          <w:color w:val="0D0D0D" w:themeColor="text1" w:themeTint="F2"/>
          <w:sz w:val="24"/>
          <w:szCs w:val="24"/>
        </w:rPr>
        <w:t xml:space="preserve">Charter schools are subject to </w:t>
      </w:r>
      <w:r w:rsidR="004C7D8E" w:rsidRPr="00B00253">
        <w:rPr>
          <w:color w:val="0D0D0D" w:themeColor="text1" w:themeTint="F2"/>
          <w:sz w:val="24"/>
          <w:szCs w:val="24"/>
        </w:rPr>
        <w:t xml:space="preserve">all applicable federal, state, and local health and safety requirements; federal civil rights laws; and </w:t>
      </w:r>
      <w:r w:rsidR="00311DB1" w:rsidRPr="00B00253">
        <w:rPr>
          <w:color w:val="0D0D0D" w:themeColor="text1" w:themeTint="F2"/>
          <w:sz w:val="24"/>
          <w:szCs w:val="24"/>
        </w:rPr>
        <w:t>are subject to</w:t>
      </w:r>
      <w:r w:rsidR="004C7D8E" w:rsidRPr="00B00253">
        <w:rPr>
          <w:color w:val="0D0D0D" w:themeColor="text1" w:themeTint="F2"/>
          <w:sz w:val="24"/>
          <w:szCs w:val="24"/>
        </w:rPr>
        <w:t xml:space="preserve"> </w:t>
      </w:r>
      <w:r w:rsidR="00311DB1" w:rsidRPr="00B00253">
        <w:rPr>
          <w:color w:val="0D0D0D" w:themeColor="text1" w:themeTint="F2"/>
          <w:sz w:val="24"/>
          <w:szCs w:val="24"/>
        </w:rPr>
        <w:t xml:space="preserve">all applicable </w:t>
      </w:r>
      <w:r w:rsidR="004C7D8E" w:rsidRPr="00B00253">
        <w:rPr>
          <w:color w:val="0D0D0D" w:themeColor="text1" w:themeTint="F2"/>
          <w:sz w:val="24"/>
          <w:szCs w:val="24"/>
        </w:rPr>
        <w:t>state law</w:t>
      </w:r>
      <w:r w:rsidR="00311DB1" w:rsidRPr="00B00253">
        <w:rPr>
          <w:color w:val="0D0D0D" w:themeColor="text1" w:themeTint="F2"/>
          <w:sz w:val="24"/>
          <w:szCs w:val="24"/>
        </w:rPr>
        <w:t>s and regulations</w:t>
      </w:r>
      <w:r w:rsidR="004C7D8E" w:rsidRPr="00B00253">
        <w:rPr>
          <w:color w:val="0D0D0D" w:themeColor="text1" w:themeTint="F2"/>
          <w:sz w:val="24"/>
          <w:szCs w:val="24"/>
        </w:rPr>
        <w:t xml:space="preserve">. Charter schools may be operated by a regular school district, a university, or a private </w:t>
      </w:r>
      <w:r w:rsidR="003A6FEB" w:rsidRPr="00B00253">
        <w:rPr>
          <w:color w:val="0D0D0D" w:themeColor="text1" w:themeTint="F2"/>
          <w:sz w:val="24"/>
          <w:szCs w:val="24"/>
        </w:rPr>
        <w:t>organization</w:t>
      </w:r>
      <w:r w:rsidR="004C7D8E" w:rsidRPr="00B00253">
        <w:rPr>
          <w:color w:val="0D0D0D" w:themeColor="text1" w:themeTint="F2"/>
          <w:sz w:val="24"/>
          <w:szCs w:val="24"/>
        </w:rPr>
        <w:t xml:space="preserve"> or they may be </w:t>
      </w:r>
      <w:r w:rsidR="00A60C6B" w:rsidRPr="00B00253">
        <w:rPr>
          <w:color w:val="0D0D0D" w:themeColor="text1" w:themeTint="F2"/>
          <w:sz w:val="24"/>
          <w:szCs w:val="24"/>
        </w:rPr>
        <w:t xml:space="preserve">independent, </w:t>
      </w:r>
      <w:r w:rsidR="004C7D8E" w:rsidRPr="00B00253">
        <w:rPr>
          <w:color w:val="0D0D0D" w:themeColor="text1" w:themeTint="F2"/>
          <w:sz w:val="24"/>
          <w:szCs w:val="24"/>
        </w:rPr>
        <w:t>self-governing entities.</w:t>
      </w:r>
      <w:r w:rsidR="007F0562" w:rsidRPr="00B00253">
        <w:rPr>
          <w:color w:val="0D0D0D" w:themeColor="text1" w:themeTint="F2"/>
          <w:sz w:val="24"/>
          <w:szCs w:val="24"/>
        </w:rPr>
        <w:t xml:space="preserve"> CCD </w:t>
      </w:r>
      <w:proofErr w:type="spellStart"/>
      <w:r w:rsidR="007F0562" w:rsidRPr="00B00253">
        <w:rPr>
          <w:color w:val="0D0D0D" w:themeColor="text1" w:themeTint="F2"/>
          <w:sz w:val="24"/>
          <w:szCs w:val="24"/>
        </w:rPr>
        <w:t>nonfiscal</w:t>
      </w:r>
      <w:proofErr w:type="spellEnd"/>
      <w:r w:rsidR="007F0562" w:rsidRPr="00B00253">
        <w:rPr>
          <w:color w:val="0D0D0D" w:themeColor="text1" w:themeTint="F2"/>
          <w:sz w:val="24"/>
          <w:szCs w:val="24"/>
        </w:rPr>
        <w:t xml:space="preserve"> standards require all schools, including charter schools, to be associated with a school district. In cases where a charter school is not associated with a </w:t>
      </w:r>
      <w:r w:rsidR="007F0562" w:rsidRPr="00B00253">
        <w:rPr>
          <w:rStyle w:val="Strong"/>
          <w:b w:val="0"/>
          <w:color w:val="0D0D0D" w:themeColor="text1" w:themeTint="F2"/>
          <w:sz w:val="24"/>
          <w:szCs w:val="24"/>
        </w:rPr>
        <w:t>reported</w:t>
      </w:r>
      <w:r w:rsidR="007F0562" w:rsidRPr="00B00253">
        <w:rPr>
          <w:color w:val="0D0D0D" w:themeColor="text1" w:themeTint="F2"/>
          <w:sz w:val="24"/>
          <w:szCs w:val="24"/>
        </w:rPr>
        <w:t> school district, NCES creates a separate school district record</w:t>
      </w:r>
      <w:r w:rsidR="00A60C6B" w:rsidRPr="00B00253">
        <w:rPr>
          <w:color w:val="0D0D0D" w:themeColor="text1" w:themeTint="F2"/>
          <w:sz w:val="24"/>
          <w:szCs w:val="24"/>
        </w:rPr>
        <w:t xml:space="preserve"> for the charter school</w:t>
      </w:r>
      <w:r w:rsidR="007F0562" w:rsidRPr="00B00253">
        <w:rPr>
          <w:color w:val="0D0D0D" w:themeColor="text1" w:themeTint="F2"/>
          <w:sz w:val="24"/>
          <w:szCs w:val="24"/>
        </w:rPr>
        <w:t xml:space="preserve">.  </w:t>
      </w:r>
    </w:p>
    <w:p w14:paraId="79868472" w14:textId="77777777" w:rsidR="007F0562" w:rsidRDefault="007F0562" w:rsidP="007F0562">
      <w:pPr>
        <w:rPr>
          <w:rFonts w:ascii="Tahoma" w:hAnsi="Tahoma" w:cs="Tahoma"/>
          <w:color w:val="000000"/>
        </w:rPr>
      </w:pPr>
      <w:r>
        <w:rPr>
          <w:rFonts w:ascii="Tahoma" w:hAnsi="Tahoma" w:cs="Tahoma"/>
          <w:color w:val="000000"/>
        </w:rPr>
        <w:t> </w:t>
      </w:r>
    </w:p>
    <w:p w14:paraId="38940C2A" w14:textId="0B5F96D3" w:rsidR="004C7D8E" w:rsidRPr="00434259" w:rsidRDefault="004C7D8E" w:rsidP="008E088B">
      <w:pPr>
        <w:pStyle w:val="BodyText3"/>
      </w:pPr>
      <w:r w:rsidRPr="00434259">
        <w:t xml:space="preserve">The AGCHRT code is used to identify districts with charter schools. </w:t>
      </w:r>
      <w:r w:rsidR="00B546DA">
        <w:t xml:space="preserve">The source of the AGCHRT code is the </w:t>
      </w:r>
      <w:r w:rsidR="000566A2">
        <w:t xml:space="preserve">SY </w:t>
      </w:r>
      <w:r w:rsidR="00886F5B">
        <w:t>201</w:t>
      </w:r>
      <w:r w:rsidR="00910215">
        <w:t>4</w:t>
      </w:r>
      <w:r w:rsidR="005E23A4">
        <w:t>-</w:t>
      </w:r>
      <w:r w:rsidR="00886F5B">
        <w:t>1</w:t>
      </w:r>
      <w:r w:rsidR="00910215">
        <w:t>5</w:t>
      </w:r>
      <w:r w:rsidR="00886F5B">
        <w:t xml:space="preserve"> </w:t>
      </w:r>
      <w:r w:rsidR="000566A2">
        <w:t>LEA</w:t>
      </w:r>
      <w:r w:rsidR="00B546DA">
        <w:t xml:space="preserve"> Universe Survey, Provisional Version </w:t>
      </w:r>
      <w:r w:rsidR="007B406E">
        <w:t>1a</w:t>
      </w:r>
      <w:r w:rsidR="00B546DA">
        <w:t xml:space="preserve">. </w:t>
      </w:r>
      <w:r w:rsidRPr="00434259">
        <w:t>The codes are as follows:</w:t>
      </w:r>
    </w:p>
    <w:p w14:paraId="22A37FC0" w14:textId="77777777" w:rsidR="008E088B" w:rsidRPr="00434259" w:rsidRDefault="008E088B" w:rsidP="008E088B">
      <w:pPr>
        <w:pStyle w:val="BodyText3"/>
        <w:tabs>
          <w:tab w:val="left" w:pos="1260"/>
          <w:tab w:val="left" w:pos="1440"/>
        </w:tabs>
        <w:ind w:left="720"/>
        <w:rPr>
          <w:bCs/>
        </w:rPr>
      </w:pPr>
    </w:p>
    <w:p w14:paraId="7568B014" w14:textId="77777777" w:rsidR="004C7D8E" w:rsidRPr="00434259" w:rsidRDefault="004C7D8E" w:rsidP="00C4653E">
      <w:pPr>
        <w:pStyle w:val="BodyText3"/>
        <w:tabs>
          <w:tab w:val="left" w:pos="1260"/>
          <w:tab w:val="left" w:pos="1440"/>
        </w:tabs>
        <w:ind w:left="720"/>
        <w:rPr>
          <w:bCs/>
        </w:rPr>
      </w:pPr>
      <w:r w:rsidRPr="00434259">
        <w:rPr>
          <w:bCs/>
        </w:rPr>
        <w:t>1</w:t>
      </w:r>
      <w:r w:rsidR="009F62C1">
        <w:t xml:space="preserve"> = </w:t>
      </w:r>
      <w:r w:rsidRPr="00434259">
        <w:rPr>
          <w:bCs/>
        </w:rPr>
        <w:t>All associa</w:t>
      </w:r>
      <w:r w:rsidR="002D4C9A">
        <w:rPr>
          <w:bCs/>
        </w:rPr>
        <w:t>ted schools are charter schools;</w:t>
      </w:r>
    </w:p>
    <w:p w14:paraId="4C37EC78" w14:textId="77777777" w:rsidR="004C7D8E" w:rsidRPr="00434259" w:rsidRDefault="004C7D8E" w:rsidP="00C4653E">
      <w:pPr>
        <w:pStyle w:val="BodyText3"/>
        <w:tabs>
          <w:tab w:val="left" w:pos="1260"/>
          <w:tab w:val="left" w:pos="1440"/>
        </w:tabs>
        <w:ind w:left="720"/>
        <w:rPr>
          <w:bCs/>
        </w:rPr>
      </w:pPr>
      <w:r w:rsidRPr="00434259">
        <w:rPr>
          <w:bCs/>
        </w:rPr>
        <w:t>2</w:t>
      </w:r>
      <w:r w:rsidR="009F62C1">
        <w:t xml:space="preserve"> = </w:t>
      </w:r>
      <w:r w:rsidRPr="00434259">
        <w:rPr>
          <w:bCs/>
        </w:rPr>
        <w:t>All associated schools are</w:t>
      </w:r>
      <w:r w:rsidR="002D4C9A">
        <w:rPr>
          <w:bCs/>
        </w:rPr>
        <w:t xml:space="preserve"> charter and </w:t>
      </w:r>
      <w:proofErr w:type="spellStart"/>
      <w:r w:rsidR="002D4C9A">
        <w:rPr>
          <w:bCs/>
        </w:rPr>
        <w:t>noncharter</w:t>
      </w:r>
      <w:proofErr w:type="spellEnd"/>
      <w:r w:rsidR="002D4C9A">
        <w:rPr>
          <w:bCs/>
        </w:rPr>
        <w:t xml:space="preserve"> schools;</w:t>
      </w:r>
    </w:p>
    <w:p w14:paraId="1877A584" w14:textId="77777777" w:rsidR="004C7D8E" w:rsidRPr="00434259" w:rsidRDefault="004C7D8E" w:rsidP="00C4653E">
      <w:pPr>
        <w:pStyle w:val="BodyText3"/>
        <w:tabs>
          <w:tab w:val="left" w:pos="1260"/>
          <w:tab w:val="left" w:pos="1440"/>
        </w:tabs>
        <w:ind w:left="720"/>
        <w:rPr>
          <w:bCs/>
        </w:rPr>
      </w:pPr>
      <w:r w:rsidRPr="00434259">
        <w:rPr>
          <w:bCs/>
        </w:rPr>
        <w:t>3</w:t>
      </w:r>
      <w:r w:rsidR="009F62C1">
        <w:t xml:space="preserve"> = </w:t>
      </w:r>
      <w:r w:rsidRPr="00434259">
        <w:rPr>
          <w:bCs/>
        </w:rPr>
        <w:t xml:space="preserve">All associated </w:t>
      </w:r>
      <w:r w:rsidR="002D4C9A">
        <w:rPr>
          <w:bCs/>
        </w:rPr>
        <w:t xml:space="preserve">schools are </w:t>
      </w:r>
      <w:proofErr w:type="spellStart"/>
      <w:r w:rsidR="002D4C9A">
        <w:rPr>
          <w:bCs/>
        </w:rPr>
        <w:t>noncharter</w:t>
      </w:r>
      <w:proofErr w:type="spellEnd"/>
      <w:r w:rsidR="002D4C9A">
        <w:rPr>
          <w:bCs/>
        </w:rPr>
        <w:t xml:space="preserve"> schools; and</w:t>
      </w:r>
    </w:p>
    <w:p w14:paraId="41157E56" w14:textId="77777777" w:rsidR="004C7D8E" w:rsidRPr="00434259" w:rsidRDefault="004C7D8E" w:rsidP="00C4653E">
      <w:pPr>
        <w:pStyle w:val="BodyText3"/>
        <w:tabs>
          <w:tab w:val="left" w:pos="1260"/>
          <w:tab w:val="left" w:pos="1440"/>
        </w:tabs>
        <w:ind w:left="720"/>
        <w:rPr>
          <w:bCs/>
          <w:szCs w:val="24"/>
        </w:rPr>
      </w:pPr>
      <w:r w:rsidRPr="00434259">
        <w:rPr>
          <w:bCs/>
        </w:rPr>
        <w:t>N</w:t>
      </w:r>
      <w:r w:rsidR="009F62C1">
        <w:t xml:space="preserve"> = </w:t>
      </w:r>
      <w:r w:rsidRPr="00434259">
        <w:rPr>
          <w:bCs/>
        </w:rPr>
        <w:t xml:space="preserve">Not applicable or code could not be determined </w:t>
      </w:r>
      <w:r w:rsidRPr="00434259">
        <w:rPr>
          <w:bCs/>
          <w:szCs w:val="24"/>
        </w:rPr>
        <w:t>(assigned to school systems in the</w:t>
      </w:r>
      <w:r w:rsidR="00E051D7">
        <w:rPr>
          <w:bCs/>
          <w:szCs w:val="24"/>
        </w:rPr>
        <w:t xml:space="preserve"> </w:t>
      </w:r>
      <w:r w:rsidRPr="00434259">
        <w:rPr>
          <w:bCs/>
          <w:szCs w:val="24"/>
        </w:rPr>
        <w:t xml:space="preserve"> F-33 file, such as ESAs, that do not operate schools, as well as to districts that are not in the CCD</w:t>
      </w:r>
      <w:r w:rsidRPr="00B00253">
        <w:rPr>
          <w:bCs/>
          <w:color w:val="0D0D0D" w:themeColor="text1" w:themeTint="F2"/>
          <w:szCs w:val="24"/>
        </w:rPr>
        <w:t xml:space="preserve"> </w:t>
      </w:r>
      <w:r w:rsidR="00E3206E" w:rsidRPr="00B00253">
        <w:rPr>
          <w:bCs/>
          <w:color w:val="0D0D0D" w:themeColor="text1" w:themeTint="F2"/>
          <w:szCs w:val="24"/>
        </w:rPr>
        <w:t>LEA universe file</w:t>
      </w:r>
      <w:r w:rsidR="00E3206E" w:rsidRPr="00B00253">
        <w:rPr>
          <w:bCs/>
          <w:strike/>
          <w:color w:val="0D0D0D" w:themeColor="text1" w:themeTint="F2"/>
          <w:szCs w:val="24"/>
        </w:rPr>
        <w:t>s</w:t>
      </w:r>
      <w:r w:rsidRPr="00B00253">
        <w:rPr>
          <w:bCs/>
          <w:color w:val="0D0D0D" w:themeColor="text1" w:themeTint="F2"/>
          <w:szCs w:val="24"/>
        </w:rPr>
        <w:t>)</w:t>
      </w:r>
      <w:r w:rsidRPr="00434259">
        <w:rPr>
          <w:bCs/>
          <w:szCs w:val="24"/>
        </w:rPr>
        <w:t>.</w:t>
      </w:r>
    </w:p>
    <w:p w14:paraId="709C8AB9" w14:textId="77777777" w:rsidR="0058108D" w:rsidRDefault="0058108D">
      <w:pPr>
        <w:pStyle w:val="BodyText"/>
        <w:spacing w:before="60"/>
        <w:rPr>
          <w:iCs/>
          <w:sz w:val="24"/>
        </w:rPr>
      </w:pPr>
    </w:p>
    <w:p w14:paraId="4082C11C" w14:textId="77777777" w:rsidR="00E051D7" w:rsidRDefault="00E051D7">
      <w:pPr>
        <w:pStyle w:val="BodyText"/>
        <w:spacing w:before="60"/>
        <w:rPr>
          <w:iCs/>
          <w:sz w:val="24"/>
        </w:rPr>
      </w:pPr>
    </w:p>
    <w:p w14:paraId="73372A35" w14:textId="77777777" w:rsidR="004C7D8E" w:rsidRPr="00434259" w:rsidRDefault="004C7D8E">
      <w:pPr>
        <w:pStyle w:val="BodyText"/>
        <w:spacing w:before="60"/>
        <w:rPr>
          <w:b w:val="0"/>
          <w:bCs/>
          <w:sz w:val="24"/>
        </w:rPr>
      </w:pPr>
      <w:r w:rsidRPr="00434259">
        <w:rPr>
          <w:iCs/>
          <w:sz w:val="24"/>
        </w:rPr>
        <w:lastRenderedPageBreak/>
        <w:t>CCDNF</w:t>
      </w:r>
    </w:p>
    <w:p w14:paraId="265B27B2" w14:textId="77777777" w:rsidR="008E088B" w:rsidRPr="00434259" w:rsidRDefault="008E088B" w:rsidP="008E088B">
      <w:pPr>
        <w:pStyle w:val="BodyText"/>
        <w:rPr>
          <w:b w:val="0"/>
          <w:bCs/>
          <w:sz w:val="24"/>
        </w:rPr>
      </w:pPr>
    </w:p>
    <w:p w14:paraId="120E95A2" w14:textId="77777777" w:rsidR="00F87FD6" w:rsidRDefault="004C7D8E">
      <w:pPr>
        <w:pStyle w:val="BodyText"/>
        <w:rPr>
          <w:iCs/>
          <w:sz w:val="24"/>
        </w:rPr>
      </w:pPr>
      <w:r w:rsidRPr="00434259">
        <w:rPr>
          <w:b w:val="0"/>
          <w:bCs/>
          <w:sz w:val="24"/>
        </w:rPr>
        <w:t xml:space="preserve">The CCDNF variable indicates whether a record in the </w:t>
      </w:r>
      <w:r w:rsidR="00F83AD4">
        <w:rPr>
          <w:b w:val="0"/>
          <w:bCs/>
          <w:sz w:val="24"/>
        </w:rPr>
        <w:t>School District Finance Survey</w:t>
      </w:r>
      <w:r w:rsidR="00886F5B">
        <w:rPr>
          <w:b w:val="0"/>
          <w:bCs/>
          <w:sz w:val="24"/>
        </w:rPr>
        <w:t xml:space="preserve"> </w:t>
      </w:r>
      <w:r w:rsidRPr="00434259">
        <w:rPr>
          <w:b w:val="0"/>
          <w:bCs/>
          <w:sz w:val="24"/>
        </w:rPr>
        <w:t xml:space="preserve">file matches a record in the </w:t>
      </w:r>
      <w:r w:rsidR="00D209D8">
        <w:rPr>
          <w:b w:val="0"/>
          <w:bCs/>
          <w:sz w:val="24"/>
        </w:rPr>
        <w:t xml:space="preserve">CCD </w:t>
      </w:r>
      <w:r w:rsidRPr="00434259">
        <w:rPr>
          <w:b w:val="0"/>
          <w:bCs/>
          <w:sz w:val="24"/>
        </w:rPr>
        <w:t xml:space="preserve">LEA universe file: “0” indicates that the record does not match; “1” indicates that the record does match. </w:t>
      </w:r>
    </w:p>
    <w:p w14:paraId="548F23A5" w14:textId="77777777" w:rsidR="000566A2" w:rsidRDefault="000566A2">
      <w:pPr>
        <w:pStyle w:val="BodyText"/>
        <w:rPr>
          <w:iCs/>
          <w:sz w:val="24"/>
        </w:rPr>
      </w:pPr>
    </w:p>
    <w:p w14:paraId="125748D6" w14:textId="77777777" w:rsidR="004C7D8E" w:rsidRPr="00434259" w:rsidRDefault="004C7D8E">
      <w:pPr>
        <w:pStyle w:val="BodyText"/>
        <w:rPr>
          <w:i/>
          <w:iCs/>
          <w:sz w:val="24"/>
        </w:rPr>
      </w:pPr>
      <w:r w:rsidRPr="00434259">
        <w:rPr>
          <w:iCs/>
          <w:sz w:val="24"/>
        </w:rPr>
        <w:t>CENFILE</w:t>
      </w:r>
    </w:p>
    <w:p w14:paraId="3991EFB1" w14:textId="77777777" w:rsidR="008E088B" w:rsidRPr="00434259" w:rsidRDefault="008E088B" w:rsidP="008E088B">
      <w:pPr>
        <w:pStyle w:val="BodyText"/>
        <w:rPr>
          <w:b w:val="0"/>
          <w:bCs/>
          <w:sz w:val="24"/>
        </w:rPr>
      </w:pPr>
    </w:p>
    <w:p w14:paraId="2EA52AC0" w14:textId="77777777" w:rsidR="004C7D8E" w:rsidRPr="00434259" w:rsidRDefault="00F14A19" w:rsidP="008E088B">
      <w:pPr>
        <w:pStyle w:val="BodyText"/>
        <w:rPr>
          <w:b w:val="0"/>
          <w:bCs/>
          <w:i/>
          <w:sz w:val="24"/>
        </w:rPr>
      </w:pPr>
      <w:r>
        <w:rPr>
          <w:b w:val="0"/>
          <w:bCs/>
          <w:sz w:val="24"/>
        </w:rPr>
        <w:t xml:space="preserve">The CENFILE variable identifies </w:t>
      </w:r>
      <w:r w:rsidR="004C7D8E" w:rsidRPr="00434259">
        <w:rPr>
          <w:b w:val="0"/>
          <w:bCs/>
          <w:sz w:val="24"/>
        </w:rPr>
        <w:t xml:space="preserve">records in the </w:t>
      </w:r>
      <w:r w:rsidR="00F83AD4">
        <w:rPr>
          <w:b w:val="0"/>
          <w:bCs/>
          <w:sz w:val="24"/>
        </w:rPr>
        <w:t>School District Finance Survey</w:t>
      </w:r>
      <w:r w:rsidR="00F83AD4" w:rsidRPr="00434259">
        <w:rPr>
          <w:b w:val="0"/>
          <w:bCs/>
          <w:sz w:val="24"/>
        </w:rPr>
        <w:t xml:space="preserve"> </w:t>
      </w:r>
      <w:r w:rsidR="004C7D8E" w:rsidRPr="00434259">
        <w:rPr>
          <w:b w:val="0"/>
          <w:bCs/>
          <w:sz w:val="24"/>
        </w:rPr>
        <w:t xml:space="preserve">data file released by NCES </w:t>
      </w:r>
      <w:r>
        <w:rPr>
          <w:b w:val="0"/>
          <w:bCs/>
          <w:sz w:val="24"/>
        </w:rPr>
        <w:t>that are not</w:t>
      </w:r>
      <w:r w:rsidR="004C7D8E" w:rsidRPr="00434259">
        <w:rPr>
          <w:b w:val="0"/>
          <w:bCs/>
          <w:sz w:val="24"/>
        </w:rPr>
        <w:t xml:space="preserve"> found in the</w:t>
      </w:r>
      <w:r w:rsidR="00B57734" w:rsidRPr="00434259">
        <w:rPr>
          <w:b w:val="0"/>
          <w:bCs/>
          <w:sz w:val="24"/>
        </w:rPr>
        <w:t xml:space="preserve"> </w:t>
      </w:r>
      <w:r w:rsidR="004C7D8E" w:rsidRPr="00434259">
        <w:rPr>
          <w:b w:val="0"/>
          <w:bCs/>
          <w:sz w:val="24"/>
        </w:rPr>
        <w:t>Census Bureau’s version of the data file. All school districts in the Census Bureau release must meet the criteria for being a government entity or a dependent agency of a government entity. In certain cases, districts provide public education, but do not meet thes</w:t>
      </w:r>
      <w:r w:rsidR="00B57734" w:rsidRPr="00434259">
        <w:rPr>
          <w:b w:val="0"/>
          <w:bCs/>
          <w:sz w:val="24"/>
        </w:rPr>
        <w:t>e criteria</w:t>
      </w:r>
      <w:r w:rsidR="00F22CDC">
        <w:rPr>
          <w:b w:val="0"/>
          <w:bCs/>
          <w:sz w:val="24"/>
        </w:rPr>
        <w:t xml:space="preserve">. </w:t>
      </w:r>
      <w:r w:rsidR="00B60CF8">
        <w:rPr>
          <w:b w:val="0"/>
          <w:bCs/>
          <w:sz w:val="24"/>
        </w:rPr>
        <w:t xml:space="preserve">As a result, </w:t>
      </w:r>
      <w:r w:rsidR="00DC50A8" w:rsidRPr="00434259">
        <w:rPr>
          <w:b w:val="0"/>
          <w:bCs/>
          <w:sz w:val="24"/>
        </w:rPr>
        <w:t xml:space="preserve">CCD files </w:t>
      </w:r>
      <w:r w:rsidR="00DC50A8">
        <w:rPr>
          <w:b w:val="0"/>
          <w:bCs/>
          <w:sz w:val="24"/>
        </w:rPr>
        <w:t xml:space="preserve">include </w:t>
      </w:r>
      <w:r>
        <w:rPr>
          <w:b w:val="0"/>
          <w:bCs/>
          <w:sz w:val="24"/>
        </w:rPr>
        <w:t xml:space="preserve">independent </w:t>
      </w:r>
      <w:r w:rsidR="00B57734" w:rsidRPr="00434259">
        <w:rPr>
          <w:b w:val="0"/>
          <w:bCs/>
          <w:sz w:val="24"/>
        </w:rPr>
        <w:t>charter school</w:t>
      </w:r>
      <w:r>
        <w:rPr>
          <w:b w:val="0"/>
          <w:bCs/>
          <w:sz w:val="24"/>
        </w:rPr>
        <w:t xml:space="preserve"> districts</w:t>
      </w:r>
      <w:r w:rsidR="00B60CF8">
        <w:rPr>
          <w:b w:val="0"/>
          <w:bCs/>
          <w:sz w:val="24"/>
        </w:rPr>
        <w:t xml:space="preserve"> that are not included in the </w:t>
      </w:r>
      <w:r w:rsidR="004C7D8E" w:rsidRPr="00434259">
        <w:rPr>
          <w:b w:val="0"/>
          <w:bCs/>
          <w:sz w:val="24"/>
        </w:rPr>
        <w:t xml:space="preserve">Census Bureau </w:t>
      </w:r>
      <w:r>
        <w:rPr>
          <w:b w:val="0"/>
          <w:bCs/>
          <w:sz w:val="24"/>
        </w:rPr>
        <w:t xml:space="preserve">data </w:t>
      </w:r>
      <w:r w:rsidR="004C7D8E" w:rsidRPr="00434259">
        <w:rPr>
          <w:b w:val="0"/>
          <w:bCs/>
          <w:sz w:val="24"/>
        </w:rPr>
        <w:t>file</w:t>
      </w:r>
      <w:r w:rsidR="00F22CDC">
        <w:rPr>
          <w:b w:val="0"/>
          <w:bCs/>
          <w:sz w:val="24"/>
        </w:rPr>
        <w:t xml:space="preserve">. </w:t>
      </w:r>
      <w:r w:rsidR="004C7D8E" w:rsidRPr="00434259">
        <w:rPr>
          <w:b w:val="0"/>
          <w:bCs/>
          <w:sz w:val="24"/>
        </w:rPr>
        <w:t xml:space="preserve">A CENFILE </w:t>
      </w:r>
      <w:r>
        <w:rPr>
          <w:b w:val="0"/>
          <w:bCs/>
          <w:sz w:val="24"/>
        </w:rPr>
        <w:t>value</w:t>
      </w:r>
      <w:r w:rsidRPr="00434259">
        <w:rPr>
          <w:b w:val="0"/>
          <w:bCs/>
          <w:sz w:val="24"/>
        </w:rPr>
        <w:t xml:space="preserve"> </w:t>
      </w:r>
      <w:r w:rsidR="004C7D8E" w:rsidRPr="00434259">
        <w:rPr>
          <w:b w:val="0"/>
          <w:bCs/>
          <w:sz w:val="24"/>
        </w:rPr>
        <w:t xml:space="preserve">of “0” </w:t>
      </w:r>
      <w:r>
        <w:rPr>
          <w:b w:val="0"/>
          <w:bCs/>
          <w:sz w:val="24"/>
        </w:rPr>
        <w:t>identifies</w:t>
      </w:r>
      <w:r w:rsidR="004C7D8E" w:rsidRPr="00434259">
        <w:rPr>
          <w:b w:val="0"/>
          <w:bCs/>
          <w:sz w:val="24"/>
        </w:rPr>
        <w:t xml:space="preserve"> districts that are not in the </w:t>
      </w:r>
      <w:r w:rsidR="009A4C01" w:rsidRPr="00434259">
        <w:rPr>
          <w:b w:val="0"/>
          <w:bCs/>
          <w:sz w:val="24"/>
        </w:rPr>
        <w:t>Census Bureau</w:t>
      </w:r>
      <w:r w:rsidR="004C7D8E" w:rsidRPr="00434259">
        <w:rPr>
          <w:b w:val="0"/>
          <w:bCs/>
          <w:sz w:val="24"/>
        </w:rPr>
        <w:t xml:space="preserve"> file; </w:t>
      </w:r>
      <w:r>
        <w:rPr>
          <w:b w:val="0"/>
          <w:bCs/>
          <w:sz w:val="24"/>
        </w:rPr>
        <w:t>a value</w:t>
      </w:r>
      <w:r w:rsidR="004C7D8E" w:rsidRPr="00434259">
        <w:rPr>
          <w:b w:val="0"/>
          <w:bCs/>
          <w:sz w:val="24"/>
        </w:rPr>
        <w:t xml:space="preserve"> of “1” </w:t>
      </w:r>
      <w:r>
        <w:rPr>
          <w:b w:val="0"/>
          <w:bCs/>
          <w:sz w:val="24"/>
        </w:rPr>
        <w:t>identifies</w:t>
      </w:r>
      <w:r w:rsidR="004C7D8E" w:rsidRPr="00434259">
        <w:rPr>
          <w:b w:val="0"/>
          <w:bCs/>
          <w:sz w:val="24"/>
        </w:rPr>
        <w:t xml:space="preserve"> those that are in the Census </w:t>
      </w:r>
      <w:r w:rsidR="009A4C01" w:rsidRPr="00434259">
        <w:rPr>
          <w:b w:val="0"/>
          <w:bCs/>
          <w:sz w:val="24"/>
        </w:rPr>
        <w:t xml:space="preserve">Bureau </w:t>
      </w:r>
      <w:r w:rsidR="004C7D8E" w:rsidRPr="00434259">
        <w:rPr>
          <w:b w:val="0"/>
          <w:bCs/>
          <w:sz w:val="24"/>
        </w:rPr>
        <w:t>file.</w:t>
      </w:r>
    </w:p>
    <w:p w14:paraId="1165CC3D" w14:textId="77777777" w:rsidR="004C7D8E" w:rsidRPr="00434259" w:rsidRDefault="004C7D8E">
      <w:pPr>
        <w:pStyle w:val="BodyText"/>
        <w:rPr>
          <w:b w:val="0"/>
          <w:bCs/>
          <w:sz w:val="24"/>
        </w:rPr>
      </w:pPr>
    </w:p>
    <w:p w14:paraId="0958F464" w14:textId="77777777" w:rsidR="004C7D8E" w:rsidRPr="00434259" w:rsidRDefault="004C7D8E">
      <w:pPr>
        <w:pStyle w:val="BodyText"/>
        <w:rPr>
          <w:b w:val="0"/>
          <w:bCs/>
          <w:sz w:val="24"/>
        </w:rPr>
      </w:pPr>
      <w:r w:rsidRPr="00434259">
        <w:rPr>
          <w:iCs/>
          <w:sz w:val="24"/>
        </w:rPr>
        <w:t>GSLO and GSHI</w:t>
      </w:r>
    </w:p>
    <w:p w14:paraId="34A44498" w14:textId="77777777" w:rsidR="008E088B" w:rsidRPr="00434259" w:rsidRDefault="008E088B" w:rsidP="008E088B">
      <w:pPr>
        <w:pStyle w:val="BodyText"/>
        <w:rPr>
          <w:b w:val="0"/>
          <w:bCs/>
          <w:sz w:val="24"/>
        </w:rPr>
      </w:pPr>
    </w:p>
    <w:p w14:paraId="1CE851C3" w14:textId="7B1091E7" w:rsidR="002E144F" w:rsidRDefault="004C7D8E" w:rsidP="002E144F">
      <w:pPr>
        <w:pStyle w:val="BodyText"/>
        <w:rPr>
          <w:b w:val="0"/>
          <w:sz w:val="24"/>
          <w:szCs w:val="24"/>
        </w:rPr>
      </w:pPr>
      <w:r w:rsidRPr="00434259">
        <w:rPr>
          <w:b w:val="0"/>
          <w:bCs/>
          <w:sz w:val="24"/>
        </w:rPr>
        <w:t>Agency Low Grade Offered (GSLO) and Agency High Grade Offered (GSHI) comprise the grade span for the LEA. The GSLO variable indicates the lowest grade offered; the GSHI variable indicates the highest grade offered.</w:t>
      </w:r>
      <w:r w:rsidR="002251A0">
        <w:rPr>
          <w:b w:val="0"/>
          <w:bCs/>
          <w:sz w:val="24"/>
        </w:rPr>
        <w:t xml:space="preserve"> </w:t>
      </w:r>
      <w:r w:rsidR="002E144F" w:rsidRPr="002E144F">
        <w:rPr>
          <w:b w:val="0"/>
          <w:sz w:val="24"/>
          <w:szCs w:val="24"/>
        </w:rPr>
        <w:t xml:space="preserve">The source of </w:t>
      </w:r>
      <w:r w:rsidR="002E144F">
        <w:rPr>
          <w:b w:val="0"/>
          <w:bCs/>
          <w:sz w:val="24"/>
        </w:rPr>
        <w:t>the GSLO and GSHI variables</w:t>
      </w:r>
      <w:r w:rsidR="002E144F" w:rsidRPr="002E144F">
        <w:rPr>
          <w:b w:val="0"/>
          <w:sz w:val="24"/>
          <w:szCs w:val="24"/>
        </w:rPr>
        <w:t xml:space="preserve"> is the SY </w:t>
      </w:r>
      <w:r w:rsidR="001C14B4">
        <w:rPr>
          <w:b w:val="0"/>
          <w:sz w:val="24"/>
          <w:szCs w:val="24"/>
        </w:rPr>
        <w:t>201</w:t>
      </w:r>
      <w:r w:rsidR="00910215">
        <w:rPr>
          <w:b w:val="0"/>
          <w:sz w:val="24"/>
          <w:szCs w:val="24"/>
        </w:rPr>
        <w:t>4</w:t>
      </w:r>
      <w:r w:rsidR="005E23A4">
        <w:rPr>
          <w:b w:val="0"/>
          <w:sz w:val="24"/>
          <w:szCs w:val="24"/>
        </w:rPr>
        <w:t>-</w:t>
      </w:r>
      <w:r w:rsidR="001C14B4">
        <w:rPr>
          <w:b w:val="0"/>
          <w:sz w:val="24"/>
          <w:szCs w:val="24"/>
        </w:rPr>
        <w:t>1</w:t>
      </w:r>
      <w:r w:rsidR="00910215">
        <w:rPr>
          <w:b w:val="0"/>
          <w:sz w:val="24"/>
          <w:szCs w:val="24"/>
        </w:rPr>
        <w:t>5</w:t>
      </w:r>
      <w:r w:rsidR="001C14B4" w:rsidRPr="002E144F">
        <w:rPr>
          <w:b w:val="0"/>
          <w:sz w:val="24"/>
          <w:szCs w:val="24"/>
        </w:rPr>
        <w:t xml:space="preserve"> </w:t>
      </w:r>
      <w:r w:rsidR="002E144F" w:rsidRPr="002E144F">
        <w:rPr>
          <w:b w:val="0"/>
          <w:sz w:val="24"/>
          <w:szCs w:val="24"/>
        </w:rPr>
        <w:t xml:space="preserve">CCD LEA Universe Survey, Provisional Version </w:t>
      </w:r>
      <w:r w:rsidR="00957B60">
        <w:rPr>
          <w:b w:val="0"/>
          <w:sz w:val="24"/>
          <w:szCs w:val="24"/>
        </w:rPr>
        <w:t>1</w:t>
      </w:r>
      <w:r w:rsidR="002E144F" w:rsidRPr="002E144F">
        <w:rPr>
          <w:b w:val="0"/>
          <w:sz w:val="24"/>
          <w:szCs w:val="24"/>
        </w:rPr>
        <w:t xml:space="preserve">a file. </w:t>
      </w:r>
    </w:p>
    <w:p w14:paraId="179577D0" w14:textId="742C1D69" w:rsidR="00F35A1E" w:rsidRDefault="00F35A1E" w:rsidP="00F35A1E">
      <w:pPr>
        <w:pStyle w:val="BodyText"/>
        <w:rPr>
          <w:b w:val="0"/>
          <w:bCs/>
          <w:sz w:val="24"/>
        </w:rPr>
      </w:pPr>
    </w:p>
    <w:p w14:paraId="5B712B0C" w14:textId="698E14A5" w:rsidR="00AB6EC3" w:rsidRDefault="00833D0F" w:rsidP="00F35A1E">
      <w:pPr>
        <w:pStyle w:val="BodyText"/>
        <w:rPr>
          <w:b w:val="0"/>
          <w:bCs/>
          <w:sz w:val="24"/>
        </w:rPr>
      </w:pPr>
      <w:r>
        <w:rPr>
          <w:b w:val="0"/>
          <w:bCs/>
          <w:sz w:val="24"/>
        </w:rPr>
        <w:t xml:space="preserve">As of FY 15, the GSLO and GSHI variables have additional </w:t>
      </w:r>
      <w:r w:rsidR="00E12AE4">
        <w:rPr>
          <w:b w:val="0"/>
          <w:bCs/>
          <w:sz w:val="24"/>
        </w:rPr>
        <w:t>possible values of “13” and “AE</w:t>
      </w:r>
      <w:r>
        <w:rPr>
          <w:b w:val="0"/>
          <w:bCs/>
          <w:sz w:val="24"/>
        </w:rPr>
        <w:t>”</w:t>
      </w:r>
      <w:r w:rsidR="00E12AE4">
        <w:rPr>
          <w:b w:val="0"/>
          <w:bCs/>
          <w:sz w:val="24"/>
        </w:rPr>
        <w:t xml:space="preserve"> to reflect that data for grade 13 and adult education are now included in the CCD.</w:t>
      </w:r>
      <w:r w:rsidR="003C5CA3">
        <w:rPr>
          <w:rStyle w:val="FootnoteReference"/>
          <w:b w:val="0"/>
          <w:bCs/>
          <w:sz w:val="24"/>
        </w:rPr>
        <w:footnoteReference w:id="12"/>
      </w:r>
      <w:r w:rsidR="00E12AE4">
        <w:rPr>
          <w:b w:val="0"/>
          <w:bCs/>
          <w:sz w:val="24"/>
        </w:rPr>
        <w:t xml:space="preserve"> Grade 13 is used to “designate high school students who are enrolled in programs where they can earn college credit in an extended high school environment, or career/technical </w:t>
      </w:r>
      <w:r w:rsidR="00D13C67">
        <w:rPr>
          <w:b w:val="0"/>
          <w:bCs/>
          <w:sz w:val="24"/>
        </w:rPr>
        <w:t xml:space="preserve">(CTE) students in a high school program that continues beyond grade 12 (Glander 2016, pp. 3-4).” </w:t>
      </w:r>
      <w:r w:rsidR="00BD51D2">
        <w:rPr>
          <w:b w:val="0"/>
          <w:bCs/>
          <w:sz w:val="24"/>
        </w:rPr>
        <w:t>Corresponding e</w:t>
      </w:r>
      <w:r w:rsidR="00D13C67">
        <w:rPr>
          <w:b w:val="0"/>
          <w:bCs/>
          <w:sz w:val="24"/>
        </w:rPr>
        <w:t xml:space="preserve">nrollment counts for grade 13 </w:t>
      </w:r>
      <w:r w:rsidR="00AF220F">
        <w:rPr>
          <w:b w:val="0"/>
          <w:bCs/>
          <w:sz w:val="24"/>
        </w:rPr>
        <w:t xml:space="preserve">students </w:t>
      </w:r>
      <w:r w:rsidR="00D13C67">
        <w:rPr>
          <w:b w:val="0"/>
          <w:bCs/>
          <w:sz w:val="24"/>
        </w:rPr>
        <w:t xml:space="preserve">are </w:t>
      </w:r>
      <w:r w:rsidR="00BD51D2">
        <w:rPr>
          <w:b w:val="0"/>
          <w:bCs/>
          <w:sz w:val="24"/>
        </w:rPr>
        <w:t xml:space="preserve">also </w:t>
      </w:r>
      <w:r w:rsidR="00D13C67">
        <w:rPr>
          <w:b w:val="0"/>
          <w:bCs/>
          <w:sz w:val="24"/>
        </w:rPr>
        <w:t xml:space="preserve">included in the V33 </w:t>
      </w:r>
      <w:r w:rsidR="00AF220F">
        <w:rPr>
          <w:b w:val="0"/>
          <w:bCs/>
          <w:sz w:val="24"/>
        </w:rPr>
        <w:t>and MEMBERSCH student membership counts reported on the F-33 data file.</w:t>
      </w:r>
    </w:p>
    <w:p w14:paraId="39D79047" w14:textId="617721BC" w:rsidR="00AF220F" w:rsidRDefault="00AF220F" w:rsidP="00F35A1E">
      <w:pPr>
        <w:pStyle w:val="BodyText"/>
        <w:rPr>
          <w:b w:val="0"/>
          <w:bCs/>
          <w:sz w:val="24"/>
        </w:rPr>
      </w:pPr>
    </w:p>
    <w:p w14:paraId="32560C0E" w14:textId="61923B14" w:rsidR="00AF220F" w:rsidRDefault="00FE6C08" w:rsidP="00F35A1E">
      <w:pPr>
        <w:pStyle w:val="BodyText"/>
        <w:rPr>
          <w:b w:val="0"/>
          <w:bCs/>
          <w:sz w:val="24"/>
        </w:rPr>
      </w:pPr>
      <w:r>
        <w:rPr>
          <w:b w:val="0"/>
          <w:bCs/>
          <w:sz w:val="24"/>
        </w:rPr>
        <w:t>Although adult education is not part of public elementary/secondary education, “</w:t>
      </w:r>
      <w:r w:rsidR="00BD51D2">
        <w:rPr>
          <w:b w:val="0"/>
          <w:bCs/>
          <w:sz w:val="24"/>
        </w:rPr>
        <w:t>AE</w:t>
      </w:r>
      <w:r>
        <w:rPr>
          <w:b w:val="0"/>
          <w:bCs/>
          <w:sz w:val="24"/>
        </w:rPr>
        <w:t>”</w:t>
      </w:r>
      <w:r w:rsidR="00BD51D2">
        <w:rPr>
          <w:b w:val="0"/>
          <w:bCs/>
          <w:sz w:val="24"/>
        </w:rPr>
        <w:t xml:space="preserve"> is also </w:t>
      </w:r>
      <w:r w:rsidR="00187BB7">
        <w:rPr>
          <w:b w:val="0"/>
          <w:bCs/>
          <w:sz w:val="24"/>
        </w:rPr>
        <w:t xml:space="preserve">now </w:t>
      </w:r>
      <w:r w:rsidR="00BD51D2">
        <w:rPr>
          <w:b w:val="0"/>
          <w:bCs/>
          <w:sz w:val="24"/>
        </w:rPr>
        <w:t xml:space="preserve">treated </w:t>
      </w:r>
      <w:r w:rsidR="00187BB7">
        <w:rPr>
          <w:b w:val="0"/>
          <w:bCs/>
          <w:sz w:val="24"/>
        </w:rPr>
        <w:t xml:space="preserve">by the CCD </w:t>
      </w:r>
      <w:r w:rsidR="00BD51D2">
        <w:rPr>
          <w:b w:val="0"/>
          <w:bCs/>
          <w:sz w:val="24"/>
        </w:rPr>
        <w:t xml:space="preserve">as another grade level </w:t>
      </w:r>
      <w:r>
        <w:rPr>
          <w:b w:val="0"/>
          <w:bCs/>
          <w:sz w:val="24"/>
        </w:rPr>
        <w:t xml:space="preserve">for LEAs that provide primarily adult education. </w:t>
      </w:r>
      <w:r w:rsidR="00187BB7">
        <w:rPr>
          <w:b w:val="0"/>
          <w:bCs/>
          <w:sz w:val="24"/>
        </w:rPr>
        <w:t>Adult education students, however, are not included in the V33 and MEMBERSCH student membership counts reported on the F-33 data file.</w:t>
      </w:r>
    </w:p>
    <w:p w14:paraId="5404A7CC" w14:textId="77777777" w:rsidR="00AB6EC3" w:rsidRPr="00F35A1E" w:rsidRDefault="00AB6EC3" w:rsidP="00F35A1E">
      <w:pPr>
        <w:pStyle w:val="BodyText"/>
        <w:rPr>
          <w:b w:val="0"/>
          <w:bCs/>
          <w:sz w:val="24"/>
        </w:rPr>
      </w:pPr>
    </w:p>
    <w:p w14:paraId="5C223576" w14:textId="77777777" w:rsidR="004C7D8E" w:rsidRPr="00434259" w:rsidRDefault="007E0318">
      <w:pPr>
        <w:pStyle w:val="Heading2"/>
        <w:tabs>
          <w:tab w:val="left" w:pos="540"/>
        </w:tabs>
        <w:rPr>
          <w:b w:val="0"/>
        </w:rPr>
      </w:pPr>
      <w:r>
        <w:t>D</w:t>
      </w:r>
      <w:r w:rsidRPr="004154D0">
        <w:t>.</w:t>
      </w:r>
      <w:r w:rsidRPr="004154D0">
        <w:tab/>
      </w:r>
      <w:r w:rsidR="004C7D8E" w:rsidRPr="00434259">
        <w:t>Weights</w:t>
      </w:r>
    </w:p>
    <w:p w14:paraId="2769D3F9" w14:textId="77777777" w:rsidR="008E088B" w:rsidRPr="00434259" w:rsidRDefault="008E088B" w:rsidP="008E088B">
      <w:pPr>
        <w:pStyle w:val="Heading2"/>
        <w:tabs>
          <w:tab w:val="left" w:pos="0"/>
        </w:tabs>
        <w:rPr>
          <w:b w:val="0"/>
        </w:rPr>
      </w:pPr>
    </w:p>
    <w:p w14:paraId="21F5C4B6" w14:textId="169BB91D" w:rsidR="00843819" w:rsidRPr="00B00253" w:rsidRDefault="00875B79" w:rsidP="00843819">
      <w:pPr>
        <w:pStyle w:val="Heading2"/>
        <w:tabs>
          <w:tab w:val="left" w:pos="0"/>
        </w:tabs>
        <w:rPr>
          <w:b w:val="0"/>
          <w:color w:val="0D0D0D" w:themeColor="text1" w:themeTint="F2"/>
        </w:rPr>
      </w:pPr>
      <w:r>
        <w:rPr>
          <w:b w:val="0"/>
        </w:rPr>
        <w:t>T</w:t>
      </w:r>
      <w:r w:rsidRPr="00434259">
        <w:rPr>
          <w:b w:val="0"/>
        </w:rPr>
        <w:t xml:space="preserve">he </w:t>
      </w:r>
      <w:r w:rsidR="00F83AD4">
        <w:rPr>
          <w:b w:val="0"/>
          <w:bCs/>
        </w:rPr>
        <w:t>School District Finance Survey</w:t>
      </w:r>
      <w:r w:rsidR="00F83AD4" w:rsidRPr="00434259">
        <w:rPr>
          <w:b w:val="0"/>
        </w:rPr>
        <w:t xml:space="preserve"> </w:t>
      </w:r>
      <w:r>
        <w:rPr>
          <w:b w:val="0"/>
        </w:rPr>
        <w:t xml:space="preserve">file includes a </w:t>
      </w:r>
      <w:r w:rsidR="004C7D8E" w:rsidRPr="00434259">
        <w:rPr>
          <w:b w:val="0"/>
        </w:rPr>
        <w:t>WEIGHT</w:t>
      </w:r>
      <w:r>
        <w:rPr>
          <w:b w:val="0"/>
        </w:rPr>
        <w:t xml:space="preserve"> variable. For </w:t>
      </w:r>
      <w:r w:rsidR="00A73524">
        <w:rPr>
          <w:b w:val="0"/>
        </w:rPr>
        <w:t xml:space="preserve">FY 91, </w:t>
      </w:r>
      <w:r w:rsidR="004C7D8E" w:rsidRPr="00434259">
        <w:rPr>
          <w:b w:val="0"/>
        </w:rPr>
        <w:t>FY 93</w:t>
      </w:r>
      <w:r w:rsidR="00A73524">
        <w:rPr>
          <w:b w:val="0"/>
        </w:rPr>
        <w:t>,</w:t>
      </w:r>
      <w:r w:rsidR="004C7D8E" w:rsidRPr="00434259">
        <w:rPr>
          <w:b w:val="0"/>
        </w:rPr>
        <w:t xml:space="preserve"> and FY 94 </w:t>
      </w:r>
      <w:r>
        <w:rPr>
          <w:b w:val="0"/>
        </w:rPr>
        <w:t xml:space="preserve">the F-33 </w:t>
      </w:r>
      <w:r w:rsidR="00704D0F" w:rsidRPr="00B00253">
        <w:rPr>
          <w:b w:val="0"/>
          <w:color w:val="0D0D0D" w:themeColor="text1" w:themeTint="F2"/>
        </w:rPr>
        <w:t xml:space="preserve">survey </w:t>
      </w:r>
      <w:r w:rsidRPr="00B00253">
        <w:rPr>
          <w:b w:val="0"/>
          <w:color w:val="0D0D0D" w:themeColor="text1" w:themeTint="F2"/>
        </w:rPr>
        <w:t xml:space="preserve">was a sample survey, and the WEIGHT </w:t>
      </w:r>
      <w:r w:rsidR="00704D0F" w:rsidRPr="00B00253">
        <w:rPr>
          <w:b w:val="0"/>
          <w:color w:val="0D0D0D" w:themeColor="text1" w:themeTint="F2"/>
        </w:rPr>
        <w:t>variable wa</w:t>
      </w:r>
      <w:r w:rsidRPr="00B00253">
        <w:rPr>
          <w:b w:val="0"/>
          <w:color w:val="0D0D0D" w:themeColor="text1" w:themeTint="F2"/>
        </w:rPr>
        <w:t>s used to create weighted estimates for these data releases. For</w:t>
      </w:r>
      <w:r w:rsidR="009A4C01" w:rsidRPr="00B00253">
        <w:rPr>
          <w:b w:val="0"/>
          <w:color w:val="0D0D0D" w:themeColor="text1" w:themeTint="F2"/>
        </w:rPr>
        <w:t xml:space="preserve"> FY 90, FY 92, and</w:t>
      </w:r>
      <w:r w:rsidR="00381F40" w:rsidRPr="00B00253">
        <w:rPr>
          <w:b w:val="0"/>
          <w:color w:val="0D0D0D" w:themeColor="text1" w:themeTint="F2"/>
        </w:rPr>
        <w:t xml:space="preserve"> FY 95 through FY </w:t>
      </w:r>
      <w:r w:rsidR="00886F5B" w:rsidRPr="00B00253">
        <w:rPr>
          <w:b w:val="0"/>
          <w:color w:val="0D0D0D" w:themeColor="text1" w:themeTint="F2"/>
        </w:rPr>
        <w:t>1</w:t>
      </w:r>
      <w:r w:rsidR="00C55BD6">
        <w:rPr>
          <w:b w:val="0"/>
          <w:color w:val="0D0D0D" w:themeColor="text1" w:themeTint="F2"/>
        </w:rPr>
        <w:t>5</w:t>
      </w:r>
      <w:r w:rsidR="00886F5B" w:rsidRPr="00B00253">
        <w:rPr>
          <w:b w:val="0"/>
          <w:color w:val="0D0D0D" w:themeColor="text1" w:themeTint="F2"/>
        </w:rPr>
        <w:t xml:space="preserve"> </w:t>
      </w:r>
      <w:r w:rsidRPr="00B00253">
        <w:rPr>
          <w:b w:val="0"/>
          <w:color w:val="0D0D0D" w:themeColor="text1" w:themeTint="F2"/>
        </w:rPr>
        <w:t xml:space="preserve">the F-33 </w:t>
      </w:r>
      <w:r w:rsidR="00704D0F" w:rsidRPr="00B00253">
        <w:rPr>
          <w:b w:val="0"/>
          <w:color w:val="0D0D0D" w:themeColor="text1" w:themeTint="F2"/>
        </w:rPr>
        <w:t xml:space="preserve">survey </w:t>
      </w:r>
      <w:r w:rsidRPr="00B00253">
        <w:rPr>
          <w:b w:val="0"/>
          <w:color w:val="0D0D0D" w:themeColor="text1" w:themeTint="F2"/>
        </w:rPr>
        <w:t>was a</w:t>
      </w:r>
      <w:r w:rsidR="004C7D8E" w:rsidRPr="00B00253">
        <w:rPr>
          <w:b w:val="0"/>
          <w:color w:val="0D0D0D" w:themeColor="text1" w:themeTint="F2"/>
        </w:rPr>
        <w:t xml:space="preserve"> universe survey</w:t>
      </w:r>
      <w:r w:rsidRPr="00B00253">
        <w:rPr>
          <w:b w:val="0"/>
          <w:color w:val="0D0D0D" w:themeColor="text1" w:themeTint="F2"/>
        </w:rPr>
        <w:t>, and all records in these releases have a WEIGHT value of “1</w:t>
      </w:r>
      <w:r w:rsidR="001A37DE" w:rsidRPr="00B00253">
        <w:rPr>
          <w:b w:val="0"/>
          <w:color w:val="0D0D0D" w:themeColor="text1" w:themeTint="F2"/>
        </w:rPr>
        <w:t>.</w:t>
      </w:r>
      <w:r w:rsidRPr="00B00253">
        <w:rPr>
          <w:b w:val="0"/>
          <w:color w:val="0D0D0D" w:themeColor="text1" w:themeTint="F2"/>
        </w:rPr>
        <w:t>” Despite F-33 being a universe survey in recent years, NCES maintains the WEIGHT variable to provide consistency across data files.</w:t>
      </w:r>
      <w:bookmarkStart w:id="108" w:name="_Toc71341126"/>
      <w:bookmarkStart w:id="109" w:name="_Toc76966092"/>
      <w:bookmarkEnd w:id="107"/>
    </w:p>
    <w:p w14:paraId="6C883801" w14:textId="77777777" w:rsidR="00843819" w:rsidRPr="00843819" w:rsidRDefault="00843819" w:rsidP="00843819"/>
    <w:p w14:paraId="40D97FEA" w14:textId="77777777" w:rsidR="004C7D8E" w:rsidRPr="00434259" w:rsidRDefault="007E0318">
      <w:pPr>
        <w:pStyle w:val="Heading2"/>
        <w:tabs>
          <w:tab w:val="left" w:pos="540"/>
        </w:tabs>
        <w:ind w:left="547" w:hanging="547"/>
      </w:pPr>
      <w:r>
        <w:lastRenderedPageBreak/>
        <w:t>E</w:t>
      </w:r>
      <w:r w:rsidRPr="004154D0">
        <w:t>.</w:t>
      </w:r>
      <w:r w:rsidRPr="004154D0">
        <w:tab/>
      </w:r>
      <w:r w:rsidR="004C7D8E" w:rsidRPr="00434259">
        <w:t>Changes to the F-33 Survey</w:t>
      </w:r>
      <w:bookmarkEnd w:id="108"/>
      <w:bookmarkEnd w:id="109"/>
    </w:p>
    <w:p w14:paraId="730D1018" w14:textId="77777777" w:rsidR="008E088B" w:rsidRPr="007F437A" w:rsidRDefault="008E088B" w:rsidP="008E088B">
      <w:pPr>
        <w:pStyle w:val="BodyText"/>
        <w:rPr>
          <w:b w:val="0"/>
          <w:bCs/>
          <w:color w:val="0070C0"/>
          <w:sz w:val="24"/>
        </w:rPr>
      </w:pPr>
    </w:p>
    <w:p w14:paraId="572F4B9F" w14:textId="154A9CBC" w:rsidR="004C7D8E" w:rsidRPr="00434259" w:rsidRDefault="004C7D8E" w:rsidP="008E088B">
      <w:pPr>
        <w:pStyle w:val="BodyText"/>
        <w:rPr>
          <w:b w:val="0"/>
          <w:bCs/>
          <w:sz w:val="24"/>
        </w:rPr>
      </w:pPr>
      <w:r w:rsidRPr="00434259">
        <w:rPr>
          <w:b w:val="0"/>
          <w:bCs/>
          <w:sz w:val="24"/>
        </w:rPr>
        <w:t>Several changes to the F-33</w:t>
      </w:r>
      <w:r w:rsidR="00F83AD4">
        <w:rPr>
          <w:b w:val="0"/>
          <w:bCs/>
          <w:sz w:val="24"/>
        </w:rPr>
        <w:t xml:space="preserve"> survey</w:t>
      </w:r>
      <w:r w:rsidRPr="00434259">
        <w:rPr>
          <w:b w:val="0"/>
          <w:bCs/>
          <w:sz w:val="24"/>
        </w:rPr>
        <w:t xml:space="preserve">, including a major expansion of the survey form beginning with the FY 92 collection, have been implemented over the life cycle of the survey. Data users interested in conducting longitudinal analysis should consult prior file documentation </w:t>
      </w:r>
      <w:r w:rsidRPr="00434259">
        <w:rPr>
          <w:b w:val="0"/>
          <w:sz w:val="24"/>
        </w:rPr>
        <w:t xml:space="preserve">(Berry and Cohen 2005) </w:t>
      </w:r>
      <w:r w:rsidRPr="00434259">
        <w:rPr>
          <w:b w:val="0"/>
          <w:bCs/>
          <w:sz w:val="24"/>
        </w:rPr>
        <w:t xml:space="preserve">for a summary of historical changes. The most recent changes to the survey are summarized below. File documentation from previous years can be found at </w:t>
      </w:r>
      <w:hyperlink r:id="rId22" w:history="1">
        <w:r w:rsidRPr="00434259">
          <w:rPr>
            <w:rStyle w:val="Hyperlink"/>
            <w:b w:val="0"/>
            <w:bCs/>
            <w:color w:val="auto"/>
            <w:sz w:val="24"/>
          </w:rPr>
          <w:t>http://nces.ed.gov/ccd/f33agency.asp</w:t>
        </w:r>
      </w:hyperlink>
      <w:r w:rsidRPr="00434259">
        <w:rPr>
          <w:b w:val="0"/>
          <w:bCs/>
          <w:sz w:val="24"/>
        </w:rPr>
        <w:t xml:space="preserve">. </w:t>
      </w:r>
    </w:p>
    <w:p w14:paraId="4C7509F9" w14:textId="77777777" w:rsidR="00D6007F" w:rsidRDefault="00D6007F">
      <w:pPr>
        <w:pStyle w:val="BodyText"/>
        <w:rPr>
          <w:iCs/>
          <w:sz w:val="24"/>
        </w:rPr>
      </w:pPr>
    </w:p>
    <w:p w14:paraId="410C6EEC" w14:textId="77777777" w:rsidR="004C7D8E" w:rsidRPr="00434259" w:rsidRDefault="004C7D8E">
      <w:pPr>
        <w:pStyle w:val="BodyText"/>
        <w:rPr>
          <w:iCs/>
          <w:sz w:val="24"/>
        </w:rPr>
      </w:pPr>
      <w:r w:rsidRPr="00434259">
        <w:rPr>
          <w:iCs/>
          <w:sz w:val="24"/>
        </w:rPr>
        <w:t xml:space="preserve">Unit </w:t>
      </w:r>
      <w:r w:rsidR="00875B79">
        <w:rPr>
          <w:iCs/>
          <w:sz w:val="24"/>
        </w:rPr>
        <w:t>I</w:t>
      </w:r>
      <w:r w:rsidRPr="00434259">
        <w:rPr>
          <w:iCs/>
          <w:sz w:val="24"/>
        </w:rPr>
        <w:t>dentifiers</w:t>
      </w:r>
    </w:p>
    <w:p w14:paraId="150828EE" w14:textId="77777777" w:rsidR="008E088B" w:rsidRPr="00434259" w:rsidRDefault="008E088B" w:rsidP="008E088B">
      <w:pPr>
        <w:pStyle w:val="BodyText"/>
        <w:rPr>
          <w:b w:val="0"/>
          <w:bCs/>
          <w:iCs/>
          <w:sz w:val="24"/>
        </w:rPr>
      </w:pPr>
    </w:p>
    <w:p w14:paraId="7516FA17" w14:textId="77777777" w:rsidR="00763F64" w:rsidRDefault="001F4B2C" w:rsidP="008E088B">
      <w:pPr>
        <w:pStyle w:val="BodyText"/>
        <w:rPr>
          <w:b w:val="0"/>
          <w:bCs/>
          <w:iCs/>
          <w:sz w:val="24"/>
        </w:rPr>
      </w:pPr>
      <w:r>
        <w:rPr>
          <w:b w:val="0"/>
          <w:bCs/>
          <w:iCs/>
          <w:sz w:val="24"/>
        </w:rPr>
        <w:t>Starting with</w:t>
      </w:r>
      <w:r w:rsidR="004C7D8E" w:rsidRPr="00434259">
        <w:rPr>
          <w:b w:val="0"/>
          <w:bCs/>
          <w:iCs/>
          <w:sz w:val="24"/>
        </w:rPr>
        <w:t xml:space="preserve"> FY 98, two variables that describe the nature of school districts and their relation to other surveys and data files were added: AGCHRT and CENFILE. </w:t>
      </w:r>
    </w:p>
    <w:p w14:paraId="0D853713" w14:textId="77777777" w:rsidR="00763F64" w:rsidRDefault="004C7D8E" w:rsidP="0084537C">
      <w:pPr>
        <w:pStyle w:val="BodyText"/>
        <w:numPr>
          <w:ilvl w:val="0"/>
          <w:numId w:val="10"/>
        </w:numPr>
        <w:rPr>
          <w:b w:val="0"/>
          <w:bCs/>
          <w:iCs/>
          <w:sz w:val="24"/>
        </w:rPr>
      </w:pPr>
      <w:r w:rsidRPr="00434259">
        <w:rPr>
          <w:b w:val="0"/>
          <w:bCs/>
          <w:iCs/>
          <w:sz w:val="24"/>
        </w:rPr>
        <w:t>AGCHRT identifies school districts with charter schools</w:t>
      </w:r>
      <w:r w:rsidR="00D96278">
        <w:rPr>
          <w:b w:val="0"/>
          <w:bCs/>
          <w:iCs/>
          <w:sz w:val="24"/>
        </w:rPr>
        <w:t>.</w:t>
      </w:r>
    </w:p>
    <w:p w14:paraId="4A9E8AF9" w14:textId="77777777" w:rsidR="004C7D8E" w:rsidRPr="00434259" w:rsidRDefault="004C7D8E" w:rsidP="0084537C">
      <w:pPr>
        <w:pStyle w:val="BodyText"/>
        <w:numPr>
          <w:ilvl w:val="0"/>
          <w:numId w:val="10"/>
        </w:numPr>
        <w:rPr>
          <w:b w:val="0"/>
          <w:bCs/>
          <w:iCs/>
          <w:sz w:val="24"/>
        </w:rPr>
      </w:pPr>
      <w:r w:rsidRPr="00434259">
        <w:rPr>
          <w:b w:val="0"/>
          <w:bCs/>
          <w:iCs/>
          <w:sz w:val="24"/>
        </w:rPr>
        <w:t xml:space="preserve">CENFILE identifies those districts that are available in the </w:t>
      </w:r>
      <w:r w:rsidR="002F3F60" w:rsidRPr="00434259">
        <w:rPr>
          <w:b w:val="0"/>
          <w:bCs/>
          <w:iCs/>
          <w:sz w:val="24"/>
        </w:rPr>
        <w:t xml:space="preserve">U.S. </w:t>
      </w:r>
      <w:r w:rsidRPr="00434259">
        <w:rPr>
          <w:b w:val="0"/>
          <w:bCs/>
          <w:iCs/>
          <w:sz w:val="24"/>
        </w:rPr>
        <w:t>Census Bureau’s version of the F-33 school district file.</w:t>
      </w:r>
    </w:p>
    <w:p w14:paraId="3F465FB4" w14:textId="77777777" w:rsidR="009317AB" w:rsidRPr="00434259" w:rsidRDefault="001F4B2C">
      <w:pPr>
        <w:pStyle w:val="BodyText"/>
        <w:rPr>
          <w:b w:val="0"/>
          <w:bCs/>
          <w:iCs/>
          <w:sz w:val="24"/>
        </w:rPr>
      </w:pPr>
      <w:r>
        <w:rPr>
          <w:b w:val="0"/>
          <w:bCs/>
          <w:iCs/>
          <w:sz w:val="24"/>
        </w:rPr>
        <w:t>Starting with</w:t>
      </w:r>
      <w:r w:rsidR="009317AB" w:rsidRPr="00434259">
        <w:rPr>
          <w:b w:val="0"/>
          <w:bCs/>
          <w:iCs/>
          <w:sz w:val="24"/>
        </w:rPr>
        <w:t xml:space="preserve"> FY 06, dummy LEAIDs </w:t>
      </w:r>
      <w:r w:rsidR="00705B8B" w:rsidRPr="00434259">
        <w:rPr>
          <w:b w:val="0"/>
          <w:bCs/>
          <w:iCs/>
          <w:sz w:val="24"/>
        </w:rPr>
        <w:t>were</w:t>
      </w:r>
      <w:r w:rsidR="009317AB" w:rsidRPr="00434259">
        <w:rPr>
          <w:b w:val="0"/>
          <w:bCs/>
          <w:iCs/>
          <w:sz w:val="24"/>
        </w:rPr>
        <w:t xml:space="preserve"> assigned to agencies where a </w:t>
      </w:r>
      <w:r w:rsidR="00BA4830" w:rsidRPr="00434259">
        <w:rPr>
          <w:b w:val="0"/>
          <w:bCs/>
          <w:iCs/>
          <w:sz w:val="24"/>
        </w:rPr>
        <w:t>valid</w:t>
      </w:r>
      <w:r w:rsidR="009317AB" w:rsidRPr="00434259">
        <w:rPr>
          <w:b w:val="0"/>
          <w:bCs/>
          <w:iCs/>
          <w:sz w:val="24"/>
        </w:rPr>
        <w:t xml:space="preserve"> LEAID code was not available. The dummy LEAIDs can be recognized by having “D” </w:t>
      </w:r>
      <w:r w:rsidR="002F3F60" w:rsidRPr="00434259">
        <w:rPr>
          <w:b w:val="0"/>
          <w:bCs/>
          <w:iCs/>
          <w:sz w:val="24"/>
        </w:rPr>
        <w:t>in</w:t>
      </w:r>
      <w:r w:rsidR="009317AB" w:rsidRPr="00434259">
        <w:rPr>
          <w:b w:val="0"/>
          <w:bCs/>
          <w:iCs/>
          <w:sz w:val="24"/>
        </w:rPr>
        <w:t xml:space="preserve"> the third </w:t>
      </w:r>
      <w:r w:rsidR="002F3F60" w:rsidRPr="00434259">
        <w:rPr>
          <w:b w:val="0"/>
          <w:bCs/>
          <w:iCs/>
          <w:sz w:val="24"/>
        </w:rPr>
        <w:t>position</w:t>
      </w:r>
      <w:r w:rsidR="009317AB" w:rsidRPr="00434259">
        <w:rPr>
          <w:b w:val="0"/>
          <w:bCs/>
          <w:iCs/>
          <w:sz w:val="24"/>
        </w:rPr>
        <w:t xml:space="preserve"> of the LEAID. Dummy LEAIDs will remain the same across the years of data collect</w:t>
      </w:r>
      <w:r w:rsidR="00807888" w:rsidRPr="00434259">
        <w:rPr>
          <w:b w:val="0"/>
          <w:bCs/>
          <w:iCs/>
          <w:sz w:val="24"/>
        </w:rPr>
        <w:t>ion</w:t>
      </w:r>
      <w:r w:rsidR="00C03E66" w:rsidRPr="00434259">
        <w:rPr>
          <w:b w:val="0"/>
          <w:bCs/>
          <w:iCs/>
          <w:sz w:val="24"/>
        </w:rPr>
        <w:t xml:space="preserve"> </w:t>
      </w:r>
      <w:r w:rsidR="002D0D0B" w:rsidRPr="00434259">
        <w:rPr>
          <w:b w:val="0"/>
          <w:bCs/>
          <w:iCs/>
          <w:sz w:val="24"/>
        </w:rPr>
        <w:t>(</w:t>
      </w:r>
      <w:r w:rsidR="00807888" w:rsidRPr="00434259">
        <w:rPr>
          <w:b w:val="0"/>
          <w:bCs/>
          <w:iCs/>
          <w:sz w:val="24"/>
        </w:rPr>
        <w:t xml:space="preserve">see </w:t>
      </w:r>
      <w:r w:rsidR="00C03E66" w:rsidRPr="00434259">
        <w:rPr>
          <w:b w:val="0"/>
          <w:bCs/>
          <w:iCs/>
          <w:sz w:val="24"/>
        </w:rPr>
        <w:t>section C.1.</w:t>
      </w:r>
      <w:r w:rsidR="002D0D0B" w:rsidRPr="00434259">
        <w:rPr>
          <w:b w:val="0"/>
          <w:bCs/>
          <w:iCs/>
          <w:sz w:val="24"/>
        </w:rPr>
        <w:t>).</w:t>
      </w:r>
    </w:p>
    <w:p w14:paraId="09D24FCA" w14:textId="77777777" w:rsidR="009317AB" w:rsidRDefault="009317AB">
      <w:pPr>
        <w:pStyle w:val="BodyText"/>
        <w:rPr>
          <w:b w:val="0"/>
          <w:bCs/>
          <w:iCs/>
          <w:sz w:val="24"/>
        </w:rPr>
      </w:pPr>
    </w:p>
    <w:p w14:paraId="644BB23A" w14:textId="77777777" w:rsidR="001F4B2C" w:rsidRDefault="00DD7442">
      <w:pPr>
        <w:pStyle w:val="BodyText"/>
        <w:rPr>
          <w:b w:val="0"/>
          <w:bCs/>
          <w:iCs/>
          <w:sz w:val="24"/>
        </w:rPr>
      </w:pPr>
      <w:r w:rsidRPr="00DD7442">
        <w:rPr>
          <w:b w:val="0"/>
          <w:bCs/>
          <w:iCs/>
          <w:sz w:val="24"/>
        </w:rPr>
        <w:t>Prior to FY 09, an LEA could have its name spelled differently in the F-33 file and in the CCD LEA Universe file (e.g., for the LEA with LEAID “0100005,” the name in the F-33 file was “Albertville City School District” and the name in the CCD LEA Univ</w:t>
      </w:r>
      <w:r w:rsidR="00A936F2">
        <w:rPr>
          <w:b w:val="0"/>
          <w:bCs/>
          <w:iCs/>
          <w:sz w:val="24"/>
        </w:rPr>
        <w:t>erse file was “Albertville City</w:t>
      </w:r>
      <w:r w:rsidRPr="00DD7442">
        <w:rPr>
          <w:b w:val="0"/>
          <w:bCs/>
          <w:iCs/>
          <w:sz w:val="24"/>
        </w:rPr>
        <w:t>”). Starting with FY 09, the name of an LEA in CCD LEA Universe file was used as the name of the LEA in the F-33 file.</w:t>
      </w:r>
    </w:p>
    <w:p w14:paraId="47013D9A" w14:textId="77777777" w:rsidR="000D45AE" w:rsidRDefault="000D45AE">
      <w:pPr>
        <w:pStyle w:val="BodyText"/>
        <w:rPr>
          <w:b w:val="0"/>
          <w:sz w:val="24"/>
          <w:szCs w:val="24"/>
        </w:rPr>
      </w:pPr>
    </w:p>
    <w:p w14:paraId="15A51151" w14:textId="77777777" w:rsidR="004C7D8E" w:rsidRPr="00434259" w:rsidRDefault="000D45AE">
      <w:pPr>
        <w:pStyle w:val="BodyText"/>
        <w:rPr>
          <w:sz w:val="24"/>
        </w:rPr>
      </w:pPr>
      <w:r>
        <w:rPr>
          <w:sz w:val="24"/>
        </w:rPr>
        <w:t>Special Exhibit I</w:t>
      </w:r>
      <w:r w:rsidR="004C7D8E" w:rsidRPr="00434259">
        <w:rPr>
          <w:sz w:val="24"/>
        </w:rPr>
        <w:t>tems</w:t>
      </w:r>
    </w:p>
    <w:p w14:paraId="78961821" w14:textId="77777777" w:rsidR="009317AB" w:rsidRPr="00434259" w:rsidRDefault="009317AB" w:rsidP="009317AB">
      <w:pPr>
        <w:pStyle w:val="BodyText"/>
        <w:rPr>
          <w:b w:val="0"/>
          <w:bCs/>
          <w:iCs/>
          <w:sz w:val="24"/>
        </w:rPr>
      </w:pPr>
    </w:p>
    <w:p w14:paraId="3128A3AC" w14:textId="77777777" w:rsidR="004C7D8E" w:rsidRPr="00434259" w:rsidRDefault="00A21196" w:rsidP="009317AB">
      <w:pPr>
        <w:pStyle w:val="BodyText"/>
        <w:rPr>
          <w:b w:val="0"/>
          <w:bCs/>
          <w:iCs/>
          <w:sz w:val="24"/>
        </w:rPr>
      </w:pPr>
      <w:r w:rsidRPr="00E851B3">
        <w:rPr>
          <w:b w:val="0"/>
          <w:bCs/>
          <w:iCs/>
          <w:color w:val="0D0D0D" w:themeColor="text1" w:themeTint="F2"/>
          <w:sz w:val="24"/>
        </w:rPr>
        <w:t>In FY 04, t</w:t>
      </w:r>
      <w:r w:rsidR="004C7D8E" w:rsidRPr="00E851B3">
        <w:rPr>
          <w:b w:val="0"/>
          <w:bCs/>
          <w:iCs/>
          <w:color w:val="0D0D0D" w:themeColor="text1" w:themeTint="F2"/>
          <w:sz w:val="24"/>
        </w:rPr>
        <w:t>eacher s</w:t>
      </w:r>
      <w:r w:rsidR="004C7D8E" w:rsidRPr="00434259">
        <w:rPr>
          <w:b w:val="0"/>
          <w:bCs/>
          <w:iCs/>
          <w:sz w:val="24"/>
        </w:rPr>
        <w:t>alary and textbook exhibit items were added to the survey form</w:t>
      </w:r>
      <w:r w:rsidR="00E851B3">
        <w:rPr>
          <w:b w:val="0"/>
          <w:bCs/>
          <w:iCs/>
          <w:sz w:val="24"/>
        </w:rPr>
        <w:t>.</w:t>
      </w:r>
      <w:r w:rsidR="004C7D8E" w:rsidRPr="00434259">
        <w:rPr>
          <w:b w:val="0"/>
          <w:bCs/>
          <w:iCs/>
          <w:sz w:val="24"/>
        </w:rPr>
        <w:t xml:space="preserve"> </w:t>
      </w:r>
      <w:r w:rsidR="00E851B3">
        <w:rPr>
          <w:b w:val="0"/>
          <w:bCs/>
          <w:iCs/>
          <w:sz w:val="24"/>
        </w:rPr>
        <w:t xml:space="preserve"> </w:t>
      </w:r>
      <w:r w:rsidR="004C7D8E" w:rsidRPr="00434259">
        <w:rPr>
          <w:b w:val="0"/>
          <w:bCs/>
          <w:iCs/>
          <w:sz w:val="24"/>
        </w:rPr>
        <w:t xml:space="preserve">These items are described </w:t>
      </w:r>
      <w:r w:rsidR="00B54B67">
        <w:rPr>
          <w:b w:val="0"/>
          <w:bCs/>
          <w:iCs/>
          <w:sz w:val="24"/>
        </w:rPr>
        <w:t xml:space="preserve">in </w:t>
      </w:r>
      <w:r w:rsidR="004C7D8E" w:rsidRPr="00434259">
        <w:rPr>
          <w:b w:val="0"/>
          <w:bCs/>
          <w:iCs/>
          <w:sz w:val="24"/>
        </w:rPr>
        <w:t xml:space="preserve">section </w:t>
      </w:r>
      <w:r w:rsidR="009317AB" w:rsidRPr="00434259">
        <w:rPr>
          <w:b w:val="0"/>
          <w:bCs/>
          <w:iCs/>
          <w:sz w:val="24"/>
        </w:rPr>
        <w:t xml:space="preserve">II. </w:t>
      </w:r>
      <w:r w:rsidR="004C7D8E" w:rsidRPr="00434259">
        <w:rPr>
          <w:b w:val="0"/>
          <w:bCs/>
          <w:iCs/>
          <w:sz w:val="24"/>
        </w:rPr>
        <w:t xml:space="preserve">B and in the glossary (see appendix B). </w:t>
      </w:r>
    </w:p>
    <w:p w14:paraId="7F1BD6B8" w14:textId="77777777" w:rsidR="004C7D8E" w:rsidRPr="00434259" w:rsidRDefault="004C7D8E">
      <w:pPr>
        <w:pStyle w:val="BodyText"/>
        <w:rPr>
          <w:b w:val="0"/>
          <w:bCs/>
          <w:iCs/>
          <w:sz w:val="24"/>
        </w:rPr>
      </w:pPr>
    </w:p>
    <w:p w14:paraId="6A095DDB" w14:textId="77777777" w:rsidR="004C7D8E" w:rsidRPr="00434259" w:rsidRDefault="004C7D8E">
      <w:pPr>
        <w:pStyle w:val="BodyText"/>
        <w:rPr>
          <w:sz w:val="24"/>
        </w:rPr>
      </w:pPr>
      <w:r w:rsidRPr="00434259">
        <w:rPr>
          <w:sz w:val="24"/>
        </w:rPr>
        <w:t xml:space="preserve">Federal </w:t>
      </w:r>
      <w:r w:rsidR="000D45AE">
        <w:rPr>
          <w:sz w:val="24"/>
        </w:rPr>
        <w:t>Revenue Distributed by State G</w:t>
      </w:r>
      <w:r w:rsidRPr="00434259">
        <w:rPr>
          <w:sz w:val="24"/>
        </w:rPr>
        <w:t>overnments</w:t>
      </w:r>
    </w:p>
    <w:p w14:paraId="04629512" w14:textId="77777777" w:rsidR="009317AB" w:rsidRPr="00434259" w:rsidRDefault="009317AB" w:rsidP="009317AB">
      <w:pPr>
        <w:pStyle w:val="BodyText"/>
        <w:rPr>
          <w:b w:val="0"/>
          <w:bCs/>
          <w:iCs/>
          <w:sz w:val="24"/>
        </w:rPr>
      </w:pPr>
    </w:p>
    <w:p w14:paraId="54FD8657" w14:textId="77777777" w:rsidR="004C7D8E" w:rsidRPr="00434259" w:rsidRDefault="004C7D8E" w:rsidP="009317AB">
      <w:pPr>
        <w:pStyle w:val="BodyText"/>
        <w:rPr>
          <w:b w:val="0"/>
          <w:bCs/>
          <w:iCs/>
          <w:sz w:val="24"/>
        </w:rPr>
      </w:pPr>
      <w:r w:rsidRPr="00434259">
        <w:rPr>
          <w:b w:val="0"/>
          <w:bCs/>
          <w:iCs/>
          <w:sz w:val="24"/>
        </w:rPr>
        <w:t>In the FY 05 survey, the data item Federal Revenue</w:t>
      </w:r>
      <w:r w:rsidR="004E288C" w:rsidRPr="00434259">
        <w:rPr>
          <w:b w:val="0"/>
          <w:sz w:val="24"/>
        </w:rPr>
        <w:t>—</w:t>
      </w:r>
      <w:r w:rsidRPr="00434259">
        <w:rPr>
          <w:b w:val="0"/>
          <w:bCs/>
          <w:iCs/>
          <w:sz w:val="24"/>
        </w:rPr>
        <w:t>Bilingual Education (B11) was moved from the “federal revenue direct” section to the “federal revenue through the state” section. The change was made as a result of changes in the allocation of Bilingual Education funds by the U.S. Department of Education.</w:t>
      </w:r>
    </w:p>
    <w:p w14:paraId="1D17974B" w14:textId="77777777" w:rsidR="00DD7442" w:rsidRDefault="00DD7442" w:rsidP="009317AB">
      <w:pPr>
        <w:pStyle w:val="BodyText"/>
        <w:rPr>
          <w:sz w:val="24"/>
        </w:rPr>
      </w:pPr>
    </w:p>
    <w:p w14:paraId="2D13CA00" w14:textId="77777777" w:rsidR="009317AB" w:rsidRPr="00434259" w:rsidRDefault="009317AB" w:rsidP="009317AB">
      <w:pPr>
        <w:pStyle w:val="BodyText"/>
        <w:rPr>
          <w:sz w:val="24"/>
        </w:rPr>
      </w:pPr>
      <w:r w:rsidRPr="00434259">
        <w:rPr>
          <w:sz w:val="24"/>
        </w:rPr>
        <w:t>S</w:t>
      </w:r>
      <w:r w:rsidR="000D45AE">
        <w:rPr>
          <w:sz w:val="24"/>
        </w:rPr>
        <w:t>uppressed D</w:t>
      </w:r>
      <w:r w:rsidRPr="00434259">
        <w:rPr>
          <w:sz w:val="24"/>
        </w:rPr>
        <w:t>ata</w:t>
      </w:r>
    </w:p>
    <w:p w14:paraId="6B392CDA" w14:textId="77777777" w:rsidR="009317AB" w:rsidRPr="00434259" w:rsidRDefault="009317AB" w:rsidP="009317AB">
      <w:pPr>
        <w:pStyle w:val="BodyText"/>
        <w:rPr>
          <w:b w:val="0"/>
          <w:bCs/>
          <w:iCs/>
          <w:sz w:val="24"/>
        </w:rPr>
      </w:pPr>
    </w:p>
    <w:p w14:paraId="0B7A92A5" w14:textId="77777777" w:rsidR="009317AB" w:rsidRPr="00E851B3" w:rsidRDefault="00684A45" w:rsidP="009317AB">
      <w:pPr>
        <w:pStyle w:val="BodyText"/>
        <w:rPr>
          <w:b w:val="0"/>
          <w:bCs/>
          <w:iCs/>
          <w:color w:val="0D0D0D" w:themeColor="text1" w:themeTint="F2"/>
          <w:sz w:val="24"/>
        </w:rPr>
      </w:pPr>
      <w:r w:rsidRPr="00E851B3">
        <w:rPr>
          <w:b w:val="0"/>
          <w:bCs/>
          <w:iCs/>
          <w:color w:val="0D0D0D" w:themeColor="text1" w:themeTint="F2"/>
          <w:sz w:val="24"/>
        </w:rPr>
        <w:t>Starting i</w:t>
      </w:r>
      <w:r w:rsidR="009317AB" w:rsidRPr="00E851B3">
        <w:rPr>
          <w:b w:val="0"/>
          <w:bCs/>
          <w:iCs/>
          <w:color w:val="0D0D0D" w:themeColor="text1" w:themeTint="F2"/>
          <w:sz w:val="24"/>
        </w:rPr>
        <w:t xml:space="preserve">n FY 06, </w:t>
      </w:r>
      <w:r w:rsidR="0087642D" w:rsidRPr="00E851B3">
        <w:rPr>
          <w:b w:val="0"/>
          <w:bCs/>
          <w:iCs/>
          <w:color w:val="0D0D0D" w:themeColor="text1" w:themeTint="F2"/>
          <w:sz w:val="24"/>
        </w:rPr>
        <w:t>NCES suppressed</w:t>
      </w:r>
      <w:r w:rsidR="00E87172" w:rsidRPr="00E851B3">
        <w:rPr>
          <w:b w:val="0"/>
          <w:bCs/>
          <w:iCs/>
          <w:color w:val="0D0D0D" w:themeColor="text1" w:themeTint="F2"/>
          <w:sz w:val="24"/>
        </w:rPr>
        <w:t xml:space="preserve"> </w:t>
      </w:r>
      <w:r w:rsidR="00647A65" w:rsidRPr="00E851B3">
        <w:rPr>
          <w:b w:val="0"/>
          <w:bCs/>
          <w:iCs/>
          <w:color w:val="0D0D0D" w:themeColor="text1" w:themeTint="F2"/>
          <w:sz w:val="24"/>
        </w:rPr>
        <w:t>student m</w:t>
      </w:r>
      <w:r w:rsidR="00763F64" w:rsidRPr="00E851B3">
        <w:rPr>
          <w:b w:val="0"/>
          <w:bCs/>
          <w:iCs/>
          <w:color w:val="0D0D0D" w:themeColor="text1" w:themeTint="F2"/>
          <w:sz w:val="24"/>
        </w:rPr>
        <w:t>embership (</w:t>
      </w:r>
      <w:r w:rsidR="00E87172" w:rsidRPr="00E851B3">
        <w:rPr>
          <w:b w:val="0"/>
          <w:bCs/>
          <w:iCs/>
          <w:color w:val="0D0D0D" w:themeColor="text1" w:themeTint="F2"/>
          <w:sz w:val="24"/>
        </w:rPr>
        <w:t>V33</w:t>
      </w:r>
      <w:r w:rsidR="00763F64" w:rsidRPr="00E851B3">
        <w:rPr>
          <w:b w:val="0"/>
          <w:bCs/>
          <w:iCs/>
          <w:color w:val="0D0D0D" w:themeColor="text1" w:themeTint="F2"/>
          <w:sz w:val="24"/>
        </w:rPr>
        <w:t>)</w:t>
      </w:r>
      <w:r w:rsidR="00E87172" w:rsidRPr="00E851B3">
        <w:rPr>
          <w:b w:val="0"/>
          <w:bCs/>
          <w:iCs/>
          <w:color w:val="0D0D0D" w:themeColor="text1" w:themeTint="F2"/>
          <w:sz w:val="24"/>
        </w:rPr>
        <w:t xml:space="preserve"> in </w:t>
      </w:r>
      <w:r w:rsidR="00E87172" w:rsidRPr="00F0515E">
        <w:rPr>
          <w:b w:val="0"/>
          <w:bCs/>
          <w:iCs/>
          <w:sz w:val="24"/>
        </w:rPr>
        <w:t xml:space="preserve">cases </w:t>
      </w:r>
      <w:r w:rsidR="00F0515E" w:rsidRPr="00F0515E">
        <w:rPr>
          <w:b w:val="0"/>
          <w:bCs/>
          <w:sz w:val="24"/>
        </w:rPr>
        <w:t xml:space="preserve">where reported LEA finances did not reflect the number of students </w:t>
      </w:r>
      <w:r w:rsidR="00F83AD4">
        <w:rPr>
          <w:b w:val="0"/>
          <w:bCs/>
          <w:sz w:val="24"/>
        </w:rPr>
        <w:t xml:space="preserve">that </w:t>
      </w:r>
      <w:r w:rsidR="00F0515E" w:rsidRPr="00F0515E">
        <w:rPr>
          <w:b w:val="0"/>
          <w:bCs/>
          <w:sz w:val="24"/>
        </w:rPr>
        <w:t>the LEA is financially responsible for (as reported in the CCD Local Education Agency Universe Survey).</w:t>
      </w:r>
      <w:r w:rsidR="00F0515E" w:rsidRPr="00F0515E">
        <w:rPr>
          <w:b w:val="0"/>
          <w:bCs/>
          <w:iCs/>
          <w:sz w:val="24"/>
        </w:rPr>
        <w:t xml:space="preserve"> A value of “-3” was used in the data file to represent student membership values suppressed by NCES (see section II. B) if reported LEA finances did not reflect the student membership count for the LEA</w:t>
      </w:r>
      <w:r w:rsidR="009317AB" w:rsidRPr="00E851B3">
        <w:rPr>
          <w:b w:val="0"/>
          <w:bCs/>
          <w:iCs/>
          <w:color w:val="0D0D0D" w:themeColor="text1" w:themeTint="F2"/>
          <w:sz w:val="24"/>
        </w:rPr>
        <w:t>.</w:t>
      </w:r>
    </w:p>
    <w:p w14:paraId="785889B2" w14:textId="77777777" w:rsidR="00684A45" w:rsidRDefault="00684A45" w:rsidP="009317AB">
      <w:pPr>
        <w:pStyle w:val="BodyText"/>
        <w:rPr>
          <w:b w:val="0"/>
          <w:bCs/>
          <w:iCs/>
          <w:sz w:val="24"/>
        </w:rPr>
      </w:pPr>
    </w:p>
    <w:p w14:paraId="6E663C5B" w14:textId="6A6B8627" w:rsidR="00612857" w:rsidRPr="00434259" w:rsidRDefault="00612857" w:rsidP="009317AB">
      <w:pPr>
        <w:pStyle w:val="BodyText"/>
        <w:rPr>
          <w:b w:val="0"/>
          <w:bCs/>
          <w:iCs/>
          <w:sz w:val="24"/>
        </w:rPr>
      </w:pPr>
      <w:r w:rsidRPr="00E851B3">
        <w:rPr>
          <w:b w:val="0"/>
          <w:color w:val="0D0D0D" w:themeColor="text1" w:themeTint="F2"/>
          <w:sz w:val="24"/>
        </w:rPr>
        <w:t xml:space="preserve">Starting in FY 10, NCES also </w:t>
      </w:r>
      <w:r w:rsidR="00223E1D" w:rsidRPr="00E851B3">
        <w:rPr>
          <w:b w:val="0"/>
          <w:color w:val="0D0D0D" w:themeColor="text1" w:themeTint="F2"/>
          <w:sz w:val="24"/>
        </w:rPr>
        <w:t>suppressed</w:t>
      </w:r>
      <w:r w:rsidRPr="00E851B3">
        <w:rPr>
          <w:b w:val="0"/>
          <w:color w:val="0D0D0D" w:themeColor="text1" w:themeTint="F2"/>
          <w:sz w:val="24"/>
        </w:rPr>
        <w:t xml:space="preserve"> any numerical data that do not meet NCES data quality standards by reporting the data item as “-9” and data item flag as “A.”  </w:t>
      </w:r>
    </w:p>
    <w:p w14:paraId="632659FB" w14:textId="77777777" w:rsidR="001A0CC9" w:rsidRPr="00434259" w:rsidRDefault="001A0CC9" w:rsidP="009317AB">
      <w:pPr>
        <w:pStyle w:val="BodyText"/>
        <w:rPr>
          <w:sz w:val="24"/>
        </w:rPr>
      </w:pPr>
      <w:r w:rsidRPr="00434259">
        <w:rPr>
          <w:sz w:val="24"/>
        </w:rPr>
        <w:lastRenderedPageBreak/>
        <w:t xml:space="preserve">Local </w:t>
      </w:r>
      <w:r w:rsidR="000D45AE">
        <w:rPr>
          <w:sz w:val="24"/>
        </w:rPr>
        <w:t>R</w:t>
      </w:r>
      <w:r w:rsidRPr="00434259">
        <w:rPr>
          <w:sz w:val="24"/>
        </w:rPr>
        <w:t xml:space="preserve">evenue </w:t>
      </w:r>
      <w:r w:rsidR="000D45AE">
        <w:rPr>
          <w:sz w:val="24"/>
        </w:rPr>
        <w:t>I</w:t>
      </w:r>
      <w:r w:rsidRPr="00434259">
        <w:rPr>
          <w:sz w:val="24"/>
        </w:rPr>
        <w:t>tems</w:t>
      </w:r>
    </w:p>
    <w:p w14:paraId="5156D3D0" w14:textId="77777777" w:rsidR="001A0CC9" w:rsidRPr="00434259" w:rsidRDefault="001A0CC9" w:rsidP="009317AB">
      <w:pPr>
        <w:pStyle w:val="BodyText"/>
        <w:rPr>
          <w:b w:val="0"/>
          <w:bCs/>
          <w:iCs/>
          <w:sz w:val="24"/>
        </w:rPr>
      </w:pPr>
    </w:p>
    <w:p w14:paraId="0B08C668" w14:textId="77777777" w:rsidR="001A0CC9" w:rsidRPr="00434259" w:rsidRDefault="00A21196" w:rsidP="009317AB">
      <w:pPr>
        <w:pStyle w:val="BodyText"/>
        <w:rPr>
          <w:b w:val="0"/>
          <w:bCs/>
          <w:iCs/>
          <w:sz w:val="24"/>
        </w:rPr>
      </w:pPr>
      <w:r w:rsidRPr="00E851B3">
        <w:rPr>
          <w:b w:val="0"/>
          <w:bCs/>
          <w:iCs/>
          <w:color w:val="0D0D0D" w:themeColor="text1" w:themeTint="F2"/>
          <w:sz w:val="24"/>
        </w:rPr>
        <w:t>In FY 06, f</w:t>
      </w:r>
      <w:r w:rsidR="003642E8" w:rsidRPr="00E851B3">
        <w:rPr>
          <w:b w:val="0"/>
          <w:bCs/>
          <w:iCs/>
          <w:color w:val="0D0D0D" w:themeColor="text1" w:themeTint="F2"/>
          <w:sz w:val="24"/>
        </w:rPr>
        <w:t>o</w:t>
      </w:r>
      <w:r w:rsidR="003642E8" w:rsidRPr="00434259">
        <w:rPr>
          <w:b w:val="0"/>
          <w:bCs/>
          <w:iCs/>
          <w:sz w:val="24"/>
        </w:rPr>
        <w:t>ur local revenue items were added to the survey form</w:t>
      </w:r>
      <w:r w:rsidR="00E851B3">
        <w:rPr>
          <w:b w:val="0"/>
          <w:bCs/>
          <w:iCs/>
          <w:sz w:val="24"/>
        </w:rPr>
        <w:t>.</w:t>
      </w:r>
      <w:r w:rsidR="003642E8" w:rsidRPr="00434259">
        <w:rPr>
          <w:b w:val="0"/>
          <w:bCs/>
          <w:iCs/>
          <w:sz w:val="24"/>
        </w:rPr>
        <w:t xml:space="preserve"> </w:t>
      </w:r>
      <w:r w:rsidR="00E851B3">
        <w:rPr>
          <w:b w:val="0"/>
          <w:bCs/>
          <w:iCs/>
          <w:sz w:val="24"/>
        </w:rPr>
        <w:t>T</w:t>
      </w:r>
      <w:r w:rsidR="003642E8" w:rsidRPr="00434259">
        <w:rPr>
          <w:b w:val="0"/>
          <w:bCs/>
          <w:iCs/>
          <w:sz w:val="24"/>
        </w:rPr>
        <w:t>hey are Local Revenue</w:t>
      </w:r>
      <w:r w:rsidR="004E288C" w:rsidRPr="00434259">
        <w:rPr>
          <w:b w:val="0"/>
          <w:sz w:val="24"/>
        </w:rPr>
        <w:t>—</w:t>
      </w:r>
      <w:r w:rsidR="003642E8" w:rsidRPr="00434259">
        <w:rPr>
          <w:b w:val="0"/>
          <w:bCs/>
          <w:iCs/>
          <w:sz w:val="24"/>
        </w:rPr>
        <w:t>Rents and Royalties (A40), Local Revenue</w:t>
      </w:r>
      <w:r w:rsidR="004E288C" w:rsidRPr="00434259">
        <w:rPr>
          <w:b w:val="0"/>
          <w:sz w:val="24"/>
        </w:rPr>
        <w:t>—</w:t>
      </w:r>
      <w:r w:rsidR="003642E8" w:rsidRPr="00434259">
        <w:rPr>
          <w:b w:val="0"/>
          <w:bCs/>
          <w:iCs/>
          <w:sz w:val="24"/>
        </w:rPr>
        <w:t>Sale of Property (U11), Local Revenue</w:t>
      </w:r>
      <w:r w:rsidR="004E288C" w:rsidRPr="00434259">
        <w:rPr>
          <w:b w:val="0"/>
          <w:sz w:val="24"/>
        </w:rPr>
        <w:t>—</w:t>
      </w:r>
      <w:r w:rsidR="003642E8" w:rsidRPr="00434259">
        <w:rPr>
          <w:b w:val="0"/>
          <w:bCs/>
          <w:iCs/>
          <w:sz w:val="24"/>
        </w:rPr>
        <w:t>Fines and Forfeits (U30), and Local Revenue</w:t>
      </w:r>
      <w:r w:rsidR="004E288C" w:rsidRPr="00434259">
        <w:rPr>
          <w:b w:val="0"/>
          <w:sz w:val="24"/>
        </w:rPr>
        <w:t>—</w:t>
      </w:r>
      <w:r w:rsidR="003642E8" w:rsidRPr="00434259">
        <w:rPr>
          <w:b w:val="0"/>
          <w:bCs/>
          <w:iCs/>
          <w:sz w:val="24"/>
        </w:rPr>
        <w:t>Private Contributions (U50)</w:t>
      </w:r>
      <w:r w:rsidR="002F3F60" w:rsidRPr="00434259">
        <w:rPr>
          <w:b w:val="0"/>
          <w:bCs/>
          <w:iCs/>
          <w:sz w:val="24"/>
        </w:rPr>
        <w:t>.</w:t>
      </w:r>
    </w:p>
    <w:p w14:paraId="6AB03036" w14:textId="77777777" w:rsidR="000D7723" w:rsidRDefault="000D7723" w:rsidP="00705B8B">
      <w:pPr>
        <w:pStyle w:val="BodyText"/>
        <w:rPr>
          <w:sz w:val="24"/>
        </w:rPr>
      </w:pPr>
      <w:bookmarkStart w:id="110" w:name="_Toc22354745"/>
      <w:bookmarkStart w:id="111" w:name="_Toc71341129"/>
      <w:bookmarkStart w:id="112" w:name="_Toc76966095"/>
    </w:p>
    <w:p w14:paraId="04367CCF" w14:textId="77777777" w:rsidR="00705B8B" w:rsidRPr="00434259" w:rsidRDefault="00705B8B" w:rsidP="00705B8B">
      <w:pPr>
        <w:pStyle w:val="BodyText"/>
        <w:rPr>
          <w:sz w:val="24"/>
        </w:rPr>
      </w:pPr>
      <w:r w:rsidRPr="00434259">
        <w:rPr>
          <w:sz w:val="24"/>
        </w:rPr>
        <w:t xml:space="preserve">Missing </w:t>
      </w:r>
      <w:r w:rsidR="000D45AE">
        <w:rPr>
          <w:sz w:val="24"/>
        </w:rPr>
        <w:t>D</w:t>
      </w:r>
      <w:r w:rsidRPr="00434259">
        <w:rPr>
          <w:sz w:val="24"/>
        </w:rPr>
        <w:t>ata</w:t>
      </w:r>
    </w:p>
    <w:p w14:paraId="395EC7F9" w14:textId="77777777" w:rsidR="00705B8B" w:rsidRPr="00434259" w:rsidRDefault="00705B8B" w:rsidP="00705B8B">
      <w:pPr>
        <w:pStyle w:val="BodyText"/>
        <w:rPr>
          <w:b w:val="0"/>
          <w:bCs/>
          <w:iCs/>
          <w:sz w:val="24"/>
        </w:rPr>
      </w:pPr>
    </w:p>
    <w:p w14:paraId="042A6CD5" w14:textId="228F738A" w:rsidR="00A92CE8" w:rsidRDefault="00684A45" w:rsidP="00705B8B">
      <w:pPr>
        <w:pStyle w:val="BodyText"/>
        <w:rPr>
          <w:b w:val="0"/>
          <w:bCs/>
          <w:iCs/>
          <w:sz w:val="24"/>
        </w:rPr>
      </w:pPr>
      <w:r>
        <w:rPr>
          <w:b w:val="0"/>
          <w:bCs/>
          <w:iCs/>
          <w:sz w:val="24"/>
        </w:rPr>
        <w:t>Starting i</w:t>
      </w:r>
      <w:r w:rsidR="00705B8B" w:rsidRPr="00434259">
        <w:rPr>
          <w:b w:val="0"/>
          <w:bCs/>
          <w:iCs/>
          <w:sz w:val="24"/>
        </w:rPr>
        <w:t>n FY 07, “-1” was used in the data file to represent missing values in student membership count (V33).</w:t>
      </w:r>
      <w:r w:rsidR="00424732">
        <w:rPr>
          <w:b w:val="0"/>
          <w:bCs/>
          <w:iCs/>
          <w:sz w:val="24"/>
        </w:rPr>
        <w:t xml:space="preserve"> The</w:t>
      </w:r>
      <w:r w:rsidR="00A02003">
        <w:rPr>
          <w:b w:val="0"/>
          <w:bCs/>
          <w:iCs/>
          <w:sz w:val="24"/>
        </w:rPr>
        <w:t xml:space="preserve">re are </w:t>
      </w:r>
      <w:r w:rsidR="0090469B">
        <w:rPr>
          <w:b w:val="0"/>
          <w:bCs/>
          <w:iCs/>
          <w:sz w:val="24"/>
        </w:rPr>
        <w:t>525</w:t>
      </w:r>
      <w:r w:rsidR="00497EAB" w:rsidRPr="00424732">
        <w:rPr>
          <w:b w:val="0"/>
          <w:bCs/>
          <w:iCs/>
          <w:sz w:val="24"/>
        </w:rPr>
        <w:t xml:space="preserve"> </w:t>
      </w:r>
      <w:r w:rsidR="00424732" w:rsidRPr="00424732">
        <w:rPr>
          <w:b w:val="0"/>
          <w:bCs/>
          <w:iCs/>
          <w:sz w:val="24"/>
        </w:rPr>
        <w:t xml:space="preserve">LEAs </w:t>
      </w:r>
      <w:r w:rsidR="00424732">
        <w:rPr>
          <w:b w:val="0"/>
          <w:bCs/>
          <w:iCs/>
          <w:sz w:val="24"/>
        </w:rPr>
        <w:t xml:space="preserve">with </w:t>
      </w:r>
      <w:r w:rsidR="00424732" w:rsidRPr="00424732">
        <w:rPr>
          <w:b w:val="0"/>
          <w:bCs/>
          <w:iCs/>
          <w:sz w:val="24"/>
        </w:rPr>
        <w:t>missing membership values</w:t>
      </w:r>
      <w:r w:rsidR="00A02003">
        <w:rPr>
          <w:b w:val="0"/>
          <w:bCs/>
          <w:iCs/>
          <w:sz w:val="24"/>
        </w:rPr>
        <w:t xml:space="preserve"> in the FY </w:t>
      </w:r>
      <w:r w:rsidR="008F42FB">
        <w:rPr>
          <w:b w:val="0"/>
          <w:bCs/>
          <w:iCs/>
          <w:sz w:val="24"/>
        </w:rPr>
        <w:t>1</w:t>
      </w:r>
      <w:r w:rsidR="0090469B">
        <w:rPr>
          <w:b w:val="0"/>
          <w:bCs/>
          <w:iCs/>
          <w:sz w:val="24"/>
        </w:rPr>
        <w:t>5</w:t>
      </w:r>
      <w:r w:rsidR="008F42FB">
        <w:rPr>
          <w:b w:val="0"/>
          <w:bCs/>
          <w:iCs/>
          <w:sz w:val="24"/>
        </w:rPr>
        <w:t xml:space="preserve"> </w:t>
      </w:r>
      <w:r w:rsidR="00A02003">
        <w:rPr>
          <w:b w:val="0"/>
          <w:bCs/>
          <w:iCs/>
          <w:sz w:val="24"/>
        </w:rPr>
        <w:t xml:space="preserve">F-33 data file. </w:t>
      </w:r>
      <w:r w:rsidR="003A6FEB">
        <w:rPr>
          <w:b w:val="0"/>
          <w:bCs/>
          <w:iCs/>
          <w:sz w:val="24"/>
        </w:rPr>
        <w:t xml:space="preserve"> </w:t>
      </w:r>
    </w:p>
    <w:p w14:paraId="6A9DE4E5" w14:textId="77777777" w:rsidR="00424732" w:rsidRPr="00F260CA" w:rsidRDefault="00424732" w:rsidP="00705B8B">
      <w:pPr>
        <w:pStyle w:val="BodyText"/>
        <w:rPr>
          <w:b w:val="0"/>
          <w:bCs/>
          <w:iCs/>
          <w:sz w:val="24"/>
        </w:rPr>
      </w:pPr>
    </w:p>
    <w:p w14:paraId="466303E7" w14:textId="77777777" w:rsidR="009A71BA" w:rsidRDefault="009A71BA" w:rsidP="009A71BA">
      <w:pPr>
        <w:pStyle w:val="BodyText"/>
        <w:rPr>
          <w:b w:val="0"/>
          <w:bCs/>
          <w:iCs/>
          <w:color w:val="0D0D0D" w:themeColor="text1" w:themeTint="F2"/>
          <w:sz w:val="24"/>
        </w:rPr>
      </w:pPr>
      <w:r w:rsidRPr="00F260CA">
        <w:rPr>
          <w:b w:val="0"/>
          <w:bCs/>
          <w:iCs/>
          <w:sz w:val="24"/>
        </w:rPr>
        <w:t xml:space="preserve">Starting in FY 10, the </w:t>
      </w:r>
      <w:r w:rsidR="00F83AD4">
        <w:rPr>
          <w:b w:val="0"/>
          <w:bCs/>
          <w:sz w:val="24"/>
        </w:rPr>
        <w:t>School District Finance Survey</w:t>
      </w:r>
      <w:r w:rsidR="00F83AD4" w:rsidRPr="00F260CA">
        <w:rPr>
          <w:b w:val="0"/>
          <w:bCs/>
          <w:iCs/>
          <w:sz w:val="24"/>
        </w:rPr>
        <w:t xml:space="preserve"> </w:t>
      </w:r>
      <w:r w:rsidRPr="00F260CA">
        <w:rPr>
          <w:b w:val="0"/>
          <w:bCs/>
          <w:iCs/>
          <w:sz w:val="24"/>
        </w:rPr>
        <w:t xml:space="preserve">data file includes records for all LEAs in the CCD LEA universe file (excluding LEAs located in U.S. territories) that </w:t>
      </w:r>
      <w:r w:rsidRPr="00E81480">
        <w:rPr>
          <w:b w:val="0"/>
          <w:bCs/>
          <w:iCs/>
          <w:color w:val="0D0D0D" w:themeColor="text1" w:themeTint="F2"/>
          <w:sz w:val="24"/>
        </w:rPr>
        <w:t xml:space="preserve">did not submit data for the F-33 survey. In previous fiscal years, nonresponding LEAs were omitted from the </w:t>
      </w:r>
      <w:r w:rsidR="00F83AD4">
        <w:rPr>
          <w:b w:val="0"/>
          <w:bCs/>
          <w:sz w:val="24"/>
        </w:rPr>
        <w:t>School District Finance Survey</w:t>
      </w:r>
      <w:r w:rsidR="00F83AD4" w:rsidRPr="00E81480">
        <w:rPr>
          <w:b w:val="0"/>
          <w:bCs/>
          <w:iCs/>
          <w:color w:val="0D0D0D" w:themeColor="text1" w:themeTint="F2"/>
          <w:sz w:val="24"/>
        </w:rPr>
        <w:t xml:space="preserve"> </w:t>
      </w:r>
      <w:r w:rsidRPr="00E81480">
        <w:rPr>
          <w:b w:val="0"/>
          <w:bCs/>
          <w:iCs/>
          <w:color w:val="0D0D0D" w:themeColor="text1" w:themeTint="F2"/>
          <w:sz w:val="24"/>
        </w:rPr>
        <w:t xml:space="preserve">file. </w:t>
      </w:r>
      <w:r>
        <w:rPr>
          <w:b w:val="0"/>
          <w:bCs/>
          <w:iCs/>
          <w:color w:val="0D0D0D" w:themeColor="text1" w:themeTint="F2"/>
          <w:sz w:val="24"/>
        </w:rPr>
        <w:t>A</w:t>
      </w:r>
      <w:r w:rsidRPr="00E81480">
        <w:rPr>
          <w:b w:val="0"/>
          <w:bCs/>
          <w:iCs/>
          <w:color w:val="0D0D0D" w:themeColor="text1" w:themeTint="F2"/>
          <w:sz w:val="24"/>
        </w:rPr>
        <w:t xml:space="preserve">ll finance data items for these LEAs are </w:t>
      </w:r>
      <w:r>
        <w:rPr>
          <w:b w:val="0"/>
          <w:bCs/>
          <w:iCs/>
          <w:color w:val="0D0D0D" w:themeColor="text1" w:themeTint="F2"/>
          <w:sz w:val="24"/>
        </w:rPr>
        <w:t xml:space="preserve">now </w:t>
      </w:r>
      <w:r w:rsidRPr="00E81480">
        <w:rPr>
          <w:b w:val="0"/>
          <w:bCs/>
          <w:iCs/>
          <w:color w:val="0D0D0D" w:themeColor="text1" w:themeTint="F2"/>
          <w:sz w:val="24"/>
        </w:rPr>
        <w:t xml:space="preserve">reported as missing or </w:t>
      </w:r>
      <w:proofErr w:type="spellStart"/>
      <w:r w:rsidRPr="00E81480">
        <w:rPr>
          <w:b w:val="0"/>
          <w:bCs/>
          <w:iCs/>
          <w:color w:val="0D0D0D" w:themeColor="text1" w:themeTint="F2"/>
          <w:sz w:val="24"/>
        </w:rPr>
        <w:t>nonapplicable</w:t>
      </w:r>
      <w:proofErr w:type="spellEnd"/>
      <w:r w:rsidRPr="00E81480">
        <w:rPr>
          <w:b w:val="0"/>
          <w:bCs/>
          <w:iCs/>
          <w:color w:val="0D0D0D" w:themeColor="text1" w:themeTint="F2"/>
          <w:sz w:val="24"/>
        </w:rPr>
        <w:t xml:space="preserve"> as appropriate.</w:t>
      </w:r>
    </w:p>
    <w:p w14:paraId="5F997F2C" w14:textId="77777777" w:rsidR="00267BB7" w:rsidRDefault="00267BB7" w:rsidP="00792C94">
      <w:pPr>
        <w:pStyle w:val="bodytext0"/>
        <w:spacing w:before="120" w:after="0"/>
      </w:pPr>
    </w:p>
    <w:p w14:paraId="1EB0950D" w14:textId="77777777" w:rsidR="005F3505" w:rsidRPr="00FC271D" w:rsidRDefault="000D45AE" w:rsidP="00705B8B">
      <w:pPr>
        <w:pStyle w:val="BodyText"/>
        <w:rPr>
          <w:bCs/>
          <w:iCs/>
          <w:sz w:val="24"/>
        </w:rPr>
      </w:pPr>
      <w:r>
        <w:rPr>
          <w:bCs/>
          <w:iCs/>
          <w:sz w:val="24"/>
        </w:rPr>
        <w:t>Payments to Private Schools and Charter S</w:t>
      </w:r>
      <w:r w:rsidR="005F3505" w:rsidRPr="00FC271D">
        <w:rPr>
          <w:bCs/>
          <w:iCs/>
          <w:sz w:val="24"/>
        </w:rPr>
        <w:t>chools</w:t>
      </w:r>
    </w:p>
    <w:p w14:paraId="7752D3EF" w14:textId="77777777" w:rsidR="005F3505" w:rsidRPr="00FC271D" w:rsidRDefault="005F3505" w:rsidP="00705B8B">
      <w:pPr>
        <w:pStyle w:val="BodyText"/>
        <w:rPr>
          <w:b w:val="0"/>
          <w:bCs/>
          <w:iCs/>
          <w:sz w:val="24"/>
        </w:rPr>
      </w:pPr>
    </w:p>
    <w:p w14:paraId="3F996B37" w14:textId="74502742" w:rsidR="001C34B5" w:rsidRPr="001C34B5" w:rsidRDefault="001C34B5" w:rsidP="001C34B5">
      <w:pPr>
        <w:pStyle w:val="BodyText"/>
        <w:rPr>
          <w:b w:val="0"/>
          <w:bCs/>
          <w:iCs/>
          <w:sz w:val="24"/>
          <w:szCs w:val="24"/>
        </w:rPr>
      </w:pPr>
      <w:r w:rsidRPr="001C34B5">
        <w:rPr>
          <w:b w:val="0"/>
          <w:sz w:val="24"/>
          <w:szCs w:val="24"/>
        </w:rPr>
        <w:t xml:space="preserve">Because they are used to operate schools not part of the reporting LEA, Payments to Private Schools (V91) and Payments to Charter Schools (V92) are not part of current expenditures. Starting in FY 09, V91 and V92 were excluded from </w:t>
      </w:r>
      <w:r w:rsidRPr="001C34B5">
        <w:rPr>
          <w:b w:val="0"/>
          <w:bCs/>
          <w:iCs/>
          <w:sz w:val="24"/>
          <w:szCs w:val="24"/>
        </w:rPr>
        <w:t xml:space="preserve">Current Expenditures-Instruction (E13), Total Current Expenditures-Instruction (TCURINST), and Total Current Expenditures for Elementary/Secondary Education (TCURELSC). </w:t>
      </w:r>
    </w:p>
    <w:p w14:paraId="7BB2EC54" w14:textId="77777777" w:rsidR="00F61239" w:rsidRDefault="00F61239" w:rsidP="00043827">
      <w:pPr>
        <w:pStyle w:val="BodyText"/>
        <w:rPr>
          <w:b w:val="0"/>
          <w:bCs/>
          <w:iCs/>
          <w:sz w:val="24"/>
        </w:rPr>
      </w:pPr>
    </w:p>
    <w:p w14:paraId="1A213A12" w14:textId="77777777" w:rsidR="00D55140" w:rsidRPr="009D354E" w:rsidRDefault="00043827" w:rsidP="00043827">
      <w:pPr>
        <w:pStyle w:val="BodyText"/>
        <w:rPr>
          <w:color w:val="0D0D0D" w:themeColor="text1" w:themeTint="F2"/>
          <w:sz w:val="24"/>
        </w:rPr>
      </w:pPr>
      <w:r w:rsidRPr="009D354E">
        <w:rPr>
          <w:color w:val="0D0D0D" w:themeColor="text1" w:themeTint="F2"/>
          <w:sz w:val="24"/>
        </w:rPr>
        <w:t>ARRA Data</w:t>
      </w:r>
    </w:p>
    <w:p w14:paraId="07BD7938" w14:textId="77777777" w:rsidR="00A21196" w:rsidRPr="009D354E" w:rsidRDefault="00A21196" w:rsidP="00043827">
      <w:pPr>
        <w:pStyle w:val="BodyText"/>
        <w:rPr>
          <w:color w:val="0D0D0D" w:themeColor="text1" w:themeTint="F2"/>
          <w:sz w:val="24"/>
        </w:rPr>
      </w:pPr>
    </w:p>
    <w:p w14:paraId="372C579F" w14:textId="6E302953" w:rsidR="00C55BD6" w:rsidRPr="00C55BD6" w:rsidRDefault="00A21196" w:rsidP="00C55BD6">
      <w:pPr>
        <w:pStyle w:val="BodyText"/>
        <w:rPr>
          <w:b w:val="0"/>
          <w:sz w:val="24"/>
          <w:szCs w:val="24"/>
        </w:rPr>
      </w:pPr>
      <w:r w:rsidRPr="009D354E">
        <w:rPr>
          <w:b w:val="0"/>
          <w:bCs/>
          <w:iCs/>
          <w:color w:val="0D0D0D" w:themeColor="text1" w:themeTint="F2"/>
          <w:sz w:val="24"/>
        </w:rPr>
        <w:t xml:space="preserve">In FY 09, three </w:t>
      </w:r>
      <w:r w:rsidR="001611B0" w:rsidRPr="009D354E">
        <w:rPr>
          <w:b w:val="0"/>
          <w:bCs/>
          <w:iCs/>
          <w:color w:val="0D0D0D" w:themeColor="text1" w:themeTint="F2"/>
          <w:sz w:val="24"/>
        </w:rPr>
        <w:t>data items related to the American Recovery and Reinvestment Act of 2009 (ARRA) were added to the survey form. They are ARRA Revenues</w:t>
      </w:r>
      <w:r w:rsidR="001611B0" w:rsidRPr="009D354E">
        <w:rPr>
          <w:b w:val="0"/>
          <w:color w:val="0D0D0D" w:themeColor="text1" w:themeTint="F2"/>
          <w:sz w:val="24"/>
        </w:rPr>
        <w:t>—Title I (HR1), Current Expenditures—ARRA (HE1), and Capital Outlay—ARRA (HE2).</w:t>
      </w:r>
      <w:r w:rsidR="00A03B7A">
        <w:rPr>
          <w:b w:val="0"/>
          <w:color w:val="0D0D0D" w:themeColor="text1" w:themeTint="F2"/>
          <w:sz w:val="24"/>
        </w:rPr>
        <w:t xml:space="preserve"> These data items were collected in FY 09</w:t>
      </w:r>
      <w:r w:rsidR="004144DF">
        <w:rPr>
          <w:b w:val="0"/>
          <w:color w:val="0D0D0D" w:themeColor="text1" w:themeTint="F2"/>
          <w:sz w:val="24"/>
        </w:rPr>
        <w:t>,</w:t>
      </w:r>
      <w:r w:rsidR="00A03B7A">
        <w:rPr>
          <w:b w:val="0"/>
          <w:color w:val="0D0D0D" w:themeColor="text1" w:themeTint="F2"/>
          <w:sz w:val="24"/>
        </w:rPr>
        <w:t xml:space="preserve"> FY 10, FY 11, FY 12</w:t>
      </w:r>
      <w:r w:rsidR="00886F5B">
        <w:rPr>
          <w:b w:val="0"/>
          <w:color w:val="0D0D0D" w:themeColor="text1" w:themeTint="F2"/>
          <w:sz w:val="24"/>
        </w:rPr>
        <w:t>, FY 13</w:t>
      </w:r>
      <w:r w:rsidR="005F03D5">
        <w:rPr>
          <w:b w:val="0"/>
          <w:color w:val="0D0D0D" w:themeColor="text1" w:themeTint="F2"/>
          <w:sz w:val="24"/>
        </w:rPr>
        <w:t>, and FY 14</w:t>
      </w:r>
      <w:r w:rsidR="00A03B7A" w:rsidRPr="00C55BD6">
        <w:rPr>
          <w:b w:val="0"/>
          <w:color w:val="0D0D0D" w:themeColor="text1" w:themeTint="F2"/>
          <w:sz w:val="24"/>
          <w:szCs w:val="24"/>
        </w:rPr>
        <w:t>.</w:t>
      </w:r>
      <w:r w:rsidR="00C55BD6">
        <w:rPr>
          <w:b w:val="0"/>
          <w:color w:val="0D0D0D" w:themeColor="text1" w:themeTint="F2"/>
          <w:sz w:val="24"/>
          <w:szCs w:val="24"/>
        </w:rPr>
        <w:t xml:space="preserve"> (</w:t>
      </w:r>
      <w:r w:rsidR="00C55BD6">
        <w:rPr>
          <w:b w:val="0"/>
          <w:sz w:val="24"/>
          <w:szCs w:val="24"/>
        </w:rPr>
        <w:t>As of FY 15</w:t>
      </w:r>
      <w:r w:rsidR="00C55BD6" w:rsidRPr="00C55BD6">
        <w:rPr>
          <w:b w:val="0"/>
          <w:sz w:val="24"/>
          <w:szCs w:val="24"/>
        </w:rPr>
        <w:t xml:space="preserve">, </w:t>
      </w:r>
      <w:r w:rsidR="00C55BD6" w:rsidRPr="00C55BD6">
        <w:rPr>
          <w:b w:val="0"/>
          <w:color w:val="000000"/>
          <w:sz w:val="24"/>
          <w:szCs w:val="24"/>
        </w:rPr>
        <w:t>NCES no longer collects these data items separately.</w:t>
      </w:r>
      <w:r w:rsidR="00C55BD6">
        <w:rPr>
          <w:b w:val="0"/>
          <w:color w:val="000000"/>
          <w:sz w:val="24"/>
          <w:szCs w:val="24"/>
        </w:rPr>
        <w:t>)</w:t>
      </w:r>
    </w:p>
    <w:p w14:paraId="4E955A44" w14:textId="77777777" w:rsidR="00D55140" w:rsidRPr="009D354E" w:rsidRDefault="00D55140" w:rsidP="00043827">
      <w:pPr>
        <w:pStyle w:val="BodyText"/>
        <w:rPr>
          <w:color w:val="0D0D0D" w:themeColor="text1" w:themeTint="F2"/>
          <w:sz w:val="24"/>
        </w:rPr>
      </w:pPr>
    </w:p>
    <w:p w14:paraId="52B4B6EC" w14:textId="77777777" w:rsidR="00D03AAF" w:rsidRPr="009D354E" w:rsidRDefault="00D03AAF" w:rsidP="00043827">
      <w:pPr>
        <w:pStyle w:val="BodyText"/>
        <w:rPr>
          <w:color w:val="0D0D0D" w:themeColor="text1" w:themeTint="F2"/>
          <w:sz w:val="24"/>
        </w:rPr>
      </w:pPr>
      <w:r w:rsidRPr="009D354E">
        <w:rPr>
          <w:color w:val="0D0D0D" w:themeColor="text1" w:themeTint="F2"/>
          <w:sz w:val="24"/>
        </w:rPr>
        <w:t>Title V, Part A Federal Revenue</w:t>
      </w:r>
    </w:p>
    <w:p w14:paraId="79DA5BDD" w14:textId="77777777" w:rsidR="00D03AAF" w:rsidRPr="009D354E" w:rsidRDefault="00D03AAF" w:rsidP="00043827">
      <w:pPr>
        <w:pStyle w:val="BodyText"/>
        <w:rPr>
          <w:color w:val="0D0D0D" w:themeColor="text1" w:themeTint="F2"/>
          <w:sz w:val="24"/>
        </w:rPr>
      </w:pPr>
    </w:p>
    <w:p w14:paraId="49032F36" w14:textId="77777777" w:rsidR="00D03AAF" w:rsidRPr="009D354E" w:rsidRDefault="00D03AAF" w:rsidP="00043827">
      <w:pPr>
        <w:pStyle w:val="BodyText"/>
        <w:rPr>
          <w:color w:val="0D0D0D" w:themeColor="text1" w:themeTint="F2"/>
          <w:sz w:val="24"/>
        </w:rPr>
      </w:pPr>
      <w:r w:rsidRPr="009D354E">
        <w:rPr>
          <w:b w:val="0"/>
          <w:bCs/>
          <w:iCs/>
          <w:color w:val="0D0D0D" w:themeColor="text1" w:themeTint="F2"/>
          <w:sz w:val="24"/>
        </w:rPr>
        <w:t>In FY 10, the Federal Revenue</w:t>
      </w:r>
      <w:r w:rsidRPr="009D354E">
        <w:rPr>
          <w:b w:val="0"/>
          <w:color w:val="0D0D0D" w:themeColor="text1" w:themeTint="F2"/>
          <w:sz w:val="24"/>
        </w:rPr>
        <w:t>—</w:t>
      </w:r>
      <w:r w:rsidRPr="009D354E">
        <w:rPr>
          <w:b w:val="0"/>
          <w:bCs/>
          <w:iCs/>
          <w:color w:val="0D0D0D" w:themeColor="text1" w:themeTint="F2"/>
          <w:sz w:val="24"/>
        </w:rPr>
        <w:t>Thru State</w:t>
      </w:r>
      <w:r w:rsidRPr="009D354E">
        <w:rPr>
          <w:b w:val="0"/>
          <w:color w:val="0D0D0D" w:themeColor="text1" w:themeTint="F2"/>
          <w:sz w:val="24"/>
        </w:rPr>
        <w:t>—</w:t>
      </w:r>
      <w:r w:rsidRPr="009D354E">
        <w:rPr>
          <w:b w:val="0"/>
          <w:bCs/>
          <w:iCs/>
          <w:color w:val="0D0D0D" w:themeColor="text1" w:themeTint="F2"/>
          <w:sz w:val="24"/>
        </w:rPr>
        <w:t xml:space="preserve">Title V, Part A (C18) data item was removed from the F-33 survey form and data file. </w:t>
      </w:r>
      <w:r w:rsidR="002D5B34" w:rsidRPr="009D354E">
        <w:rPr>
          <w:b w:val="0"/>
          <w:bCs/>
          <w:iCs/>
          <w:color w:val="0D0D0D" w:themeColor="text1" w:themeTint="F2"/>
          <w:sz w:val="24"/>
        </w:rPr>
        <w:t>Federal funding for the Title V, Part A program expired September 30, 2009. Any residual funding LEAs receive</w:t>
      </w:r>
      <w:r w:rsidR="00474655" w:rsidRPr="009D354E">
        <w:rPr>
          <w:b w:val="0"/>
          <w:bCs/>
          <w:iCs/>
          <w:color w:val="0D0D0D" w:themeColor="text1" w:themeTint="F2"/>
          <w:sz w:val="24"/>
        </w:rPr>
        <w:t>d</w:t>
      </w:r>
      <w:r w:rsidR="002D5B34" w:rsidRPr="009D354E">
        <w:rPr>
          <w:b w:val="0"/>
          <w:bCs/>
          <w:iCs/>
          <w:color w:val="0D0D0D" w:themeColor="text1" w:themeTint="F2"/>
          <w:sz w:val="24"/>
        </w:rPr>
        <w:t xml:space="preserve"> for Title V, Part A</w:t>
      </w:r>
      <w:r w:rsidR="00474655" w:rsidRPr="009D354E">
        <w:rPr>
          <w:b w:val="0"/>
          <w:bCs/>
          <w:iCs/>
          <w:color w:val="0D0D0D" w:themeColor="text1" w:themeTint="F2"/>
          <w:sz w:val="24"/>
        </w:rPr>
        <w:t xml:space="preserve"> is included in the Federal Revenue</w:t>
      </w:r>
      <w:r w:rsidR="00474655" w:rsidRPr="009D354E">
        <w:rPr>
          <w:b w:val="0"/>
          <w:color w:val="0D0D0D" w:themeColor="text1" w:themeTint="F2"/>
          <w:sz w:val="24"/>
        </w:rPr>
        <w:t>—</w:t>
      </w:r>
      <w:r w:rsidR="00474655" w:rsidRPr="009D354E">
        <w:rPr>
          <w:b w:val="0"/>
          <w:bCs/>
          <w:iCs/>
          <w:color w:val="0D0D0D" w:themeColor="text1" w:themeTint="F2"/>
          <w:sz w:val="24"/>
        </w:rPr>
        <w:t>Thru State</w:t>
      </w:r>
      <w:r w:rsidR="00474655" w:rsidRPr="009D354E">
        <w:rPr>
          <w:b w:val="0"/>
          <w:color w:val="0D0D0D" w:themeColor="text1" w:themeTint="F2"/>
          <w:sz w:val="24"/>
        </w:rPr>
        <w:t>—</w:t>
      </w:r>
      <w:r w:rsidR="00474655" w:rsidRPr="009D354E">
        <w:rPr>
          <w:b w:val="0"/>
          <w:bCs/>
          <w:iCs/>
          <w:color w:val="0D0D0D" w:themeColor="text1" w:themeTint="F2"/>
          <w:sz w:val="24"/>
        </w:rPr>
        <w:t>Other (C20) data item.</w:t>
      </w:r>
      <w:r w:rsidR="002D5B34" w:rsidRPr="009D354E">
        <w:rPr>
          <w:b w:val="0"/>
          <w:bCs/>
          <w:iCs/>
          <w:color w:val="0D0D0D" w:themeColor="text1" w:themeTint="F2"/>
          <w:sz w:val="24"/>
        </w:rPr>
        <w:t xml:space="preserve"> </w:t>
      </w:r>
    </w:p>
    <w:p w14:paraId="1A370343" w14:textId="77777777" w:rsidR="00D03AAF" w:rsidRPr="009D354E" w:rsidRDefault="00D03AAF" w:rsidP="00043827">
      <w:pPr>
        <w:pStyle w:val="BodyText"/>
        <w:rPr>
          <w:color w:val="0D0D0D" w:themeColor="text1" w:themeTint="F2"/>
          <w:sz w:val="24"/>
        </w:rPr>
      </w:pPr>
    </w:p>
    <w:p w14:paraId="4B84D03F" w14:textId="77777777" w:rsidR="00FE6E18" w:rsidRPr="00905DC6" w:rsidRDefault="00FE6E18" w:rsidP="00FE6E18">
      <w:pPr>
        <w:pStyle w:val="BodyText"/>
        <w:rPr>
          <w:color w:val="0D0D0D" w:themeColor="text1" w:themeTint="F2"/>
          <w:sz w:val="24"/>
        </w:rPr>
      </w:pPr>
      <w:r w:rsidRPr="00905DC6">
        <w:rPr>
          <w:bCs/>
          <w:iCs/>
          <w:color w:val="0D0D0D" w:themeColor="text1" w:themeTint="F2"/>
          <w:sz w:val="24"/>
        </w:rPr>
        <w:t>CCD School Universe Student Membership</w:t>
      </w:r>
      <w:r w:rsidRPr="00905DC6">
        <w:rPr>
          <w:color w:val="0D0D0D" w:themeColor="text1" w:themeTint="F2"/>
          <w:sz w:val="24"/>
        </w:rPr>
        <w:t xml:space="preserve"> </w:t>
      </w:r>
    </w:p>
    <w:p w14:paraId="4135CF7D" w14:textId="77777777" w:rsidR="00FE6E18" w:rsidRDefault="00FE6E18" w:rsidP="00FE6E18">
      <w:pPr>
        <w:pStyle w:val="BodyText"/>
        <w:rPr>
          <w:b w:val="0"/>
          <w:bCs/>
          <w:sz w:val="24"/>
        </w:rPr>
      </w:pPr>
    </w:p>
    <w:p w14:paraId="4865B6A4" w14:textId="77777777" w:rsidR="00FE6E18" w:rsidRPr="00905DC6" w:rsidRDefault="00FE6E18" w:rsidP="00FE6E18">
      <w:pPr>
        <w:pStyle w:val="BodyText"/>
        <w:rPr>
          <w:b w:val="0"/>
          <w:bCs/>
          <w:iCs/>
          <w:color w:val="0D0D0D" w:themeColor="text1" w:themeTint="F2"/>
          <w:sz w:val="24"/>
        </w:rPr>
      </w:pPr>
      <w:r w:rsidRPr="00905DC6">
        <w:rPr>
          <w:b w:val="0"/>
          <w:color w:val="0D0D0D" w:themeColor="text1" w:themeTint="F2"/>
          <w:sz w:val="24"/>
        </w:rPr>
        <w:t xml:space="preserve">In FY 10, a </w:t>
      </w:r>
      <w:r w:rsidRPr="00905DC6">
        <w:rPr>
          <w:b w:val="0"/>
          <w:bCs/>
          <w:iCs/>
          <w:color w:val="0D0D0D" w:themeColor="text1" w:themeTint="F2"/>
          <w:sz w:val="24"/>
        </w:rPr>
        <w:t>Fall Membership</w:t>
      </w:r>
      <w:r w:rsidRPr="00905DC6">
        <w:rPr>
          <w:b w:val="0"/>
          <w:color w:val="0D0D0D" w:themeColor="text1" w:themeTint="F2"/>
          <w:sz w:val="24"/>
        </w:rPr>
        <w:t>—</w:t>
      </w:r>
      <w:r w:rsidRPr="00905DC6">
        <w:rPr>
          <w:b w:val="0"/>
          <w:bCs/>
          <w:iCs/>
          <w:color w:val="0D0D0D" w:themeColor="text1" w:themeTint="F2"/>
          <w:sz w:val="24"/>
        </w:rPr>
        <w:t xml:space="preserve">School Universe (MEMBERSCH) data item was added to the </w:t>
      </w:r>
      <w:r>
        <w:rPr>
          <w:b w:val="0"/>
          <w:bCs/>
          <w:iCs/>
          <w:color w:val="0D0D0D" w:themeColor="text1" w:themeTint="F2"/>
          <w:sz w:val="24"/>
        </w:rPr>
        <w:t xml:space="preserve">School District Finance Survey </w:t>
      </w:r>
      <w:r w:rsidRPr="00905DC6">
        <w:rPr>
          <w:b w:val="0"/>
          <w:bCs/>
          <w:iCs/>
          <w:color w:val="0D0D0D" w:themeColor="text1" w:themeTint="F2"/>
          <w:sz w:val="24"/>
        </w:rPr>
        <w:t xml:space="preserve">data file. For each LEA, MEMBERSCH is the sum of student membership for all schools in the LEA (as reported on the CCD School Universe Survey file) aggregated to the LEA level. </w:t>
      </w:r>
    </w:p>
    <w:p w14:paraId="011C8F51" w14:textId="77777777" w:rsidR="00FE6E18" w:rsidRPr="00905DC6" w:rsidRDefault="00FE6E18" w:rsidP="00FE6E18">
      <w:pPr>
        <w:pStyle w:val="BodyText"/>
        <w:rPr>
          <w:b w:val="0"/>
          <w:bCs/>
          <w:color w:val="0D0D0D" w:themeColor="text1" w:themeTint="F2"/>
          <w:sz w:val="24"/>
        </w:rPr>
      </w:pPr>
    </w:p>
    <w:p w14:paraId="3FB2D2D1" w14:textId="77777777" w:rsidR="00FE6E18" w:rsidRPr="004154D0" w:rsidRDefault="00FE6E18" w:rsidP="00FE6E18">
      <w:pPr>
        <w:pStyle w:val="BodyText"/>
        <w:rPr>
          <w:b w:val="0"/>
          <w:bCs/>
          <w:sz w:val="24"/>
        </w:rPr>
      </w:pPr>
      <w:r w:rsidRPr="00905DC6">
        <w:rPr>
          <w:b w:val="0"/>
          <w:bCs/>
          <w:color w:val="0D0D0D" w:themeColor="text1" w:themeTint="F2"/>
          <w:sz w:val="24"/>
        </w:rPr>
        <w:lastRenderedPageBreak/>
        <w:t>Per CCD student membership collection specifications, SEAs report a student’s membership for the CCD School Universe survey based on the school the student attends but report a student’s membership for the CCD LEA Universe survey based on the LEA that is financially responsible for the student.</w:t>
      </w:r>
      <w:r>
        <w:rPr>
          <w:rStyle w:val="FootnoteReference"/>
          <w:b w:val="0"/>
          <w:bCs/>
          <w:color w:val="0D0D0D" w:themeColor="text1" w:themeTint="F2"/>
          <w:sz w:val="24"/>
        </w:rPr>
        <w:footnoteReference w:id="13"/>
      </w:r>
      <w:r w:rsidRPr="00905DC6">
        <w:rPr>
          <w:b w:val="0"/>
          <w:bCs/>
          <w:color w:val="0D0D0D" w:themeColor="text1" w:themeTint="F2"/>
          <w:sz w:val="24"/>
        </w:rPr>
        <w:t xml:space="preserve"> </w:t>
      </w:r>
      <w:r w:rsidRPr="006F70CE">
        <w:rPr>
          <w:b w:val="0"/>
          <w:bCs/>
          <w:color w:val="0D0D0D" w:themeColor="text1" w:themeTint="F2"/>
          <w:sz w:val="24"/>
        </w:rPr>
        <w:t xml:space="preserve">Some LEAs “tuition-out” some of the students they are financially responsible for to other LEAs or private schools. As a result, the aggregated membership </w:t>
      </w:r>
      <w:r>
        <w:rPr>
          <w:b w:val="0"/>
          <w:bCs/>
          <w:color w:val="0D0D0D" w:themeColor="text1" w:themeTint="F2"/>
          <w:sz w:val="24"/>
        </w:rPr>
        <w:t xml:space="preserve">from the school universe </w:t>
      </w:r>
      <w:r w:rsidRPr="006F70CE">
        <w:rPr>
          <w:b w:val="0"/>
          <w:bCs/>
          <w:color w:val="0D0D0D" w:themeColor="text1" w:themeTint="F2"/>
          <w:sz w:val="24"/>
        </w:rPr>
        <w:t>will differ from the LEA membership. NCES calculates per</w:t>
      </w:r>
      <w:r>
        <w:rPr>
          <w:b w:val="0"/>
          <w:bCs/>
          <w:color w:val="0D0D0D" w:themeColor="text1" w:themeTint="F2"/>
          <w:sz w:val="24"/>
        </w:rPr>
        <w:t xml:space="preserve"> </w:t>
      </w:r>
      <w:r w:rsidRPr="006F70CE">
        <w:rPr>
          <w:b w:val="0"/>
          <w:bCs/>
          <w:color w:val="0D0D0D" w:themeColor="text1" w:themeTint="F2"/>
          <w:sz w:val="24"/>
        </w:rPr>
        <w:t>pupil finance amounts using the LEA membership (V33). However, some researchers may prefer to calculate current expenditures per</w:t>
      </w:r>
      <w:r>
        <w:rPr>
          <w:b w:val="0"/>
          <w:bCs/>
          <w:color w:val="0D0D0D" w:themeColor="text1" w:themeTint="F2"/>
          <w:sz w:val="24"/>
        </w:rPr>
        <w:t xml:space="preserve"> </w:t>
      </w:r>
      <w:r w:rsidRPr="006F70CE">
        <w:rPr>
          <w:b w:val="0"/>
          <w:bCs/>
          <w:color w:val="0D0D0D" w:themeColor="text1" w:themeTint="F2"/>
          <w:sz w:val="24"/>
        </w:rPr>
        <w:t>pupil using the aggregate</w:t>
      </w:r>
      <w:r>
        <w:rPr>
          <w:b w:val="0"/>
          <w:bCs/>
          <w:color w:val="0D0D0D" w:themeColor="text1" w:themeTint="F2"/>
          <w:sz w:val="24"/>
        </w:rPr>
        <w:t>d</w:t>
      </w:r>
      <w:r w:rsidRPr="006F70CE">
        <w:rPr>
          <w:b w:val="0"/>
          <w:bCs/>
          <w:color w:val="0D0D0D" w:themeColor="text1" w:themeTint="F2"/>
          <w:sz w:val="24"/>
        </w:rPr>
        <w:t xml:space="preserve"> membership </w:t>
      </w:r>
      <w:r>
        <w:rPr>
          <w:b w:val="0"/>
          <w:bCs/>
          <w:color w:val="0D0D0D" w:themeColor="text1" w:themeTint="F2"/>
          <w:sz w:val="24"/>
        </w:rPr>
        <w:t xml:space="preserve">from the school universe </w:t>
      </w:r>
      <w:r w:rsidRPr="006F70CE">
        <w:rPr>
          <w:b w:val="0"/>
          <w:bCs/>
          <w:color w:val="0D0D0D" w:themeColor="text1" w:themeTint="F2"/>
          <w:sz w:val="24"/>
        </w:rPr>
        <w:t>(MEMBERSCH). The rationale for this is that current expenditures reflect the day-to-day costs of operating schools, so the denominator in calculations of per</w:t>
      </w:r>
      <w:r>
        <w:rPr>
          <w:b w:val="0"/>
          <w:bCs/>
          <w:color w:val="0D0D0D" w:themeColor="text1" w:themeTint="F2"/>
          <w:sz w:val="24"/>
        </w:rPr>
        <w:t xml:space="preserve"> </w:t>
      </w:r>
      <w:r w:rsidRPr="006F70CE">
        <w:rPr>
          <w:b w:val="0"/>
          <w:bCs/>
          <w:color w:val="0D0D0D" w:themeColor="text1" w:themeTint="F2"/>
          <w:sz w:val="24"/>
        </w:rPr>
        <w:t xml:space="preserve">pupil current expenditures should be the count of students in schools within the </w:t>
      </w:r>
      <w:r>
        <w:rPr>
          <w:b w:val="0"/>
          <w:bCs/>
          <w:color w:val="0D0D0D" w:themeColor="text1" w:themeTint="F2"/>
          <w:sz w:val="24"/>
        </w:rPr>
        <w:t xml:space="preserve">reporting LEA </w:t>
      </w:r>
      <w:r w:rsidRPr="006F70CE">
        <w:rPr>
          <w:b w:val="0"/>
          <w:bCs/>
          <w:color w:val="0D0D0D" w:themeColor="text1" w:themeTint="F2"/>
          <w:sz w:val="24"/>
        </w:rPr>
        <w:t xml:space="preserve">and exclude students attending schools outside the </w:t>
      </w:r>
      <w:r>
        <w:rPr>
          <w:b w:val="0"/>
          <w:bCs/>
          <w:color w:val="0D0D0D" w:themeColor="text1" w:themeTint="F2"/>
          <w:sz w:val="24"/>
        </w:rPr>
        <w:t>reporting LEA</w:t>
      </w:r>
      <w:r w:rsidRPr="006F70CE">
        <w:rPr>
          <w:b w:val="0"/>
          <w:bCs/>
          <w:color w:val="0D0D0D" w:themeColor="text1" w:themeTint="F2"/>
          <w:sz w:val="24"/>
        </w:rPr>
        <w:t>.</w:t>
      </w:r>
      <w:r>
        <w:rPr>
          <w:b w:val="0"/>
          <w:bCs/>
          <w:color w:val="0D0D0D" w:themeColor="text1" w:themeTint="F2"/>
          <w:sz w:val="24"/>
        </w:rPr>
        <w:t xml:space="preserve"> The MEMBERSCH variables does not include imputations for missing or suppressed data.</w:t>
      </w:r>
    </w:p>
    <w:p w14:paraId="4A4E8533" w14:textId="77777777" w:rsidR="00FE6E18" w:rsidRDefault="00FE6E18" w:rsidP="00FE6E18">
      <w:pPr>
        <w:pStyle w:val="BodyText3"/>
        <w:rPr>
          <w:b/>
          <w:iCs/>
        </w:rPr>
      </w:pPr>
    </w:p>
    <w:p w14:paraId="4158E2B3" w14:textId="77777777" w:rsidR="001359BA" w:rsidRDefault="001359BA" w:rsidP="00705B8B">
      <w:pPr>
        <w:pStyle w:val="BodyText"/>
        <w:rPr>
          <w:color w:val="0D0D0D" w:themeColor="text1" w:themeTint="F2"/>
          <w:sz w:val="24"/>
        </w:rPr>
      </w:pPr>
      <w:r>
        <w:rPr>
          <w:color w:val="0D0D0D" w:themeColor="text1" w:themeTint="F2"/>
          <w:sz w:val="24"/>
        </w:rPr>
        <w:t xml:space="preserve">Data </w:t>
      </w:r>
      <w:r w:rsidR="00D61292">
        <w:rPr>
          <w:color w:val="0D0D0D" w:themeColor="text1" w:themeTint="F2"/>
          <w:sz w:val="24"/>
        </w:rPr>
        <w:t xml:space="preserve">Item </w:t>
      </w:r>
      <w:r>
        <w:rPr>
          <w:color w:val="0D0D0D" w:themeColor="text1" w:themeTint="F2"/>
          <w:sz w:val="24"/>
        </w:rPr>
        <w:t>Flag</w:t>
      </w:r>
      <w:r w:rsidR="00D61292">
        <w:rPr>
          <w:color w:val="0D0D0D" w:themeColor="text1" w:themeTint="F2"/>
          <w:sz w:val="24"/>
        </w:rPr>
        <w:t>s</w:t>
      </w:r>
    </w:p>
    <w:p w14:paraId="09FDB975" w14:textId="77777777" w:rsidR="00DB7AAF" w:rsidRDefault="00DB7AAF" w:rsidP="00705B8B">
      <w:pPr>
        <w:pStyle w:val="BodyText"/>
        <w:rPr>
          <w:color w:val="0D0D0D" w:themeColor="text1" w:themeTint="F2"/>
          <w:sz w:val="24"/>
        </w:rPr>
      </w:pPr>
    </w:p>
    <w:p w14:paraId="65C07B78" w14:textId="77777777" w:rsidR="00F5479D" w:rsidRDefault="00DB7AAF" w:rsidP="00705B8B">
      <w:pPr>
        <w:pStyle w:val="BodyText"/>
        <w:rPr>
          <w:b w:val="0"/>
          <w:bCs/>
          <w:iCs/>
          <w:color w:val="0D0D0D" w:themeColor="text1" w:themeTint="F2"/>
          <w:sz w:val="24"/>
        </w:rPr>
      </w:pPr>
      <w:r>
        <w:rPr>
          <w:b w:val="0"/>
          <w:bCs/>
          <w:iCs/>
          <w:color w:val="0D0D0D" w:themeColor="text1" w:themeTint="F2"/>
          <w:sz w:val="24"/>
        </w:rPr>
        <w:t xml:space="preserve">In FY 11, the </w:t>
      </w:r>
      <w:r w:rsidR="005D1E07">
        <w:rPr>
          <w:b w:val="0"/>
          <w:bCs/>
          <w:sz w:val="24"/>
        </w:rPr>
        <w:t>School District Finance Survey</w:t>
      </w:r>
      <w:r w:rsidR="005D1E07">
        <w:rPr>
          <w:b w:val="0"/>
          <w:bCs/>
          <w:iCs/>
          <w:color w:val="0D0D0D" w:themeColor="text1" w:themeTint="F2"/>
          <w:sz w:val="24"/>
        </w:rPr>
        <w:t xml:space="preserve"> </w:t>
      </w:r>
      <w:r>
        <w:rPr>
          <w:b w:val="0"/>
          <w:bCs/>
          <w:iCs/>
          <w:color w:val="0D0D0D" w:themeColor="text1" w:themeTint="F2"/>
          <w:sz w:val="24"/>
        </w:rPr>
        <w:t xml:space="preserve">data file added “I” (Imputed) </w:t>
      </w:r>
      <w:r w:rsidR="00C75452">
        <w:rPr>
          <w:b w:val="0"/>
          <w:bCs/>
          <w:iCs/>
          <w:color w:val="0D0D0D" w:themeColor="text1" w:themeTint="F2"/>
          <w:sz w:val="24"/>
        </w:rPr>
        <w:t xml:space="preserve">and removed “S” (Edited to include </w:t>
      </w:r>
      <w:r w:rsidR="00F5479D">
        <w:rPr>
          <w:b w:val="0"/>
          <w:bCs/>
          <w:iCs/>
          <w:color w:val="0D0D0D" w:themeColor="text1" w:themeTint="F2"/>
          <w:sz w:val="24"/>
        </w:rPr>
        <w:t xml:space="preserve">data for state payments made on behalf of school systems) as possible data item flag values. Prior to FY 11, imputed data </w:t>
      </w:r>
      <w:r w:rsidR="00F93BA1">
        <w:rPr>
          <w:b w:val="0"/>
          <w:bCs/>
          <w:iCs/>
          <w:color w:val="0D0D0D" w:themeColor="text1" w:themeTint="F2"/>
          <w:sz w:val="24"/>
        </w:rPr>
        <w:t>items were</w:t>
      </w:r>
      <w:r w:rsidR="00F5479D">
        <w:rPr>
          <w:b w:val="0"/>
          <w:bCs/>
          <w:iCs/>
          <w:color w:val="0D0D0D" w:themeColor="text1" w:themeTint="F2"/>
          <w:sz w:val="24"/>
        </w:rPr>
        <w:t xml:space="preserve"> assigned </w:t>
      </w:r>
      <w:r w:rsidR="00F93BA1">
        <w:rPr>
          <w:b w:val="0"/>
          <w:bCs/>
          <w:iCs/>
          <w:color w:val="0D0D0D" w:themeColor="text1" w:themeTint="F2"/>
          <w:sz w:val="24"/>
        </w:rPr>
        <w:t xml:space="preserve">a data item flag of “A.” Data items previously assigned a data item flag of “S” will now be assigned </w:t>
      </w:r>
      <w:r w:rsidR="004E1B55">
        <w:rPr>
          <w:b w:val="0"/>
          <w:bCs/>
          <w:iCs/>
          <w:color w:val="0D0D0D" w:themeColor="text1" w:themeTint="F2"/>
          <w:sz w:val="24"/>
        </w:rPr>
        <w:t>a flag of “R,” “A,” or “I” as appropriate.</w:t>
      </w:r>
      <w:r w:rsidR="00F93BA1">
        <w:rPr>
          <w:b w:val="0"/>
          <w:bCs/>
          <w:iCs/>
          <w:color w:val="0D0D0D" w:themeColor="text1" w:themeTint="F2"/>
          <w:sz w:val="24"/>
        </w:rPr>
        <w:t xml:space="preserve"> </w:t>
      </w:r>
    </w:p>
    <w:p w14:paraId="244D8CC0" w14:textId="3BB50D50" w:rsidR="001359BA" w:rsidRDefault="00F5479D" w:rsidP="00705B8B">
      <w:pPr>
        <w:pStyle w:val="BodyText"/>
        <w:rPr>
          <w:b w:val="0"/>
          <w:bCs/>
          <w:iCs/>
          <w:color w:val="0D0D0D" w:themeColor="text1" w:themeTint="F2"/>
          <w:sz w:val="24"/>
        </w:rPr>
      </w:pPr>
      <w:r>
        <w:rPr>
          <w:b w:val="0"/>
          <w:bCs/>
          <w:iCs/>
          <w:color w:val="0D0D0D" w:themeColor="text1" w:themeTint="F2"/>
          <w:sz w:val="24"/>
        </w:rPr>
        <w:t xml:space="preserve"> </w:t>
      </w:r>
    </w:p>
    <w:p w14:paraId="5FBA98E3" w14:textId="23352B64" w:rsidR="00411BFE" w:rsidRDefault="00411BFE" w:rsidP="00411BFE">
      <w:pPr>
        <w:pStyle w:val="BodyText"/>
        <w:rPr>
          <w:color w:val="0D0D0D" w:themeColor="text1" w:themeTint="F2"/>
          <w:sz w:val="24"/>
        </w:rPr>
      </w:pPr>
      <w:r>
        <w:rPr>
          <w:color w:val="0D0D0D" w:themeColor="text1" w:themeTint="F2"/>
          <w:sz w:val="24"/>
        </w:rPr>
        <w:t>Utilities and Technology</w:t>
      </w:r>
      <w:r w:rsidR="00510114">
        <w:rPr>
          <w:color w:val="0D0D0D" w:themeColor="text1" w:themeTint="F2"/>
          <w:sz w:val="24"/>
        </w:rPr>
        <w:t>-Related Expenditure Data</w:t>
      </w:r>
    </w:p>
    <w:p w14:paraId="2BCC7BAC" w14:textId="1D0AC6A9" w:rsidR="00411BFE" w:rsidRDefault="00411BFE" w:rsidP="00705B8B">
      <w:pPr>
        <w:pStyle w:val="BodyText"/>
        <w:rPr>
          <w:b w:val="0"/>
          <w:bCs/>
          <w:iCs/>
          <w:color w:val="0D0D0D" w:themeColor="text1" w:themeTint="F2"/>
          <w:sz w:val="24"/>
        </w:rPr>
      </w:pPr>
    </w:p>
    <w:p w14:paraId="402E4A92" w14:textId="1127A1B6" w:rsidR="00411BFE" w:rsidRDefault="00510114" w:rsidP="00705B8B">
      <w:pPr>
        <w:pStyle w:val="BodyText"/>
        <w:rPr>
          <w:b w:val="0"/>
          <w:bCs/>
          <w:iCs/>
          <w:color w:val="0D0D0D" w:themeColor="text1" w:themeTint="F2"/>
          <w:sz w:val="24"/>
        </w:rPr>
      </w:pPr>
      <w:r>
        <w:rPr>
          <w:b w:val="0"/>
          <w:bCs/>
          <w:iCs/>
          <w:color w:val="0D0D0D" w:themeColor="text1" w:themeTint="F2"/>
          <w:sz w:val="24"/>
        </w:rPr>
        <w:t xml:space="preserve">In FY 15, three expenditure data items </w:t>
      </w:r>
      <w:r w:rsidR="0068497A">
        <w:rPr>
          <w:b w:val="0"/>
          <w:bCs/>
          <w:iCs/>
          <w:color w:val="0D0D0D" w:themeColor="text1" w:themeTint="F2"/>
          <w:sz w:val="24"/>
        </w:rPr>
        <w:t xml:space="preserve">related to utilities and technology </w:t>
      </w:r>
      <w:r>
        <w:rPr>
          <w:b w:val="0"/>
          <w:bCs/>
          <w:iCs/>
          <w:color w:val="0D0D0D" w:themeColor="text1" w:themeTint="F2"/>
          <w:sz w:val="24"/>
        </w:rPr>
        <w:t>were added to the survey form.</w:t>
      </w:r>
      <w:r w:rsidR="0068497A">
        <w:rPr>
          <w:b w:val="0"/>
          <w:bCs/>
          <w:iCs/>
          <w:color w:val="0D0D0D" w:themeColor="text1" w:themeTint="F2"/>
          <w:sz w:val="24"/>
        </w:rPr>
        <w:t xml:space="preserve"> They are Utilities and Energy Services (V95), Technology-Related Supplies and Purchased Services (V02), and Technology-Related Equipment (K14).</w:t>
      </w:r>
    </w:p>
    <w:p w14:paraId="381DCD9F" w14:textId="77777777" w:rsidR="00411BFE" w:rsidRPr="009D354E" w:rsidRDefault="00411BFE" w:rsidP="00705B8B">
      <w:pPr>
        <w:pStyle w:val="BodyText"/>
        <w:rPr>
          <w:b w:val="0"/>
          <w:bCs/>
          <w:iCs/>
          <w:color w:val="0D0D0D" w:themeColor="text1" w:themeTint="F2"/>
          <w:sz w:val="24"/>
        </w:rPr>
      </w:pPr>
    </w:p>
    <w:p w14:paraId="4E1D79A4" w14:textId="77777777" w:rsidR="004C7D8E" w:rsidRPr="00434259" w:rsidRDefault="006D0893">
      <w:pPr>
        <w:pStyle w:val="Heading2"/>
        <w:tabs>
          <w:tab w:val="left" w:pos="540"/>
        </w:tabs>
        <w:ind w:left="547" w:hanging="547"/>
      </w:pPr>
      <w:r w:rsidRPr="009D354E">
        <w:rPr>
          <w:color w:val="0D0D0D" w:themeColor="text1" w:themeTint="F2"/>
        </w:rPr>
        <w:t>F</w:t>
      </w:r>
      <w:r w:rsidR="004C7D8E" w:rsidRPr="009D354E">
        <w:rPr>
          <w:color w:val="0D0D0D" w:themeColor="text1" w:themeTint="F2"/>
        </w:rPr>
        <w:t>.</w:t>
      </w:r>
      <w:r w:rsidR="004C7D8E" w:rsidRPr="009D354E">
        <w:rPr>
          <w:color w:val="0D0D0D" w:themeColor="text1" w:themeTint="F2"/>
        </w:rPr>
        <w:tab/>
      </w:r>
      <w:bookmarkStart w:id="113" w:name="OLE_LINK10"/>
      <w:bookmarkStart w:id="114" w:name="OLE_LINK11"/>
      <w:r w:rsidR="004C7D8E" w:rsidRPr="009D354E">
        <w:rPr>
          <w:color w:val="0D0D0D" w:themeColor="text1" w:themeTint="F2"/>
        </w:rPr>
        <w:t>Data File</w:t>
      </w:r>
      <w:bookmarkEnd w:id="110"/>
      <w:r w:rsidR="004C7D8E" w:rsidRPr="009D354E">
        <w:rPr>
          <w:color w:val="0D0D0D" w:themeColor="text1" w:themeTint="F2"/>
        </w:rPr>
        <w:t xml:space="preserve"> Formats</w:t>
      </w:r>
      <w:r w:rsidR="004C7D8E" w:rsidRPr="00434259">
        <w:t xml:space="preserve">, Names, and </w:t>
      </w:r>
      <w:bookmarkEnd w:id="111"/>
      <w:bookmarkEnd w:id="112"/>
      <w:r w:rsidR="004C7D8E" w:rsidRPr="00434259">
        <w:t>Versions</w:t>
      </w:r>
    </w:p>
    <w:p w14:paraId="5BD064E3" w14:textId="77777777" w:rsidR="00FE203D" w:rsidRPr="00434259" w:rsidRDefault="00FE203D" w:rsidP="00FE203D">
      <w:pPr>
        <w:pStyle w:val="BodyText"/>
        <w:rPr>
          <w:sz w:val="24"/>
        </w:rPr>
      </w:pPr>
    </w:p>
    <w:p w14:paraId="64BB5046" w14:textId="77777777" w:rsidR="004C7D8E" w:rsidRPr="00434259" w:rsidRDefault="004C7D8E" w:rsidP="00FE203D">
      <w:pPr>
        <w:pStyle w:val="BodyText"/>
        <w:rPr>
          <w:b w:val="0"/>
          <w:sz w:val="24"/>
        </w:rPr>
      </w:pPr>
      <w:r w:rsidRPr="00434259">
        <w:rPr>
          <w:sz w:val="24"/>
        </w:rPr>
        <w:t>F</w:t>
      </w:r>
      <w:r w:rsidR="000D45AE">
        <w:rPr>
          <w:sz w:val="24"/>
        </w:rPr>
        <w:t>ile F</w:t>
      </w:r>
      <w:r w:rsidRPr="00434259">
        <w:rPr>
          <w:sz w:val="24"/>
        </w:rPr>
        <w:t>ormats</w:t>
      </w:r>
      <w:r w:rsidRPr="00434259">
        <w:rPr>
          <w:b w:val="0"/>
          <w:sz w:val="24"/>
        </w:rPr>
        <w:t xml:space="preserve"> </w:t>
      </w:r>
    </w:p>
    <w:p w14:paraId="01037848" w14:textId="77777777" w:rsidR="00FE203D" w:rsidRPr="00434259" w:rsidRDefault="00FE203D" w:rsidP="00FE203D">
      <w:pPr>
        <w:pStyle w:val="BodyText"/>
        <w:rPr>
          <w:b w:val="0"/>
          <w:sz w:val="24"/>
        </w:rPr>
      </w:pPr>
    </w:p>
    <w:p w14:paraId="7D2A1661" w14:textId="77777777" w:rsidR="004C7D8E" w:rsidRPr="00434259" w:rsidRDefault="004C7D8E" w:rsidP="00FE203D">
      <w:pPr>
        <w:pStyle w:val="BodyText"/>
        <w:rPr>
          <w:b w:val="0"/>
          <w:sz w:val="24"/>
        </w:rPr>
      </w:pPr>
      <w:r w:rsidRPr="00434259">
        <w:rPr>
          <w:b w:val="0"/>
          <w:sz w:val="24"/>
        </w:rPr>
        <w:t xml:space="preserve">Data are available in two formats—SAS datasets (.sas7bdat) and tab-separated values text files (.txt). </w:t>
      </w:r>
    </w:p>
    <w:p w14:paraId="52A9783B" w14:textId="77777777" w:rsidR="004C7D8E" w:rsidRPr="00434259" w:rsidRDefault="000D45AE">
      <w:pPr>
        <w:pStyle w:val="BodyText"/>
        <w:spacing w:before="240"/>
        <w:rPr>
          <w:sz w:val="24"/>
        </w:rPr>
      </w:pPr>
      <w:r>
        <w:rPr>
          <w:sz w:val="24"/>
        </w:rPr>
        <w:t>File N</w:t>
      </w:r>
      <w:r w:rsidR="004C7D8E" w:rsidRPr="00434259">
        <w:rPr>
          <w:sz w:val="24"/>
        </w:rPr>
        <w:t>ames</w:t>
      </w:r>
    </w:p>
    <w:p w14:paraId="4A765184" w14:textId="77777777" w:rsidR="00FE203D" w:rsidRPr="00434259" w:rsidRDefault="00FE203D" w:rsidP="00FE203D">
      <w:pPr>
        <w:pStyle w:val="BodyText"/>
        <w:rPr>
          <w:b w:val="0"/>
          <w:sz w:val="24"/>
        </w:rPr>
      </w:pPr>
    </w:p>
    <w:p w14:paraId="382205E0" w14:textId="48AE42FF" w:rsidR="004C7D8E" w:rsidRPr="009D354E" w:rsidRDefault="004C7D8E" w:rsidP="00FE203D">
      <w:pPr>
        <w:pStyle w:val="BodyText"/>
        <w:rPr>
          <w:b w:val="0"/>
          <w:color w:val="0D0D0D" w:themeColor="text1" w:themeTint="F2"/>
          <w:sz w:val="24"/>
        </w:rPr>
      </w:pPr>
      <w:r w:rsidRPr="009D354E">
        <w:rPr>
          <w:b w:val="0"/>
          <w:color w:val="0D0D0D" w:themeColor="text1" w:themeTint="F2"/>
          <w:sz w:val="24"/>
        </w:rPr>
        <w:t>The names</w:t>
      </w:r>
      <w:r w:rsidR="00CE05D7" w:rsidRPr="009D354E">
        <w:rPr>
          <w:b w:val="0"/>
          <w:color w:val="0D0D0D" w:themeColor="text1" w:themeTint="F2"/>
          <w:sz w:val="24"/>
        </w:rPr>
        <w:t xml:space="preserve"> of the FY </w:t>
      </w:r>
      <w:r w:rsidR="00D469A9">
        <w:rPr>
          <w:b w:val="0"/>
          <w:color w:val="0D0D0D" w:themeColor="text1" w:themeTint="F2"/>
          <w:sz w:val="24"/>
        </w:rPr>
        <w:t>1</w:t>
      </w:r>
      <w:r w:rsidR="00D6429A">
        <w:rPr>
          <w:b w:val="0"/>
          <w:color w:val="0D0D0D" w:themeColor="text1" w:themeTint="F2"/>
          <w:sz w:val="24"/>
        </w:rPr>
        <w:t>5</w:t>
      </w:r>
      <w:r w:rsidR="001E539B">
        <w:rPr>
          <w:b w:val="0"/>
          <w:color w:val="0D0D0D" w:themeColor="text1" w:themeTint="F2"/>
          <w:sz w:val="24"/>
        </w:rPr>
        <w:t xml:space="preserve"> </w:t>
      </w:r>
      <w:r w:rsidRPr="009D354E">
        <w:rPr>
          <w:b w:val="0"/>
          <w:color w:val="0D0D0D" w:themeColor="text1" w:themeTint="F2"/>
          <w:sz w:val="24"/>
        </w:rPr>
        <w:t xml:space="preserve">releases are as follows: </w:t>
      </w:r>
    </w:p>
    <w:p w14:paraId="0C4842D0" w14:textId="77777777" w:rsidR="00FE203D" w:rsidRPr="009D354E" w:rsidRDefault="00FE203D" w:rsidP="00FE203D">
      <w:pPr>
        <w:pStyle w:val="BodyText"/>
        <w:rPr>
          <w:b w:val="0"/>
          <w:color w:val="0D0D0D" w:themeColor="text1" w:themeTint="F2"/>
          <w:sz w:val="24"/>
        </w:rPr>
      </w:pPr>
    </w:p>
    <w:p w14:paraId="4B37D045" w14:textId="604D1590" w:rsidR="004C7D8E" w:rsidRPr="009D354E" w:rsidRDefault="007B406E" w:rsidP="0084537C">
      <w:pPr>
        <w:numPr>
          <w:ilvl w:val="0"/>
          <w:numId w:val="2"/>
        </w:numPr>
        <w:tabs>
          <w:tab w:val="left" w:pos="1710"/>
          <w:tab w:val="left" w:pos="1980"/>
        </w:tabs>
        <w:ind w:left="936" w:hanging="360"/>
        <w:rPr>
          <w:color w:val="0D0D0D" w:themeColor="text1" w:themeTint="F2"/>
          <w:sz w:val="24"/>
          <w:szCs w:val="24"/>
        </w:rPr>
      </w:pPr>
      <w:r w:rsidRPr="009D354E">
        <w:rPr>
          <w:color w:val="0D0D0D" w:themeColor="text1" w:themeTint="F2"/>
          <w:sz w:val="24"/>
          <w:szCs w:val="24"/>
        </w:rPr>
        <w:t>Sdf</w:t>
      </w:r>
      <w:r w:rsidR="00D469A9">
        <w:rPr>
          <w:color w:val="0D0D0D" w:themeColor="text1" w:themeTint="F2"/>
          <w:sz w:val="24"/>
          <w:szCs w:val="24"/>
        </w:rPr>
        <w:t>1</w:t>
      </w:r>
      <w:r w:rsidR="00D6429A">
        <w:rPr>
          <w:color w:val="0D0D0D" w:themeColor="text1" w:themeTint="F2"/>
          <w:sz w:val="24"/>
          <w:szCs w:val="24"/>
        </w:rPr>
        <w:t>5</w:t>
      </w:r>
      <w:r w:rsidR="003E5747">
        <w:rPr>
          <w:color w:val="0D0D0D" w:themeColor="text1" w:themeTint="F2"/>
          <w:sz w:val="24"/>
          <w:szCs w:val="24"/>
        </w:rPr>
        <w:t>_</w:t>
      </w:r>
      <w:r w:rsidR="001359BA" w:rsidRPr="009D354E">
        <w:rPr>
          <w:color w:val="0D0D0D" w:themeColor="text1" w:themeTint="F2"/>
          <w:sz w:val="24"/>
          <w:szCs w:val="24"/>
        </w:rPr>
        <w:t>1a</w:t>
      </w:r>
      <w:r w:rsidR="004C7D8E" w:rsidRPr="009D354E">
        <w:rPr>
          <w:color w:val="0D0D0D" w:themeColor="text1" w:themeTint="F2"/>
          <w:sz w:val="24"/>
          <w:szCs w:val="24"/>
        </w:rPr>
        <w:t>.sas7bdat (SAS dataset)</w:t>
      </w:r>
    </w:p>
    <w:p w14:paraId="373DD570" w14:textId="084128DB" w:rsidR="004C7D8E" w:rsidRPr="009D354E" w:rsidRDefault="007B406E" w:rsidP="0084537C">
      <w:pPr>
        <w:numPr>
          <w:ilvl w:val="0"/>
          <w:numId w:val="2"/>
        </w:numPr>
        <w:tabs>
          <w:tab w:val="left" w:pos="1710"/>
          <w:tab w:val="left" w:pos="1980"/>
        </w:tabs>
        <w:ind w:left="936" w:hanging="360"/>
        <w:rPr>
          <w:color w:val="0D0D0D" w:themeColor="text1" w:themeTint="F2"/>
          <w:sz w:val="24"/>
          <w:szCs w:val="24"/>
        </w:rPr>
      </w:pPr>
      <w:r w:rsidRPr="009D354E">
        <w:rPr>
          <w:color w:val="0D0D0D" w:themeColor="text1" w:themeTint="F2"/>
          <w:sz w:val="24"/>
          <w:szCs w:val="24"/>
        </w:rPr>
        <w:t>Sdf</w:t>
      </w:r>
      <w:r w:rsidR="00D469A9">
        <w:rPr>
          <w:color w:val="0D0D0D" w:themeColor="text1" w:themeTint="F2"/>
          <w:sz w:val="24"/>
          <w:szCs w:val="24"/>
        </w:rPr>
        <w:t>1</w:t>
      </w:r>
      <w:r w:rsidR="00D6429A">
        <w:rPr>
          <w:color w:val="0D0D0D" w:themeColor="text1" w:themeTint="F2"/>
          <w:sz w:val="24"/>
          <w:szCs w:val="24"/>
        </w:rPr>
        <w:t>5</w:t>
      </w:r>
      <w:r w:rsidR="003E5747">
        <w:rPr>
          <w:color w:val="0D0D0D" w:themeColor="text1" w:themeTint="F2"/>
          <w:sz w:val="24"/>
          <w:szCs w:val="24"/>
        </w:rPr>
        <w:t>_</w:t>
      </w:r>
      <w:r w:rsidR="001359BA" w:rsidRPr="009D354E">
        <w:rPr>
          <w:color w:val="0D0D0D" w:themeColor="text1" w:themeTint="F2"/>
          <w:sz w:val="24"/>
          <w:szCs w:val="24"/>
        </w:rPr>
        <w:t>1a</w:t>
      </w:r>
      <w:r w:rsidR="004C7D8E" w:rsidRPr="009D354E">
        <w:rPr>
          <w:color w:val="0D0D0D" w:themeColor="text1" w:themeTint="F2"/>
          <w:sz w:val="24"/>
          <w:szCs w:val="24"/>
        </w:rPr>
        <w:t>.txt (</w:t>
      </w:r>
      <w:r w:rsidR="00252CD0" w:rsidRPr="009D354E">
        <w:rPr>
          <w:color w:val="0D0D0D" w:themeColor="text1" w:themeTint="F2"/>
          <w:sz w:val="24"/>
        </w:rPr>
        <w:t>text</w:t>
      </w:r>
      <w:r w:rsidR="004C7D8E" w:rsidRPr="009D354E">
        <w:rPr>
          <w:color w:val="0D0D0D" w:themeColor="text1" w:themeTint="F2"/>
          <w:sz w:val="24"/>
          <w:szCs w:val="24"/>
        </w:rPr>
        <w:t xml:space="preserve"> file)</w:t>
      </w:r>
    </w:p>
    <w:p w14:paraId="5A31F284" w14:textId="77777777" w:rsidR="009040B9" w:rsidRDefault="009040B9">
      <w:pPr>
        <w:pStyle w:val="PlainText"/>
        <w:rPr>
          <w:rFonts w:ascii="Times New Roman" w:eastAsia="MS Mincho" w:hAnsi="Times New Roman"/>
          <w:bCs/>
          <w:sz w:val="24"/>
        </w:rPr>
      </w:pPr>
    </w:p>
    <w:p w14:paraId="4931A112" w14:textId="2A8A1DFE" w:rsidR="004C7D8E" w:rsidRPr="00434259" w:rsidRDefault="004C7D8E">
      <w:pPr>
        <w:pStyle w:val="PlainText"/>
        <w:rPr>
          <w:rFonts w:ascii="Times New Roman" w:eastAsia="MS Mincho" w:hAnsi="Times New Roman"/>
          <w:bCs/>
          <w:sz w:val="24"/>
        </w:rPr>
      </w:pPr>
      <w:r w:rsidRPr="00665193">
        <w:rPr>
          <w:rFonts w:ascii="Times New Roman" w:eastAsia="MS Mincho" w:hAnsi="Times New Roman"/>
          <w:bCs/>
          <w:sz w:val="24"/>
        </w:rPr>
        <w:t>The first five characters indicate the file contents and year, and the last two charac</w:t>
      </w:r>
      <w:r w:rsidR="002E1E4E" w:rsidRPr="00665193">
        <w:rPr>
          <w:rFonts w:ascii="Times New Roman" w:eastAsia="MS Mincho" w:hAnsi="Times New Roman"/>
          <w:bCs/>
          <w:sz w:val="24"/>
        </w:rPr>
        <w:t xml:space="preserve">ters indicate the file version. </w:t>
      </w:r>
      <w:r w:rsidRPr="00665193">
        <w:rPr>
          <w:rFonts w:ascii="Times New Roman" w:eastAsia="MS Mincho" w:hAnsi="Times New Roman"/>
          <w:bCs/>
          <w:sz w:val="24"/>
        </w:rPr>
        <w:t>“</w:t>
      </w:r>
      <w:proofErr w:type="spellStart"/>
      <w:r w:rsidRPr="00665193">
        <w:rPr>
          <w:rFonts w:ascii="Times New Roman" w:eastAsia="MS Mincho" w:hAnsi="Times New Roman"/>
          <w:bCs/>
          <w:sz w:val="24"/>
        </w:rPr>
        <w:t>Sdf</w:t>
      </w:r>
      <w:proofErr w:type="spellEnd"/>
      <w:r w:rsidRPr="00665193">
        <w:rPr>
          <w:rFonts w:ascii="Times New Roman" w:eastAsia="MS Mincho" w:hAnsi="Times New Roman"/>
          <w:bCs/>
          <w:sz w:val="24"/>
        </w:rPr>
        <w:t>” stands</w:t>
      </w:r>
      <w:r w:rsidR="00CE05D7" w:rsidRPr="00665193">
        <w:rPr>
          <w:rFonts w:ascii="Times New Roman" w:eastAsia="MS Mincho" w:hAnsi="Times New Roman"/>
          <w:bCs/>
          <w:sz w:val="24"/>
        </w:rPr>
        <w:t xml:space="preserve"> for school district finance, “</w:t>
      </w:r>
      <w:r w:rsidR="00D469A9">
        <w:rPr>
          <w:rFonts w:ascii="Times New Roman" w:eastAsia="MS Mincho" w:hAnsi="Times New Roman"/>
          <w:bCs/>
          <w:sz w:val="24"/>
        </w:rPr>
        <w:t>1</w:t>
      </w:r>
      <w:r w:rsidR="00D6429A">
        <w:rPr>
          <w:rFonts w:ascii="Times New Roman" w:eastAsia="MS Mincho" w:hAnsi="Times New Roman"/>
          <w:bCs/>
          <w:sz w:val="24"/>
        </w:rPr>
        <w:t>5</w:t>
      </w:r>
      <w:r w:rsidR="00CE05D7" w:rsidRPr="00665193">
        <w:rPr>
          <w:rFonts w:ascii="Times New Roman" w:eastAsia="MS Mincho" w:hAnsi="Times New Roman"/>
          <w:bCs/>
          <w:sz w:val="24"/>
        </w:rPr>
        <w:t xml:space="preserve">” stands for FY </w:t>
      </w:r>
      <w:r w:rsidR="00D469A9">
        <w:rPr>
          <w:rFonts w:ascii="Times New Roman" w:eastAsia="MS Mincho" w:hAnsi="Times New Roman"/>
          <w:bCs/>
          <w:sz w:val="24"/>
        </w:rPr>
        <w:t>1</w:t>
      </w:r>
      <w:r w:rsidR="00D6429A">
        <w:rPr>
          <w:rFonts w:ascii="Times New Roman" w:eastAsia="MS Mincho" w:hAnsi="Times New Roman"/>
          <w:bCs/>
          <w:sz w:val="24"/>
        </w:rPr>
        <w:t>5</w:t>
      </w:r>
      <w:r w:rsidRPr="00665193">
        <w:rPr>
          <w:rFonts w:ascii="Times New Roman" w:eastAsia="MS Mincho" w:hAnsi="Times New Roman"/>
          <w:bCs/>
          <w:sz w:val="24"/>
        </w:rPr>
        <w:t>, “1” in</w:t>
      </w:r>
      <w:r w:rsidR="00DD0887" w:rsidRPr="00665193">
        <w:rPr>
          <w:rFonts w:ascii="Times New Roman" w:eastAsia="MS Mincho" w:hAnsi="Times New Roman"/>
          <w:bCs/>
          <w:sz w:val="24"/>
        </w:rPr>
        <w:t xml:space="preserve">dicates that </w:t>
      </w:r>
      <w:r w:rsidR="00DD0887" w:rsidRPr="00665193">
        <w:rPr>
          <w:rFonts w:ascii="Times New Roman" w:eastAsia="MS Mincho" w:hAnsi="Times New Roman"/>
          <w:bCs/>
          <w:sz w:val="24"/>
        </w:rPr>
        <w:lastRenderedPageBreak/>
        <w:t xml:space="preserve">the file is a </w:t>
      </w:r>
      <w:r w:rsidR="00AF15C1">
        <w:rPr>
          <w:rFonts w:ascii="Times New Roman" w:eastAsia="MS Mincho" w:hAnsi="Times New Roman"/>
          <w:bCs/>
          <w:sz w:val="24"/>
        </w:rPr>
        <w:t>provisional</w:t>
      </w:r>
      <w:r w:rsidR="00AF15C1" w:rsidRPr="00665193">
        <w:rPr>
          <w:rFonts w:ascii="Times New Roman" w:eastAsia="MS Mincho" w:hAnsi="Times New Roman"/>
          <w:bCs/>
          <w:sz w:val="24"/>
        </w:rPr>
        <w:t xml:space="preserve"> </w:t>
      </w:r>
      <w:r w:rsidRPr="00665193">
        <w:rPr>
          <w:rFonts w:ascii="Times New Roman" w:eastAsia="MS Mincho" w:hAnsi="Times New Roman"/>
          <w:bCs/>
          <w:sz w:val="24"/>
        </w:rPr>
        <w:t xml:space="preserve">version by NCES, and “a” indicates this is the first version of this </w:t>
      </w:r>
      <w:r w:rsidR="00AF15C1">
        <w:rPr>
          <w:rFonts w:ascii="Times New Roman" w:eastAsia="MS Mincho" w:hAnsi="Times New Roman"/>
          <w:bCs/>
          <w:sz w:val="24"/>
        </w:rPr>
        <w:t>provisional</w:t>
      </w:r>
      <w:r w:rsidR="00AF15C1" w:rsidRPr="00665193">
        <w:rPr>
          <w:rFonts w:ascii="Times New Roman" w:eastAsia="MS Mincho" w:hAnsi="Times New Roman"/>
          <w:bCs/>
          <w:sz w:val="24"/>
        </w:rPr>
        <w:t xml:space="preserve"> </w:t>
      </w:r>
      <w:r w:rsidRPr="00665193">
        <w:rPr>
          <w:rFonts w:ascii="Times New Roman" w:eastAsia="MS Mincho" w:hAnsi="Times New Roman"/>
          <w:bCs/>
          <w:sz w:val="24"/>
        </w:rPr>
        <w:t xml:space="preserve">file </w:t>
      </w:r>
      <w:r w:rsidR="00DD0887" w:rsidRPr="00665193">
        <w:rPr>
          <w:rFonts w:ascii="Times New Roman" w:eastAsia="MS Mincho" w:hAnsi="Times New Roman"/>
          <w:bCs/>
          <w:sz w:val="24"/>
        </w:rPr>
        <w:t xml:space="preserve">released </w:t>
      </w:r>
      <w:r w:rsidRPr="00665193">
        <w:rPr>
          <w:rFonts w:ascii="Times New Roman" w:eastAsia="MS Mincho" w:hAnsi="Times New Roman"/>
          <w:bCs/>
          <w:sz w:val="24"/>
        </w:rPr>
        <w:t>by NCES</w:t>
      </w:r>
      <w:r w:rsidRPr="00434259">
        <w:rPr>
          <w:rFonts w:ascii="Times New Roman" w:eastAsia="MS Mincho" w:hAnsi="Times New Roman"/>
          <w:bCs/>
          <w:sz w:val="24"/>
        </w:rPr>
        <w:t>.</w:t>
      </w:r>
    </w:p>
    <w:p w14:paraId="0FFD17B1" w14:textId="77777777" w:rsidR="00704C9B" w:rsidRDefault="00704C9B">
      <w:pPr>
        <w:pStyle w:val="BodyText"/>
        <w:rPr>
          <w:rStyle w:val="Strong"/>
          <w:b/>
          <w:bCs w:val="0"/>
          <w:iCs/>
          <w:sz w:val="24"/>
        </w:rPr>
      </w:pPr>
    </w:p>
    <w:p w14:paraId="7B82A735" w14:textId="77777777" w:rsidR="004C7D8E" w:rsidRPr="00434259" w:rsidRDefault="000D45AE">
      <w:pPr>
        <w:pStyle w:val="BodyText"/>
        <w:rPr>
          <w:b w:val="0"/>
          <w:bCs/>
          <w:sz w:val="24"/>
        </w:rPr>
      </w:pPr>
      <w:r>
        <w:rPr>
          <w:rStyle w:val="Strong"/>
          <w:b/>
          <w:bCs w:val="0"/>
          <w:iCs/>
          <w:sz w:val="24"/>
        </w:rPr>
        <w:t>File V</w:t>
      </w:r>
      <w:r w:rsidR="004C7D8E" w:rsidRPr="00434259">
        <w:rPr>
          <w:rStyle w:val="Strong"/>
          <w:b/>
          <w:bCs w:val="0"/>
          <w:iCs/>
          <w:sz w:val="24"/>
        </w:rPr>
        <w:t>ersions</w:t>
      </w:r>
      <w:r w:rsidR="004C7D8E" w:rsidRPr="00434259">
        <w:rPr>
          <w:b w:val="0"/>
          <w:bCs/>
          <w:i/>
          <w:iCs/>
          <w:sz w:val="24"/>
        </w:rPr>
        <w:t xml:space="preserve"> </w:t>
      </w:r>
    </w:p>
    <w:p w14:paraId="5E558826" w14:textId="7D3D4504" w:rsidR="00486DA8" w:rsidRPr="00F63428" w:rsidRDefault="00486DA8" w:rsidP="00486DA8">
      <w:pPr>
        <w:spacing w:before="240" w:after="240"/>
        <w:rPr>
          <w:sz w:val="24"/>
          <w:szCs w:val="24"/>
        </w:rPr>
      </w:pPr>
      <w:r w:rsidRPr="00F63428">
        <w:rPr>
          <w:sz w:val="24"/>
          <w:szCs w:val="24"/>
        </w:rPr>
        <w:t>NCES maintains strict</w:t>
      </w:r>
      <w:r w:rsidR="002E1E4E">
        <w:rPr>
          <w:sz w:val="24"/>
          <w:szCs w:val="24"/>
        </w:rPr>
        <w:t xml:space="preserve"> version control of CCD files. </w:t>
      </w:r>
      <w:r w:rsidRPr="00F63428">
        <w:rPr>
          <w:sz w:val="24"/>
          <w:szCs w:val="24"/>
        </w:rPr>
        <w:t>File versions are identified by one numeric character and one alphabetic character.  The number corresponds with the release version (e.g., “1” is the first release, “2” is t</w:t>
      </w:r>
      <w:r w:rsidR="002E1E4E">
        <w:rPr>
          <w:sz w:val="24"/>
          <w:szCs w:val="24"/>
        </w:rPr>
        <w:t xml:space="preserve">he second release, etc.). </w:t>
      </w:r>
      <w:r w:rsidRPr="00F63428">
        <w:rPr>
          <w:sz w:val="24"/>
          <w:szCs w:val="24"/>
        </w:rPr>
        <w:t>The letter “a” also corresponds to a public release.</w:t>
      </w:r>
      <w:r w:rsidRPr="00F63428">
        <w:rPr>
          <w:rStyle w:val="FootnoteReference"/>
          <w:sz w:val="24"/>
          <w:szCs w:val="24"/>
        </w:rPr>
        <w:footnoteReference w:id="14"/>
      </w:r>
      <w:r w:rsidR="002E1E4E">
        <w:rPr>
          <w:sz w:val="24"/>
          <w:szCs w:val="24"/>
          <w:vertAlign w:val="superscript"/>
        </w:rPr>
        <w:t xml:space="preserve"> </w:t>
      </w:r>
      <w:r w:rsidRPr="00F63428">
        <w:rPr>
          <w:sz w:val="24"/>
          <w:szCs w:val="24"/>
        </w:rPr>
        <w:t xml:space="preserve">For </w:t>
      </w:r>
      <w:r w:rsidR="00A03B7A">
        <w:rPr>
          <w:sz w:val="24"/>
          <w:szCs w:val="24"/>
        </w:rPr>
        <w:t>SY</w:t>
      </w:r>
      <w:r w:rsidR="00971638" w:rsidRPr="00F63428">
        <w:rPr>
          <w:sz w:val="24"/>
          <w:szCs w:val="24"/>
        </w:rPr>
        <w:t xml:space="preserve"> </w:t>
      </w:r>
      <w:r w:rsidR="005E23A4">
        <w:rPr>
          <w:sz w:val="24"/>
          <w:szCs w:val="24"/>
        </w:rPr>
        <w:t>20</w:t>
      </w:r>
      <w:r w:rsidR="00D469A9">
        <w:rPr>
          <w:sz w:val="24"/>
          <w:szCs w:val="24"/>
        </w:rPr>
        <w:t>1</w:t>
      </w:r>
      <w:r w:rsidR="00D6429A">
        <w:rPr>
          <w:sz w:val="24"/>
          <w:szCs w:val="24"/>
        </w:rPr>
        <w:t>4</w:t>
      </w:r>
      <w:r w:rsidR="005E23A4">
        <w:rPr>
          <w:sz w:val="24"/>
          <w:szCs w:val="24"/>
        </w:rPr>
        <w:t>-</w:t>
      </w:r>
      <w:r w:rsidR="00D469A9">
        <w:rPr>
          <w:sz w:val="24"/>
          <w:szCs w:val="24"/>
        </w:rPr>
        <w:t>1</w:t>
      </w:r>
      <w:r w:rsidR="00D6429A">
        <w:rPr>
          <w:sz w:val="24"/>
          <w:szCs w:val="24"/>
        </w:rPr>
        <w:t>5</w:t>
      </w:r>
      <w:r w:rsidR="001359BA" w:rsidRPr="00F63428">
        <w:rPr>
          <w:sz w:val="24"/>
          <w:szCs w:val="24"/>
        </w:rPr>
        <w:t xml:space="preserve"> </w:t>
      </w:r>
      <w:r w:rsidR="00971638" w:rsidRPr="00F63428">
        <w:rPr>
          <w:sz w:val="24"/>
          <w:szCs w:val="24"/>
        </w:rPr>
        <w:t xml:space="preserve">(FY </w:t>
      </w:r>
      <w:r w:rsidR="00D469A9">
        <w:rPr>
          <w:sz w:val="24"/>
          <w:szCs w:val="24"/>
        </w:rPr>
        <w:t>1</w:t>
      </w:r>
      <w:r w:rsidR="00D6429A">
        <w:rPr>
          <w:sz w:val="24"/>
          <w:szCs w:val="24"/>
        </w:rPr>
        <w:t>5</w:t>
      </w:r>
      <w:r w:rsidRPr="00F63428">
        <w:rPr>
          <w:sz w:val="24"/>
          <w:szCs w:val="24"/>
        </w:rPr>
        <w:t xml:space="preserve">), the “1a” file is the first </w:t>
      </w:r>
      <w:r w:rsidR="00AF15C1">
        <w:rPr>
          <w:sz w:val="24"/>
          <w:szCs w:val="24"/>
        </w:rPr>
        <w:t>provisional</w:t>
      </w:r>
      <w:r w:rsidR="00AF15C1" w:rsidRPr="00F63428">
        <w:rPr>
          <w:sz w:val="24"/>
          <w:szCs w:val="24"/>
        </w:rPr>
        <w:t xml:space="preserve"> </w:t>
      </w:r>
      <w:r w:rsidRPr="00F63428">
        <w:rPr>
          <w:sz w:val="24"/>
          <w:szCs w:val="24"/>
        </w:rPr>
        <w:t xml:space="preserve">file release.      </w:t>
      </w:r>
    </w:p>
    <w:p w14:paraId="1255093A" w14:textId="77777777" w:rsidR="00D33838" w:rsidRPr="00665193" w:rsidRDefault="00486DA8" w:rsidP="00E8746D">
      <w:pPr>
        <w:spacing w:before="120" w:after="120"/>
        <w:rPr>
          <w:sz w:val="24"/>
          <w:szCs w:val="24"/>
        </w:rPr>
      </w:pPr>
      <w:r w:rsidRPr="00F63428">
        <w:rPr>
          <w:sz w:val="24"/>
          <w:szCs w:val="24"/>
        </w:rPr>
        <w:t xml:space="preserve">NCES releases a </w:t>
      </w:r>
      <w:r w:rsidR="004A496B">
        <w:rPr>
          <w:sz w:val="24"/>
          <w:szCs w:val="24"/>
        </w:rPr>
        <w:t xml:space="preserve">provisional </w:t>
      </w:r>
      <w:r w:rsidR="00044DFD" w:rsidRPr="00665193">
        <w:rPr>
          <w:sz w:val="24"/>
          <w:szCs w:val="24"/>
        </w:rPr>
        <w:t xml:space="preserve">data </w:t>
      </w:r>
      <w:r w:rsidRPr="00665193">
        <w:rPr>
          <w:sz w:val="24"/>
          <w:szCs w:val="24"/>
        </w:rPr>
        <w:t>file (Version 1a) after a publication using the data has been released. (NCES standards require that an NCES publication using the data be released before the data are released</w:t>
      </w:r>
      <w:r w:rsidR="00B1608B" w:rsidRPr="00665193">
        <w:rPr>
          <w:sz w:val="24"/>
          <w:szCs w:val="24"/>
        </w:rPr>
        <w:t>.</w:t>
      </w:r>
      <w:r w:rsidR="002E1E4E" w:rsidRPr="00665193">
        <w:rPr>
          <w:sz w:val="24"/>
          <w:szCs w:val="24"/>
        </w:rPr>
        <w:t xml:space="preserve">) </w:t>
      </w:r>
      <w:r w:rsidR="00A03B7A">
        <w:rPr>
          <w:sz w:val="24"/>
          <w:szCs w:val="24"/>
        </w:rPr>
        <w:t>P</w:t>
      </w:r>
      <w:r w:rsidR="00A03B7A" w:rsidRPr="007824B1">
        <w:rPr>
          <w:sz w:val="24"/>
          <w:szCs w:val="24"/>
        </w:rPr>
        <w:t xml:space="preserve">rovisional data </w:t>
      </w:r>
      <w:r w:rsidR="00D9383F">
        <w:rPr>
          <w:sz w:val="24"/>
          <w:szCs w:val="24"/>
        </w:rPr>
        <w:t xml:space="preserve">have undergone </w:t>
      </w:r>
      <w:r w:rsidR="00A03B7A" w:rsidRPr="007824B1">
        <w:rPr>
          <w:sz w:val="24"/>
          <w:szCs w:val="24"/>
        </w:rPr>
        <w:t>a</w:t>
      </w:r>
      <w:r w:rsidR="00A03B7A">
        <w:rPr>
          <w:sz w:val="24"/>
          <w:szCs w:val="24"/>
        </w:rPr>
        <w:t>n</w:t>
      </w:r>
      <w:r w:rsidR="00A03B7A" w:rsidRPr="007824B1">
        <w:rPr>
          <w:sz w:val="24"/>
          <w:szCs w:val="24"/>
        </w:rPr>
        <w:t xml:space="preserve"> extensive review and editing process. </w:t>
      </w:r>
    </w:p>
    <w:p w14:paraId="634FAD5E" w14:textId="154DD9F0" w:rsidR="00093C62" w:rsidRPr="00665193" w:rsidRDefault="00D33838" w:rsidP="006D2F4A">
      <w:pPr>
        <w:rPr>
          <w:sz w:val="24"/>
          <w:szCs w:val="24"/>
        </w:rPr>
      </w:pPr>
      <w:r w:rsidRPr="00665193">
        <w:rPr>
          <w:sz w:val="24"/>
          <w:szCs w:val="24"/>
        </w:rPr>
        <w:t xml:space="preserve">The data source for the </w:t>
      </w:r>
      <w:r w:rsidR="006D4143" w:rsidRPr="00665193">
        <w:rPr>
          <w:sz w:val="24"/>
          <w:szCs w:val="24"/>
        </w:rPr>
        <w:t xml:space="preserve">NCES </w:t>
      </w:r>
      <w:r w:rsidRPr="00665193">
        <w:rPr>
          <w:sz w:val="24"/>
          <w:szCs w:val="24"/>
        </w:rPr>
        <w:t>First Look report</w:t>
      </w:r>
      <w:r w:rsidR="006F2ED2" w:rsidRPr="00665193">
        <w:rPr>
          <w:sz w:val="24"/>
          <w:szCs w:val="24"/>
        </w:rPr>
        <w:t xml:space="preserve"> entitled </w:t>
      </w:r>
      <w:r w:rsidRPr="00665193">
        <w:rPr>
          <w:i/>
          <w:sz w:val="24"/>
          <w:szCs w:val="24"/>
        </w:rPr>
        <w:t xml:space="preserve">Revenues and Expenditures for Public Elementary and Secondary School Districts: School Year </w:t>
      </w:r>
      <w:r w:rsidR="005E23A4">
        <w:rPr>
          <w:i/>
          <w:sz w:val="24"/>
          <w:szCs w:val="24"/>
        </w:rPr>
        <w:t>20</w:t>
      </w:r>
      <w:r w:rsidR="00D469A9">
        <w:rPr>
          <w:i/>
          <w:sz w:val="24"/>
          <w:szCs w:val="24"/>
        </w:rPr>
        <w:t>1</w:t>
      </w:r>
      <w:r w:rsidR="00D6429A">
        <w:rPr>
          <w:i/>
          <w:sz w:val="24"/>
          <w:szCs w:val="24"/>
        </w:rPr>
        <w:t>4</w:t>
      </w:r>
      <w:r w:rsidR="005E23A4">
        <w:rPr>
          <w:i/>
          <w:sz w:val="24"/>
          <w:szCs w:val="24"/>
        </w:rPr>
        <w:t>-</w:t>
      </w:r>
      <w:r w:rsidR="00D469A9">
        <w:rPr>
          <w:i/>
          <w:sz w:val="24"/>
          <w:szCs w:val="24"/>
        </w:rPr>
        <w:t>1</w:t>
      </w:r>
      <w:r w:rsidR="00D6429A">
        <w:rPr>
          <w:i/>
          <w:sz w:val="24"/>
          <w:szCs w:val="24"/>
        </w:rPr>
        <w:t>5</w:t>
      </w:r>
      <w:r w:rsidR="00C006AC" w:rsidRPr="00665193">
        <w:rPr>
          <w:i/>
          <w:sz w:val="24"/>
          <w:szCs w:val="24"/>
        </w:rPr>
        <w:t xml:space="preserve"> </w:t>
      </w:r>
      <w:r w:rsidRPr="00665193">
        <w:rPr>
          <w:i/>
          <w:sz w:val="24"/>
          <w:szCs w:val="24"/>
        </w:rPr>
        <w:t xml:space="preserve">(Fiscal Year </w:t>
      </w:r>
      <w:r w:rsidR="007B406E" w:rsidRPr="00665193">
        <w:rPr>
          <w:i/>
          <w:sz w:val="24"/>
          <w:szCs w:val="24"/>
        </w:rPr>
        <w:t>20</w:t>
      </w:r>
      <w:r w:rsidR="00D469A9">
        <w:rPr>
          <w:i/>
          <w:sz w:val="24"/>
          <w:szCs w:val="24"/>
        </w:rPr>
        <w:t>1</w:t>
      </w:r>
      <w:r w:rsidR="00D6429A">
        <w:rPr>
          <w:i/>
          <w:sz w:val="24"/>
          <w:szCs w:val="24"/>
        </w:rPr>
        <w:t>5</w:t>
      </w:r>
      <w:r w:rsidRPr="00665193">
        <w:rPr>
          <w:i/>
          <w:sz w:val="24"/>
          <w:szCs w:val="24"/>
        </w:rPr>
        <w:t>)</w:t>
      </w:r>
      <w:r w:rsidRPr="00665193">
        <w:rPr>
          <w:b/>
          <w:sz w:val="24"/>
          <w:szCs w:val="24"/>
        </w:rPr>
        <w:t xml:space="preserve"> </w:t>
      </w:r>
      <w:r w:rsidRPr="00665193">
        <w:rPr>
          <w:sz w:val="24"/>
          <w:szCs w:val="24"/>
        </w:rPr>
        <w:t>is the FY</w:t>
      </w:r>
      <w:r w:rsidR="006D4143" w:rsidRPr="00665193">
        <w:rPr>
          <w:sz w:val="24"/>
          <w:szCs w:val="24"/>
        </w:rPr>
        <w:t xml:space="preserve"> </w:t>
      </w:r>
      <w:r w:rsidR="00D469A9">
        <w:rPr>
          <w:sz w:val="24"/>
          <w:szCs w:val="24"/>
        </w:rPr>
        <w:t>1</w:t>
      </w:r>
      <w:r w:rsidR="00E91A69">
        <w:rPr>
          <w:sz w:val="24"/>
          <w:szCs w:val="24"/>
        </w:rPr>
        <w:t>5</w:t>
      </w:r>
      <w:r w:rsidR="007B406E" w:rsidRPr="00665193">
        <w:rPr>
          <w:sz w:val="24"/>
          <w:szCs w:val="24"/>
        </w:rPr>
        <w:t xml:space="preserve"> </w:t>
      </w:r>
      <w:r w:rsidR="00AF15C1">
        <w:rPr>
          <w:sz w:val="24"/>
          <w:szCs w:val="24"/>
        </w:rPr>
        <w:t>provisional</w:t>
      </w:r>
      <w:r w:rsidR="00AF15C1" w:rsidRPr="00665193">
        <w:rPr>
          <w:sz w:val="24"/>
          <w:szCs w:val="24"/>
        </w:rPr>
        <w:t xml:space="preserve"> </w:t>
      </w:r>
      <w:r w:rsidR="001A70FB" w:rsidRPr="00665193">
        <w:rPr>
          <w:sz w:val="24"/>
          <w:szCs w:val="24"/>
        </w:rPr>
        <w:t>data</w:t>
      </w:r>
      <w:r w:rsidR="00D30A62" w:rsidRPr="00665193">
        <w:rPr>
          <w:sz w:val="24"/>
          <w:szCs w:val="24"/>
        </w:rPr>
        <w:t xml:space="preserve"> file. </w:t>
      </w:r>
      <w:r w:rsidR="001A70FB" w:rsidRPr="00665193">
        <w:rPr>
          <w:sz w:val="24"/>
          <w:szCs w:val="24"/>
        </w:rPr>
        <w:t>This report</w:t>
      </w:r>
      <w:r w:rsidRPr="00665193">
        <w:rPr>
          <w:sz w:val="24"/>
          <w:szCs w:val="24"/>
        </w:rPr>
        <w:t xml:space="preserve"> provides users with an opportu</w:t>
      </w:r>
      <w:r w:rsidR="001A70FB" w:rsidRPr="00665193">
        <w:rPr>
          <w:sz w:val="24"/>
          <w:szCs w:val="24"/>
        </w:rPr>
        <w:t xml:space="preserve">nity to access </w:t>
      </w:r>
      <w:r w:rsidR="00AF15C1">
        <w:rPr>
          <w:sz w:val="24"/>
          <w:szCs w:val="24"/>
        </w:rPr>
        <w:t>provisional</w:t>
      </w:r>
      <w:r w:rsidR="00AF15C1" w:rsidRPr="00665193">
        <w:rPr>
          <w:sz w:val="24"/>
          <w:szCs w:val="24"/>
        </w:rPr>
        <w:t xml:space="preserve"> </w:t>
      </w:r>
      <w:r w:rsidR="00396E1D">
        <w:rPr>
          <w:sz w:val="24"/>
          <w:szCs w:val="24"/>
        </w:rPr>
        <w:t xml:space="preserve">School District Finance Survey </w:t>
      </w:r>
      <w:r w:rsidRPr="00665193">
        <w:rPr>
          <w:sz w:val="24"/>
          <w:szCs w:val="24"/>
        </w:rPr>
        <w:t xml:space="preserve">data that have been </w:t>
      </w:r>
      <w:r w:rsidR="001A70FB" w:rsidRPr="00665193">
        <w:rPr>
          <w:sz w:val="24"/>
          <w:szCs w:val="24"/>
        </w:rPr>
        <w:t xml:space="preserve">reviewed and edited. </w:t>
      </w:r>
    </w:p>
    <w:bookmarkEnd w:id="113"/>
    <w:bookmarkEnd w:id="114"/>
    <w:p w14:paraId="02BACAF1" w14:textId="1177F024" w:rsidR="00087898" w:rsidRDefault="005D1E07" w:rsidP="00087898">
      <w:pPr>
        <w:spacing w:before="120" w:after="120"/>
        <w:rPr>
          <w:sz w:val="24"/>
          <w:szCs w:val="24"/>
        </w:rPr>
      </w:pPr>
      <w:r>
        <w:rPr>
          <w:sz w:val="24"/>
          <w:szCs w:val="24"/>
        </w:rPr>
        <w:t>P</w:t>
      </w:r>
      <w:r w:rsidR="009F5CBD">
        <w:rPr>
          <w:sz w:val="24"/>
          <w:szCs w:val="24"/>
        </w:rPr>
        <w:t xml:space="preserve">rovisional </w:t>
      </w:r>
      <w:r w:rsidR="00F16A6E">
        <w:rPr>
          <w:sz w:val="24"/>
          <w:szCs w:val="24"/>
        </w:rPr>
        <w:t xml:space="preserve">data </w:t>
      </w:r>
      <w:r>
        <w:rPr>
          <w:sz w:val="24"/>
          <w:szCs w:val="24"/>
        </w:rPr>
        <w:t>is</w:t>
      </w:r>
      <w:r w:rsidR="00F16A6E">
        <w:rPr>
          <w:sz w:val="24"/>
          <w:szCs w:val="24"/>
        </w:rPr>
        <w:t xml:space="preserve"> released in an effort to provide earlier access to the data.</w:t>
      </w:r>
      <w:r w:rsidR="00D8515E">
        <w:rPr>
          <w:sz w:val="24"/>
          <w:szCs w:val="24"/>
        </w:rPr>
        <w:t xml:space="preserve"> </w:t>
      </w:r>
      <w:r w:rsidR="00087898" w:rsidRPr="00665193">
        <w:rPr>
          <w:sz w:val="24"/>
          <w:szCs w:val="24"/>
        </w:rPr>
        <w:t xml:space="preserve">Revisions submitted after the provisional data file has been finalized will be incorporated in the final data file for each fiscal year. Final </w:t>
      </w:r>
      <w:r>
        <w:rPr>
          <w:sz w:val="24"/>
          <w:szCs w:val="24"/>
        </w:rPr>
        <w:t>School District Finance Survey</w:t>
      </w:r>
      <w:r w:rsidR="00087898">
        <w:rPr>
          <w:sz w:val="24"/>
          <w:szCs w:val="24"/>
        </w:rPr>
        <w:t xml:space="preserve"> </w:t>
      </w:r>
      <w:r w:rsidR="00087898" w:rsidRPr="00665193">
        <w:rPr>
          <w:sz w:val="24"/>
          <w:szCs w:val="24"/>
        </w:rPr>
        <w:t xml:space="preserve">data files will </w:t>
      </w:r>
      <w:r w:rsidR="00087898" w:rsidRPr="006D2F4A">
        <w:rPr>
          <w:sz w:val="24"/>
          <w:szCs w:val="24"/>
        </w:rPr>
        <w:t xml:space="preserve">be released at </w:t>
      </w:r>
      <w:r w:rsidR="00087898">
        <w:rPr>
          <w:sz w:val="24"/>
          <w:szCs w:val="24"/>
        </w:rPr>
        <w:t xml:space="preserve">approximately </w:t>
      </w:r>
      <w:r w:rsidR="00087898" w:rsidRPr="006D2F4A">
        <w:rPr>
          <w:sz w:val="24"/>
          <w:szCs w:val="24"/>
        </w:rPr>
        <w:t xml:space="preserve">the </w:t>
      </w:r>
      <w:r w:rsidR="00087898">
        <w:rPr>
          <w:sz w:val="24"/>
          <w:szCs w:val="24"/>
        </w:rPr>
        <w:t>same time as</w:t>
      </w:r>
      <w:r w:rsidR="00087898" w:rsidRPr="006D2F4A">
        <w:rPr>
          <w:sz w:val="24"/>
          <w:szCs w:val="24"/>
        </w:rPr>
        <w:t xml:space="preserve"> the release of </w:t>
      </w:r>
      <w:r w:rsidR="00BC38ED">
        <w:rPr>
          <w:sz w:val="24"/>
          <w:szCs w:val="24"/>
        </w:rPr>
        <w:t>provisional</w:t>
      </w:r>
      <w:r w:rsidR="00BC38ED" w:rsidRPr="006D2F4A">
        <w:rPr>
          <w:sz w:val="24"/>
          <w:szCs w:val="24"/>
        </w:rPr>
        <w:t xml:space="preserve"> </w:t>
      </w:r>
      <w:r w:rsidR="00087898" w:rsidRPr="006D2F4A">
        <w:rPr>
          <w:sz w:val="24"/>
          <w:szCs w:val="24"/>
        </w:rPr>
        <w:t xml:space="preserve">data for the following </w:t>
      </w:r>
      <w:r w:rsidR="00087898">
        <w:rPr>
          <w:sz w:val="24"/>
          <w:szCs w:val="24"/>
        </w:rPr>
        <w:t xml:space="preserve">fiscal </w:t>
      </w:r>
      <w:r w:rsidR="00087898" w:rsidRPr="006D2F4A">
        <w:rPr>
          <w:sz w:val="24"/>
          <w:szCs w:val="24"/>
        </w:rPr>
        <w:t>year</w:t>
      </w:r>
      <w:r w:rsidR="00087898">
        <w:rPr>
          <w:sz w:val="24"/>
          <w:szCs w:val="24"/>
        </w:rPr>
        <w:t xml:space="preserve"> (e.g., the final FY </w:t>
      </w:r>
      <w:r w:rsidR="00D469A9">
        <w:rPr>
          <w:sz w:val="24"/>
          <w:szCs w:val="24"/>
        </w:rPr>
        <w:t>1</w:t>
      </w:r>
      <w:r w:rsidR="00E91A69">
        <w:rPr>
          <w:sz w:val="24"/>
          <w:szCs w:val="24"/>
        </w:rPr>
        <w:t>5</w:t>
      </w:r>
      <w:r w:rsidR="00D469A9">
        <w:rPr>
          <w:sz w:val="24"/>
          <w:szCs w:val="24"/>
        </w:rPr>
        <w:t xml:space="preserve"> </w:t>
      </w:r>
      <w:r w:rsidR="00087898">
        <w:rPr>
          <w:sz w:val="24"/>
          <w:szCs w:val="24"/>
        </w:rPr>
        <w:t xml:space="preserve">data file is scheduled to be released next year at approximately the same time as the </w:t>
      </w:r>
      <w:r w:rsidR="001E539B">
        <w:rPr>
          <w:sz w:val="24"/>
          <w:szCs w:val="24"/>
        </w:rPr>
        <w:t xml:space="preserve">provisional </w:t>
      </w:r>
      <w:r w:rsidR="00087898">
        <w:rPr>
          <w:sz w:val="24"/>
          <w:szCs w:val="24"/>
        </w:rPr>
        <w:t xml:space="preserve">FY </w:t>
      </w:r>
      <w:r w:rsidR="00D469A9">
        <w:rPr>
          <w:sz w:val="24"/>
          <w:szCs w:val="24"/>
        </w:rPr>
        <w:t>1</w:t>
      </w:r>
      <w:r w:rsidR="00E91A69">
        <w:rPr>
          <w:sz w:val="24"/>
          <w:szCs w:val="24"/>
        </w:rPr>
        <w:t>6</w:t>
      </w:r>
      <w:r w:rsidR="00D469A9">
        <w:rPr>
          <w:sz w:val="24"/>
          <w:szCs w:val="24"/>
        </w:rPr>
        <w:t xml:space="preserve"> </w:t>
      </w:r>
      <w:r w:rsidR="00396E1D">
        <w:rPr>
          <w:sz w:val="24"/>
          <w:szCs w:val="24"/>
        </w:rPr>
        <w:t xml:space="preserve">data </w:t>
      </w:r>
      <w:r w:rsidR="00087898">
        <w:rPr>
          <w:sz w:val="24"/>
          <w:szCs w:val="24"/>
        </w:rPr>
        <w:t>file)</w:t>
      </w:r>
      <w:r w:rsidR="00087898" w:rsidRPr="006D2F4A">
        <w:rPr>
          <w:sz w:val="24"/>
          <w:szCs w:val="24"/>
        </w:rPr>
        <w:t>.</w:t>
      </w:r>
    </w:p>
    <w:p w14:paraId="53082038" w14:textId="77777777" w:rsidR="001C7225" w:rsidRDefault="001C7225" w:rsidP="00BA4830">
      <w:pPr>
        <w:pStyle w:val="BodyText"/>
        <w:rPr>
          <w:sz w:val="24"/>
        </w:rPr>
      </w:pPr>
    </w:p>
    <w:p w14:paraId="79C8E5AD" w14:textId="77777777" w:rsidR="00BA4830" w:rsidRPr="00434259" w:rsidRDefault="000D45AE" w:rsidP="00BA4830">
      <w:pPr>
        <w:pStyle w:val="BodyText"/>
        <w:rPr>
          <w:sz w:val="24"/>
        </w:rPr>
      </w:pPr>
      <w:r>
        <w:rPr>
          <w:sz w:val="24"/>
        </w:rPr>
        <w:t>Guidelines for U</w:t>
      </w:r>
      <w:r w:rsidR="00BA4830" w:rsidRPr="00434259">
        <w:rPr>
          <w:sz w:val="24"/>
        </w:rPr>
        <w:t xml:space="preserve">sing the </w:t>
      </w:r>
      <w:r>
        <w:rPr>
          <w:sz w:val="24"/>
        </w:rPr>
        <w:t>Flat ASCII Data F</w:t>
      </w:r>
      <w:r w:rsidR="00BA4830" w:rsidRPr="00434259">
        <w:rPr>
          <w:sz w:val="24"/>
        </w:rPr>
        <w:t>ile</w:t>
      </w:r>
    </w:p>
    <w:p w14:paraId="2B200CD1" w14:textId="77777777" w:rsidR="00BA4830" w:rsidRPr="00434259" w:rsidRDefault="00BA4830" w:rsidP="00BA4830">
      <w:pPr>
        <w:ind w:left="360"/>
        <w:rPr>
          <w:b/>
          <w:bCs/>
          <w:sz w:val="24"/>
          <w:szCs w:val="24"/>
        </w:rPr>
      </w:pPr>
    </w:p>
    <w:p w14:paraId="07988838" w14:textId="77777777" w:rsidR="00BA4830" w:rsidRPr="00434259" w:rsidRDefault="00BA4830" w:rsidP="00BA4830">
      <w:pPr>
        <w:pStyle w:val="BodyText"/>
        <w:rPr>
          <w:rFonts w:eastAsia="MS Mincho" w:cs="Courier New"/>
          <w:b w:val="0"/>
          <w:bCs/>
          <w:sz w:val="24"/>
        </w:rPr>
      </w:pPr>
      <w:r w:rsidRPr="00434259">
        <w:rPr>
          <w:rFonts w:eastAsia="MS Mincho" w:cs="Courier New"/>
          <w:b w:val="0"/>
          <w:bCs/>
          <w:sz w:val="24"/>
        </w:rPr>
        <w:t>When using the flat ASCII data file, care should be taken to label the identification number variables (e.g</w:t>
      </w:r>
      <w:r w:rsidR="009B4626" w:rsidRPr="00434259">
        <w:rPr>
          <w:rFonts w:eastAsia="MS Mincho" w:cs="Courier New"/>
          <w:b w:val="0"/>
          <w:bCs/>
          <w:sz w:val="24"/>
        </w:rPr>
        <w:t xml:space="preserve">., </w:t>
      </w:r>
      <w:r w:rsidR="008228B6">
        <w:rPr>
          <w:rFonts w:eastAsia="MS Mincho" w:cs="Courier New"/>
          <w:b w:val="0"/>
          <w:bCs/>
          <w:sz w:val="24"/>
        </w:rPr>
        <w:t xml:space="preserve">the </w:t>
      </w:r>
      <w:r w:rsidR="000033D3" w:rsidRPr="000033D3">
        <w:rPr>
          <w:rFonts w:eastAsia="MS Mincho" w:cs="Courier New"/>
          <w:b w:val="0"/>
          <w:bCs/>
          <w:sz w:val="24"/>
        </w:rPr>
        <w:t>ANSI</w:t>
      </w:r>
      <w:r w:rsidR="008228B6">
        <w:rPr>
          <w:rFonts w:eastAsia="MS Mincho" w:cs="Courier New"/>
          <w:b w:val="0"/>
          <w:bCs/>
          <w:sz w:val="24"/>
        </w:rPr>
        <w:t xml:space="preserve"> state code</w:t>
      </w:r>
      <w:r w:rsidR="008E7EA8">
        <w:rPr>
          <w:rFonts w:eastAsia="MS Mincho" w:cs="Courier New"/>
          <w:b w:val="0"/>
          <w:bCs/>
          <w:sz w:val="24"/>
        </w:rPr>
        <w:t>,</w:t>
      </w:r>
      <w:r w:rsidR="008E7EA8" w:rsidRPr="004E6E17">
        <w:rPr>
          <w:rFonts w:eastAsia="MS Mincho" w:cs="Courier New"/>
          <w:b w:val="0"/>
          <w:bCs/>
          <w:color w:val="0D0D0D" w:themeColor="text1" w:themeTint="F2"/>
          <w:sz w:val="24"/>
        </w:rPr>
        <w:t xml:space="preserve"> CENSUSID, LEAID, etc.</w:t>
      </w:r>
      <w:r w:rsidR="009B4626" w:rsidRPr="00434259">
        <w:rPr>
          <w:rFonts w:eastAsia="MS Mincho" w:cs="Courier New"/>
          <w:b w:val="0"/>
          <w:bCs/>
          <w:sz w:val="24"/>
        </w:rPr>
        <w:t>) as character fields. </w:t>
      </w:r>
      <w:r w:rsidRPr="00434259">
        <w:rPr>
          <w:rFonts w:eastAsia="MS Mincho" w:cs="Courier New"/>
          <w:b w:val="0"/>
          <w:bCs/>
          <w:sz w:val="24"/>
        </w:rPr>
        <w:t xml:space="preserve">This is necessary in order to retain the leading zero in many of the identification numbers. It is necessary to keep the leading zeroes when merging these data with other files. This can be accomplished in </w:t>
      </w:r>
      <w:r w:rsidR="0008242C">
        <w:rPr>
          <w:rFonts w:eastAsia="MS Mincho" w:cs="Courier New"/>
          <w:b w:val="0"/>
          <w:bCs/>
          <w:sz w:val="24"/>
        </w:rPr>
        <w:t xml:space="preserve">Microsoft </w:t>
      </w:r>
      <w:r w:rsidRPr="00434259">
        <w:rPr>
          <w:rFonts w:eastAsia="MS Mincho" w:cs="Courier New"/>
          <w:b w:val="0"/>
          <w:bCs/>
          <w:sz w:val="24"/>
        </w:rPr>
        <w:t xml:space="preserve">Excel by using the </w:t>
      </w:r>
      <w:r w:rsidR="009B4626" w:rsidRPr="00434259">
        <w:rPr>
          <w:rFonts w:eastAsia="MS Mincho" w:cs="Courier New"/>
          <w:b w:val="0"/>
          <w:bCs/>
          <w:sz w:val="24"/>
        </w:rPr>
        <w:t>“</w:t>
      </w:r>
      <w:r w:rsidR="0008242C">
        <w:rPr>
          <w:rFonts w:eastAsia="MS Mincho" w:cs="Courier New"/>
          <w:b w:val="0"/>
          <w:bCs/>
          <w:sz w:val="24"/>
        </w:rPr>
        <w:t xml:space="preserve">Text </w:t>
      </w:r>
      <w:r w:rsidRPr="00434259">
        <w:rPr>
          <w:rFonts w:eastAsia="MS Mincho" w:cs="Courier New"/>
          <w:b w:val="0"/>
          <w:bCs/>
          <w:sz w:val="24"/>
        </w:rPr>
        <w:t>Import Wizard</w:t>
      </w:r>
      <w:r w:rsidR="009B4626" w:rsidRPr="00434259">
        <w:rPr>
          <w:rFonts w:eastAsia="MS Mincho" w:cs="Courier New"/>
          <w:b w:val="0"/>
          <w:bCs/>
          <w:sz w:val="24"/>
        </w:rPr>
        <w:t>”</w:t>
      </w:r>
      <w:r w:rsidR="00692EC6">
        <w:rPr>
          <w:rFonts w:eastAsia="MS Mincho" w:cs="Courier New"/>
          <w:b w:val="0"/>
          <w:bCs/>
          <w:sz w:val="24"/>
        </w:rPr>
        <w:t xml:space="preserve"> to select the </w:t>
      </w:r>
      <w:r w:rsidR="00692EC6" w:rsidRPr="004E6E17">
        <w:rPr>
          <w:rFonts w:eastAsia="MS Mincho" w:cs="Courier New"/>
          <w:b w:val="0"/>
          <w:bCs/>
          <w:color w:val="0D0D0D" w:themeColor="text1" w:themeTint="F2"/>
          <w:sz w:val="24"/>
        </w:rPr>
        <w:t>identification number</w:t>
      </w:r>
      <w:r w:rsidRPr="004E6E17">
        <w:rPr>
          <w:rFonts w:eastAsia="MS Mincho" w:cs="Courier New"/>
          <w:b w:val="0"/>
          <w:bCs/>
          <w:color w:val="0D0D0D" w:themeColor="text1" w:themeTint="F2"/>
          <w:sz w:val="24"/>
        </w:rPr>
        <w:t xml:space="preserve"> </w:t>
      </w:r>
      <w:r w:rsidRPr="00434259">
        <w:rPr>
          <w:rFonts w:eastAsia="MS Mincho" w:cs="Courier New"/>
          <w:b w:val="0"/>
          <w:bCs/>
          <w:sz w:val="24"/>
        </w:rPr>
        <w:t>fields and set them as text fields.</w:t>
      </w:r>
    </w:p>
    <w:p w14:paraId="01AE7B1A" w14:textId="77777777" w:rsidR="00BA4830" w:rsidRPr="00434259" w:rsidRDefault="00BA4830">
      <w:pPr>
        <w:pStyle w:val="BodyText"/>
        <w:rPr>
          <w:rFonts w:eastAsia="MS Mincho" w:cs="Courier New"/>
          <w:b w:val="0"/>
          <w:bCs/>
          <w:sz w:val="24"/>
        </w:rPr>
      </w:pPr>
    </w:p>
    <w:p w14:paraId="1DB5551C" w14:textId="77777777" w:rsidR="004C7D8E" w:rsidRPr="00434259" w:rsidRDefault="006D0893">
      <w:pPr>
        <w:pStyle w:val="Heading2"/>
      </w:pPr>
      <w:r>
        <w:t>G</w:t>
      </w:r>
      <w:r w:rsidR="004C7D8E" w:rsidRPr="00434259">
        <w:t>.      State Notes</w:t>
      </w:r>
    </w:p>
    <w:p w14:paraId="508EE3A6" w14:textId="77777777" w:rsidR="00C76C71" w:rsidRPr="00434259" w:rsidRDefault="00C76C71" w:rsidP="00C76C71">
      <w:pPr>
        <w:pStyle w:val="BodyText"/>
        <w:rPr>
          <w:rFonts w:eastAsia="MS Mincho" w:cs="Courier New"/>
          <w:b w:val="0"/>
          <w:bCs/>
          <w:sz w:val="24"/>
        </w:rPr>
      </w:pPr>
    </w:p>
    <w:p w14:paraId="14C024EF" w14:textId="77777777" w:rsidR="006A12C4" w:rsidRDefault="00E169FB">
      <w:pPr>
        <w:pStyle w:val="BodyText"/>
        <w:rPr>
          <w:rFonts w:eastAsia="MS Mincho" w:cs="Courier New"/>
          <w:b w:val="0"/>
          <w:bCs/>
          <w:sz w:val="24"/>
        </w:rPr>
      </w:pPr>
      <w:r>
        <w:rPr>
          <w:rFonts w:eastAsia="MS Mincho" w:cs="Courier New"/>
          <w:b w:val="0"/>
          <w:bCs/>
          <w:sz w:val="24"/>
        </w:rPr>
        <w:t>Appendix C</w:t>
      </w:r>
      <w:r w:rsidR="00090C88" w:rsidRPr="00434259">
        <w:rPr>
          <w:b w:val="0"/>
          <w:sz w:val="24"/>
        </w:rPr>
        <w:t>—</w:t>
      </w:r>
      <w:r>
        <w:rPr>
          <w:rFonts w:eastAsia="MS Mincho" w:cs="Courier New"/>
          <w:b w:val="0"/>
          <w:bCs/>
          <w:sz w:val="24"/>
        </w:rPr>
        <w:t>State Notes</w:t>
      </w:r>
      <w:r w:rsidR="004C7D8E" w:rsidRPr="00434259">
        <w:rPr>
          <w:rFonts w:eastAsia="MS Mincho" w:cs="Courier New"/>
          <w:b w:val="0"/>
          <w:bCs/>
          <w:sz w:val="24"/>
        </w:rPr>
        <w:t xml:space="preserve"> contain</w:t>
      </w:r>
      <w:r>
        <w:rPr>
          <w:rFonts w:eastAsia="MS Mincho" w:cs="Courier New"/>
          <w:b w:val="0"/>
          <w:bCs/>
          <w:sz w:val="24"/>
        </w:rPr>
        <w:t>s</w:t>
      </w:r>
      <w:r w:rsidR="004C7D8E" w:rsidRPr="00434259">
        <w:rPr>
          <w:rFonts w:eastAsia="MS Mincho" w:cs="Courier New"/>
          <w:b w:val="0"/>
          <w:bCs/>
          <w:sz w:val="24"/>
        </w:rPr>
        <w:t xml:space="preserve"> information from </w:t>
      </w:r>
      <w:r>
        <w:rPr>
          <w:rFonts w:eastAsia="MS Mincho" w:cs="Courier New"/>
          <w:b w:val="0"/>
          <w:bCs/>
          <w:sz w:val="24"/>
        </w:rPr>
        <w:t>SEA respondents</w:t>
      </w:r>
      <w:r w:rsidR="004C7D8E" w:rsidRPr="00434259">
        <w:rPr>
          <w:rFonts w:eastAsia="MS Mincho" w:cs="Courier New"/>
          <w:b w:val="0"/>
          <w:bCs/>
          <w:sz w:val="24"/>
        </w:rPr>
        <w:t xml:space="preserve"> regarding any significant changes in the data they  report</w:t>
      </w:r>
      <w:r w:rsidR="00D9383F">
        <w:rPr>
          <w:rFonts w:eastAsia="MS Mincho" w:cs="Courier New"/>
          <w:b w:val="0"/>
          <w:bCs/>
          <w:sz w:val="24"/>
        </w:rPr>
        <w:t>ed</w:t>
      </w:r>
      <w:r w:rsidRPr="00E169FB">
        <w:rPr>
          <w:rFonts w:eastAsia="MS Mincho" w:cs="Courier New"/>
          <w:b w:val="0"/>
          <w:bCs/>
          <w:sz w:val="24"/>
        </w:rPr>
        <w:t xml:space="preserve"> </w:t>
      </w:r>
      <w:r>
        <w:rPr>
          <w:rFonts w:eastAsia="MS Mincho" w:cs="Courier New"/>
          <w:b w:val="0"/>
          <w:bCs/>
          <w:sz w:val="24"/>
        </w:rPr>
        <w:t xml:space="preserve">and the </w:t>
      </w:r>
      <w:r w:rsidR="00B54B67">
        <w:rPr>
          <w:rFonts w:eastAsia="MS Mincho" w:cs="Courier New"/>
          <w:b w:val="0"/>
          <w:bCs/>
          <w:sz w:val="24"/>
        </w:rPr>
        <w:t>beginning and end dates of the fiscal year.</w:t>
      </w:r>
      <w:r w:rsidR="004C7D8E" w:rsidRPr="00434259">
        <w:rPr>
          <w:rFonts w:eastAsia="MS Mincho" w:cs="Courier New"/>
          <w:b w:val="0"/>
          <w:bCs/>
          <w:sz w:val="24"/>
        </w:rPr>
        <w:t> </w:t>
      </w:r>
      <w:r w:rsidR="0069078A">
        <w:rPr>
          <w:rFonts w:eastAsia="MS Mincho" w:cs="Courier New"/>
          <w:b w:val="0"/>
          <w:bCs/>
          <w:sz w:val="24"/>
        </w:rPr>
        <w:t xml:space="preserve">This documentation </w:t>
      </w:r>
      <w:r w:rsidR="00771A84">
        <w:rPr>
          <w:rFonts w:eastAsia="MS Mincho" w:cs="Courier New"/>
          <w:b w:val="0"/>
          <w:bCs/>
          <w:sz w:val="24"/>
        </w:rPr>
        <w:t>includes</w:t>
      </w:r>
      <w:r w:rsidR="0069078A">
        <w:rPr>
          <w:rFonts w:eastAsia="MS Mincho" w:cs="Courier New"/>
          <w:b w:val="0"/>
          <w:bCs/>
          <w:sz w:val="24"/>
        </w:rPr>
        <w:t xml:space="preserve"> t</w:t>
      </w:r>
      <w:r w:rsidR="0069078A" w:rsidRPr="00434259">
        <w:rPr>
          <w:rFonts w:eastAsia="MS Mincho" w:cs="Courier New"/>
          <w:b w:val="0"/>
          <w:bCs/>
          <w:sz w:val="24"/>
        </w:rPr>
        <w:t xml:space="preserve">hese </w:t>
      </w:r>
      <w:r w:rsidR="004C7D8E" w:rsidRPr="00434259">
        <w:rPr>
          <w:rFonts w:eastAsia="MS Mincho" w:cs="Courier New"/>
          <w:b w:val="0"/>
          <w:bCs/>
          <w:sz w:val="24"/>
        </w:rPr>
        <w:t>comments as stated</w:t>
      </w:r>
      <w:r w:rsidR="000B7E05">
        <w:rPr>
          <w:rFonts w:eastAsia="MS Mincho" w:cs="Courier New"/>
          <w:b w:val="0"/>
          <w:bCs/>
          <w:sz w:val="24"/>
        </w:rPr>
        <w:t xml:space="preserve"> by the respondent with minimal</w:t>
      </w:r>
      <w:r w:rsidR="0036362D">
        <w:rPr>
          <w:rFonts w:eastAsia="MS Mincho" w:cs="Courier New"/>
          <w:b w:val="0"/>
          <w:bCs/>
          <w:sz w:val="24"/>
        </w:rPr>
        <w:t xml:space="preserve"> </w:t>
      </w:r>
      <w:r w:rsidR="004C7D8E" w:rsidRPr="00434259">
        <w:rPr>
          <w:rFonts w:eastAsia="MS Mincho" w:cs="Courier New"/>
          <w:b w:val="0"/>
          <w:bCs/>
          <w:sz w:val="24"/>
        </w:rPr>
        <w:t xml:space="preserve">editing by NCES. </w:t>
      </w:r>
    </w:p>
    <w:p w14:paraId="2A559F32" w14:textId="77777777" w:rsidR="008B41C1" w:rsidRPr="00434259" w:rsidRDefault="008B41C1">
      <w:pPr>
        <w:pStyle w:val="BodyText"/>
        <w:rPr>
          <w:rFonts w:eastAsia="MS Mincho" w:cs="Courier New"/>
          <w:b w:val="0"/>
          <w:bCs/>
          <w:sz w:val="24"/>
        </w:rPr>
      </w:pPr>
    </w:p>
    <w:p w14:paraId="31C907BF" w14:textId="77777777" w:rsidR="004C7D8E" w:rsidRPr="00434259" w:rsidRDefault="006D0893">
      <w:pPr>
        <w:pStyle w:val="Heading2"/>
        <w:tabs>
          <w:tab w:val="left" w:pos="540"/>
        </w:tabs>
        <w:spacing w:before="60"/>
        <w:ind w:left="547" w:hanging="547"/>
      </w:pPr>
      <w:bookmarkStart w:id="115" w:name="_Toc71341130"/>
      <w:bookmarkStart w:id="116" w:name="_Toc76966096"/>
      <w:bookmarkStart w:id="117" w:name="OLE_LINK20"/>
      <w:bookmarkStart w:id="118" w:name="OLE_LINK21"/>
      <w:r>
        <w:t>H</w:t>
      </w:r>
      <w:r w:rsidR="004C7D8E" w:rsidRPr="00434259">
        <w:t>.</w:t>
      </w:r>
      <w:r w:rsidR="004C7D8E" w:rsidRPr="00434259">
        <w:tab/>
      </w:r>
      <w:bookmarkEnd w:id="115"/>
      <w:bookmarkEnd w:id="116"/>
      <w:r w:rsidR="00B0569F">
        <w:t>Survey F</w:t>
      </w:r>
      <w:r w:rsidR="004C7D8E" w:rsidRPr="00434259">
        <w:t>orm</w:t>
      </w:r>
    </w:p>
    <w:p w14:paraId="083B0847" w14:textId="77777777" w:rsidR="00C76C71" w:rsidRPr="00434259" w:rsidRDefault="00C76C71" w:rsidP="00C76C71">
      <w:pPr>
        <w:rPr>
          <w:bCs/>
          <w:sz w:val="24"/>
        </w:rPr>
      </w:pPr>
      <w:bookmarkStart w:id="119" w:name="OLE_LINK22"/>
      <w:bookmarkStart w:id="120" w:name="OLE_LINK23"/>
      <w:bookmarkEnd w:id="117"/>
      <w:bookmarkEnd w:id="118"/>
    </w:p>
    <w:p w14:paraId="5BB92FC2" w14:textId="77777777" w:rsidR="00C36540" w:rsidRDefault="004C7D8E" w:rsidP="00737D47">
      <w:pPr>
        <w:rPr>
          <w:bCs/>
          <w:sz w:val="24"/>
        </w:rPr>
      </w:pPr>
      <w:r w:rsidRPr="00434259">
        <w:rPr>
          <w:bCs/>
          <w:sz w:val="24"/>
        </w:rPr>
        <w:t xml:space="preserve">The F-33 survey form contains items that do not appear in the data file. They are referred to as “Special Processing Items” and are used in processing F-33 data. These items are listed in Part IX of the survey form and include T07, J13, J17, J07, J08, J09, J40, J45, J90, J10, J12, J11, B23, </w:t>
      </w:r>
      <w:r w:rsidRPr="00434259">
        <w:rPr>
          <w:bCs/>
          <w:sz w:val="24"/>
        </w:rPr>
        <w:lastRenderedPageBreak/>
        <w:t xml:space="preserve">J14, J95, J96, J97, J98, and J99. </w:t>
      </w:r>
      <w:r w:rsidR="0069078A">
        <w:rPr>
          <w:bCs/>
          <w:sz w:val="24"/>
        </w:rPr>
        <w:t>A</w:t>
      </w:r>
      <w:r w:rsidRPr="00434259">
        <w:rPr>
          <w:bCs/>
          <w:sz w:val="24"/>
        </w:rPr>
        <w:t>ppendix E</w:t>
      </w:r>
      <w:r w:rsidR="0069078A">
        <w:rPr>
          <w:bCs/>
          <w:sz w:val="24"/>
        </w:rPr>
        <w:t xml:space="preserve"> provides this form</w:t>
      </w:r>
      <w:r w:rsidRPr="00434259">
        <w:rPr>
          <w:bCs/>
          <w:sz w:val="24"/>
        </w:rPr>
        <w:t xml:space="preserve">, which can be </w:t>
      </w:r>
      <w:r w:rsidR="00E8746D">
        <w:rPr>
          <w:bCs/>
          <w:sz w:val="24"/>
        </w:rPr>
        <w:t>viewed and printed using Adobe</w:t>
      </w:r>
      <w:r w:rsidRPr="00434259">
        <w:rPr>
          <w:bCs/>
          <w:sz w:val="24"/>
        </w:rPr>
        <w:t xml:space="preserve"> Reader</w:t>
      </w:r>
      <w:bookmarkEnd w:id="119"/>
      <w:bookmarkEnd w:id="120"/>
      <w:r w:rsidR="00E8746D">
        <w:rPr>
          <w:bCs/>
          <w:sz w:val="24"/>
        </w:rPr>
        <w:t>.</w:t>
      </w:r>
    </w:p>
    <w:p w14:paraId="6A6A0682" w14:textId="77777777" w:rsidR="008B41C1" w:rsidRDefault="008B41C1" w:rsidP="00737D47">
      <w:pPr>
        <w:rPr>
          <w:bCs/>
          <w:sz w:val="24"/>
        </w:rPr>
      </w:pPr>
    </w:p>
    <w:p w14:paraId="00888BB0" w14:textId="77777777" w:rsidR="008B41C1" w:rsidRDefault="008B41C1" w:rsidP="00737D47">
      <w:pPr>
        <w:rPr>
          <w:bCs/>
          <w:sz w:val="24"/>
        </w:rPr>
      </w:pPr>
    </w:p>
    <w:p w14:paraId="116385FA" w14:textId="77777777" w:rsidR="008B41C1" w:rsidRDefault="008B41C1" w:rsidP="00737D47">
      <w:pPr>
        <w:rPr>
          <w:bCs/>
          <w:sz w:val="24"/>
        </w:rPr>
      </w:pPr>
    </w:p>
    <w:p w14:paraId="321793A6" w14:textId="77777777" w:rsidR="008B41C1" w:rsidRDefault="008B41C1" w:rsidP="00737D47">
      <w:pPr>
        <w:rPr>
          <w:bCs/>
          <w:sz w:val="24"/>
        </w:rPr>
      </w:pPr>
    </w:p>
    <w:p w14:paraId="4D8825C0" w14:textId="77777777" w:rsidR="008B41C1" w:rsidRDefault="008B41C1" w:rsidP="00737D47">
      <w:pPr>
        <w:rPr>
          <w:bCs/>
          <w:sz w:val="24"/>
        </w:rPr>
      </w:pPr>
    </w:p>
    <w:p w14:paraId="7B1D2228" w14:textId="77777777" w:rsidR="008B41C1" w:rsidRDefault="008B41C1" w:rsidP="00737D47">
      <w:pPr>
        <w:rPr>
          <w:bCs/>
          <w:sz w:val="24"/>
        </w:rPr>
      </w:pPr>
    </w:p>
    <w:p w14:paraId="27B4542A" w14:textId="77777777" w:rsidR="008B41C1" w:rsidRDefault="008B41C1" w:rsidP="00737D47">
      <w:pPr>
        <w:rPr>
          <w:bCs/>
          <w:sz w:val="24"/>
        </w:rPr>
      </w:pPr>
    </w:p>
    <w:p w14:paraId="4C0D9E02" w14:textId="77777777" w:rsidR="008B41C1" w:rsidRDefault="008B41C1" w:rsidP="00737D47">
      <w:pPr>
        <w:rPr>
          <w:bCs/>
          <w:sz w:val="24"/>
        </w:rPr>
      </w:pPr>
    </w:p>
    <w:p w14:paraId="417388E5" w14:textId="77777777" w:rsidR="008B41C1" w:rsidRDefault="008B41C1" w:rsidP="00737D47">
      <w:pPr>
        <w:rPr>
          <w:bCs/>
          <w:sz w:val="24"/>
        </w:rPr>
      </w:pPr>
    </w:p>
    <w:p w14:paraId="08578EB0" w14:textId="77777777" w:rsidR="008B41C1" w:rsidRDefault="008B41C1" w:rsidP="00737D47">
      <w:pPr>
        <w:rPr>
          <w:bCs/>
          <w:sz w:val="24"/>
        </w:rPr>
      </w:pPr>
    </w:p>
    <w:p w14:paraId="2209B315" w14:textId="77777777" w:rsidR="008B41C1" w:rsidRDefault="008B41C1" w:rsidP="00737D47">
      <w:pPr>
        <w:rPr>
          <w:bCs/>
          <w:sz w:val="24"/>
        </w:rPr>
      </w:pPr>
    </w:p>
    <w:p w14:paraId="6927E87F" w14:textId="77777777" w:rsidR="008B41C1" w:rsidRDefault="008B41C1" w:rsidP="00737D47">
      <w:pPr>
        <w:rPr>
          <w:bCs/>
          <w:sz w:val="24"/>
        </w:rPr>
      </w:pPr>
    </w:p>
    <w:p w14:paraId="3B0F2EFF" w14:textId="77777777" w:rsidR="008B41C1" w:rsidRDefault="008B41C1" w:rsidP="00737D47">
      <w:pPr>
        <w:rPr>
          <w:bCs/>
          <w:sz w:val="24"/>
        </w:rPr>
      </w:pPr>
    </w:p>
    <w:p w14:paraId="6DFFF5E5" w14:textId="77777777" w:rsidR="008B41C1" w:rsidRDefault="008B41C1" w:rsidP="00737D47">
      <w:pPr>
        <w:rPr>
          <w:bCs/>
          <w:sz w:val="24"/>
        </w:rPr>
      </w:pPr>
    </w:p>
    <w:p w14:paraId="0F8956F8" w14:textId="4F35213E" w:rsidR="008B41C1" w:rsidRDefault="008B41C1" w:rsidP="00737D47">
      <w:pPr>
        <w:rPr>
          <w:bCs/>
          <w:sz w:val="24"/>
        </w:rPr>
      </w:pPr>
    </w:p>
    <w:p w14:paraId="444939DD" w14:textId="07947723" w:rsidR="00AD1255" w:rsidRDefault="00AD1255" w:rsidP="00737D47">
      <w:pPr>
        <w:rPr>
          <w:bCs/>
          <w:sz w:val="24"/>
        </w:rPr>
      </w:pPr>
    </w:p>
    <w:p w14:paraId="65AB1CEE" w14:textId="6D01C095" w:rsidR="00AD1255" w:rsidRDefault="00AD1255" w:rsidP="00737D47">
      <w:pPr>
        <w:rPr>
          <w:bCs/>
          <w:sz w:val="24"/>
        </w:rPr>
      </w:pPr>
    </w:p>
    <w:p w14:paraId="77460FC2" w14:textId="28AF6EEE" w:rsidR="00AD1255" w:rsidRDefault="00AD1255" w:rsidP="00737D47">
      <w:pPr>
        <w:rPr>
          <w:bCs/>
          <w:sz w:val="24"/>
        </w:rPr>
      </w:pPr>
    </w:p>
    <w:p w14:paraId="6D3F5D3A" w14:textId="429C817C" w:rsidR="00AD1255" w:rsidRDefault="00AD1255" w:rsidP="00737D47">
      <w:pPr>
        <w:rPr>
          <w:bCs/>
          <w:sz w:val="24"/>
        </w:rPr>
      </w:pPr>
    </w:p>
    <w:p w14:paraId="09204F69" w14:textId="3CF364FA" w:rsidR="00AD1255" w:rsidRDefault="00AD1255" w:rsidP="00737D47">
      <w:pPr>
        <w:rPr>
          <w:bCs/>
          <w:sz w:val="24"/>
        </w:rPr>
      </w:pPr>
    </w:p>
    <w:p w14:paraId="6075AC27" w14:textId="6B785E80" w:rsidR="00AD1255" w:rsidRDefault="00AD1255" w:rsidP="00737D47">
      <w:pPr>
        <w:rPr>
          <w:bCs/>
          <w:sz w:val="24"/>
        </w:rPr>
      </w:pPr>
    </w:p>
    <w:p w14:paraId="03CE4EB6" w14:textId="74CCB86F" w:rsidR="00AD1255" w:rsidRDefault="00AD1255" w:rsidP="00737D47">
      <w:pPr>
        <w:rPr>
          <w:bCs/>
          <w:sz w:val="24"/>
        </w:rPr>
      </w:pPr>
    </w:p>
    <w:p w14:paraId="6CCC6B64" w14:textId="388F1561" w:rsidR="00AD1255" w:rsidRDefault="00AD1255" w:rsidP="00737D47">
      <w:pPr>
        <w:rPr>
          <w:bCs/>
          <w:sz w:val="24"/>
        </w:rPr>
      </w:pPr>
    </w:p>
    <w:p w14:paraId="6433EBB9" w14:textId="7FAA2A20" w:rsidR="00AD1255" w:rsidRDefault="00AD1255" w:rsidP="00737D47">
      <w:pPr>
        <w:rPr>
          <w:bCs/>
          <w:sz w:val="24"/>
        </w:rPr>
      </w:pPr>
    </w:p>
    <w:p w14:paraId="3E1F0F8D" w14:textId="5CC4B52B" w:rsidR="00AD1255" w:rsidRDefault="00AD1255" w:rsidP="00737D47">
      <w:pPr>
        <w:rPr>
          <w:bCs/>
          <w:sz w:val="24"/>
        </w:rPr>
      </w:pPr>
    </w:p>
    <w:p w14:paraId="01672C62" w14:textId="07F4098C" w:rsidR="00AD1255" w:rsidRDefault="00AD1255" w:rsidP="00737D47">
      <w:pPr>
        <w:rPr>
          <w:bCs/>
          <w:sz w:val="24"/>
        </w:rPr>
      </w:pPr>
    </w:p>
    <w:p w14:paraId="381EF941" w14:textId="5AD906D1" w:rsidR="00AD1255" w:rsidRDefault="00AD1255" w:rsidP="00737D47">
      <w:pPr>
        <w:rPr>
          <w:bCs/>
          <w:sz w:val="24"/>
        </w:rPr>
      </w:pPr>
    </w:p>
    <w:p w14:paraId="52E775CA" w14:textId="4E208716" w:rsidR="00AD1255" w:rsidRDefault="00AD1255" w:rsidP="00737D47">
      <w:pPr>
        <w:rPr>
          <w:bCs/>
          <w:sz w:val="24"/>
        </w:rPr>
      </w:pPr>
    </w:p>
    <w:p w14:paraId="50EB3DCB" w14:textId="5FA67450" w:rsidR="00AD1255" w:rsidRDefault="00AD1255" w:rsidP="00737D47">
      <w:pPr>
        <w:rPr>
          <w:bCs/>
          <w:sz w:val="24"/>
        </w:rPr>
      </w:pPr>
    </w:p>
    <w:p w14:paraId="0FC9034C" w14:textId="36021837" w:rsidR="00AD1255" w:rsidRDefault="00AD1255" w:rsidP="00737D47">
      <w:pPr>
        <w:rPr>
          <w:bCs/>
          <w:sz w:val="24"/>
        </w:rPr>
      </w:pPr>
    </w:p>
    <w:p w14:paraId="0967D225" w14:textId="5B7BFDB8" w:rsidR="00AD1255" w:rsidRDefault="00AD1255" w:rsidP="00737D47">
      <w:pPr>
        <w:rPr>
          <w:bCs/>
          <w:sz w:val="24"/>
        </w:rPr>
      </w:pPr>
    </w:p>
    <w:p w14:paraId="3EC17454" w14:textId="28F967CE" w:rsidR="00AD1255" w:rsidRDefault="00AD1255" w:rsidP="00737D47">
      <w:pPr>
        <w:rPr>
          <w:bCs/>
          <w:sz w:val="24"/>
        </w:rPr>
      </w:pPr>
    </w:p>
    <w:p w14:paraId="03102135" w14:textId="48A87768" w:rsidR="00AD1255" w:rsidRDefault="00AD1255" w:rsidP="00737D47">
      <w:pPr>
        <w:rPr>
          <w:bCs/>
          <w:sz w:val="24"/>
        </w:rPr>
      </w:pPr>
    </w:p>
    <w:p w14:paraId="01F99B44" w14:textId="285C49A3" w:rsidR="00AD1255" w:rsidRDefault="00AD1255" w:rsidP="00737D47">
      <w:pPr>
        <w:rPr>
          <w:bCs/>
          <w:sz w:val="24"/>
        </w:rPr>
      </w:pPr>
    </w:p>
    <w:p w14:paraId="7781B9FE" w14:textId="57033D8E" w:rsidR="00AD1255" w:rsidRDefault="00AD1255" w:rsidP="00737D47">
      <w:pPr>
        <w:rPr>
          <w:bCs/>
          <w:sz w:val="24"/>
        </w:rPr>
      </w:pPr>
    </w:p>
    <w:p w14:paraId="325D58AA" w14:textId="6070A709" w:rsidR="00AD1255" w:rsidRDefault="00AD1255" w:rsidP="00737D47">
      <w:pPr>
        <w:rPr>
          <w:bCs/>
          <w:sz w:val="24"/>
        </w:rPr>
      </w:pPr>
    </w:p>
    <w:p w14:paraId="5CC4E59A" w14:textId="31A92011" w:rsidR="00AD1255" w:rsidRDefault="00AD1255" w:rsidP="00737D47">
      <w:pPr>
        <w:rPr>
          <w:bCs/>
          <w:sz w:val="24"/>
        </w:rPr>
      </w:pPr>
    </w:p>
    <w:p w14:paraId="403FFB60" w14:textId="0AB494A0" w:rsidR="00AD1255" w:rsidRDefault="00AD1255" w:rsidP="00737D47">
      <w:pPr>
        <w:rPr>
          <w:bCs/>
          <w:sz w:val="24"/>
        </w:rPr>
      </w:pPr>
    </w:p>
    <w:p w14:paraId="4CB67A5E" w14:textId="2A6E7C4E" w:rsidR="00AD1255" w:rsidRDefault="00AD1255" w:rsidP="00737D47">
      <w:pPr>
        <w:rPr>
          <w:bCs/>
          <w:sz w:val="24"/>
        </w:rPr>
      </w:pPr>
    </w:p>
    <w:p w14:paraId="6BA373A1" w14:textId="21D33AE6" w:rsidR="00AD1255" w:rsidRDefault="00AD1255" w:rsidP="00737D47">
      <w:pPr>
        <w:rPr>
          <w:bCs/>
          <w:sz w:val="24"/>
        </w:rPr>
      </w:pPr>
    </w:p>
    <w:p w14:paraId="3F873EFB" w14:textId="7D48BB4C" w:rsidR="00AD1255" w:rsidRDefault="00AD1255" w:rsidP="00737D47">
      <w:pPr>
        <w:rPr>
          <w:bCs/>
          <w:sz w:val="24"/>
        </w:rPr>
      </w:pPr>
    </w:p>
    <w:p w14:paraId="6A465548" w14:textId="442255B7" w:rsidR="00AD1255" w:rsidRDefault="00AD1255" w:rsidP="00737D47">
      <w:pPr>
        <w:rPr>
          <w:bCs/>
          <w:sz w:val="24"/>
        </w:rPr>
      </w:pPr>
    </w:p>
    <w:p w14:paraId="743F1B2E" w14:textId="265BAA6E" w:rsidR="00AD1255" w:rsidRDefault="00AD1255" w:rsidP="00737D47">
      <w:pPr>
        <w:rPr>
          <w:bCs/>
          <w:sz w:val="24"/>
        </w:rPr>
      </w:pPr>
    </w:p>
    <w:p w14:paraId="25A5F26A" w14:textId="5CF002A4" w:rsidR="00AD1255" w:rsidRDefault="00AD1255" w:rsidP="00737D47">
      <w:pPr>
        <w:rPr>
          <w:bCs/>
          <w:sz w:val="24"/>
        </w:rPr>
      </w:pPr>
    </w:p>
    <w:p w14:paraId="7EA22CCF" w14:textId="62BA4482" w:rsidR="00AD1255" w:rsidRDefault="00AD1255" w:rsidP="00737D47">
      <w:pPr>
        <w:rPr>
          <w:bCs/>
          <w:sz w:val="24"/>
        </w:rPr>
      </w:pPr>
    </w:p>
    <w:p w14:paraId="1EE32025" w14:textId="77777777" w:rsidR="00AD1255" w:rsidRDefault="00AD1255" w:rsidP="00737D47">
      <w:pPr>
        <w:rPr>
          <w:bCs/>
          <w:sz w:val="24"/>
        </w:rPr>
      </w:pPr>
    </w:p>
    <w:p w14:paraId="22DA167A" w14:textId="77777777" w:rsidR="008B41C1" w:rsidRDefault="008B41C1" w:rsidP="00737D47">
      <w:pPr>
        <w:rPr>
          <w:bCs/>
          <w:sz w:val="24"/>
        </w:rPr>
      </w:pPr>
    </w:p>
    <w:p w14:paraId="239D0A82" w14:textId="77777777" w:rsidR="00C36540" w:rsidRPr="00434259" w:rsidRDefault="00C36540" w:rsidP="00C36540">
      <w:pPr>
        <w:pStyle w:val="Heading1"/>
        <w:spacing w:before="240"/>
        <w:ind w:left="547" w:hanging="547"/>
        <w:jc w:val="center"/>
        <w:rPr>
          <w:bCs/>
          <w:sz w:val="28"/>
        </w:rPr>
      </w:pPr>
      <w:r w:rsidRPr="00434259">
        <w:rPr>
          <w:bCs/>
          <w:sz w:val="28"/>
        </w:rPr>
        <w:lastRenderedPageBreak/>
        <w:t>References</w:t>
      </w:r>
    </w:p>
    <w:p w14:paraId="5AA8DBF1" w14:textId="77777777" w:rsidR="00C36540" w:rsidRPr="00434259" w:rsidRDefault="00C36540" w:rsidP="00C36540"/>
    <w:p w14:paraId="1B0A87AB" w14:textId="4A1CBE67" w:rsidR="00C36540" w:rsidRPr="00665193" w:rsidRDefault="00C36540" w:rsidP="00174B0E">
      <w:pPr>
        <w:rPr>
          <w:sz w:val="24"/>
          <w:szCs w:val="24"/>
        </w:rPr>
      </w:pPr>
      <w:r w:rsidRPr="00665193">
        <w:rPr>
          <w:sz w:val="24"/>
          <w:szCs w:val="24"/>
        </w:rPr>
        <w:t>Allison, G.S. (</w:t>
      </w:r>
      <w:r w:rsidR="00996E6E" w:rsidRPr="00665193">
        <w:rPr>
          <w:sz w:val="24"/>
          <w:szCs w:val="24"/>
        </w:rPr>
        <w:t>20</w:t>
      </w:r>
      <w:r w:rsidR="00996E6E">
        <w:rPr>
          <w:sz w:val="24"/>
          <w:szCs w:val="24"/>
        </w:rPr>
        <w:t>15</w:t>
      </w:r>
      <w:r w:rsidRPr="00665193">
        <w:rPr>
          <w:sz w:val="24"/>
          <w:szCs w:val="24"/>
        </w:rPr>
        <w:t xml:space="preserve">). </w:t>
      </w:r>
      <w:r w:rsidRPr="00665193">
        <w:rPr>
          <w:i/>
          <w:sz w:val="24"/>
          <w:szCs w:val="24"/>
        </w:rPr>
        <w:t>Financial Accounting for Local and State</w:t>
      </w:r>
      <w:r w:rsidR="00174B0E">
        <w:rPr>
          <w:i/>
          <w:sz w:val="24"/>
          <w:szCs w:val="24"/>
        </w:rPr>
        <w:t xml:space="preserve"> </w:t>
      </w:r>
      <w:r w:rsidRPr="00665193">
        <w:rPr>
          <w:i/>
          <w:sz w:val="24"/>
          <w:szCs w:val="24"/>
        </w:rPr>
        <w:t xml:space="preserve">School Systems: </w:t>
      </w:r>
      <w:r w:rsidR="00D3239C" w:rsidRPr="00665193">
        <w:rPr>
          <w:i/>
          <w:sz w:val="24"/>
          <w:szCs w:val="24"/>
        </w:rPr>
        <w:t>20</w:t>
      </w:r>
      <w:r w:rsidR="00D3239C">
        <w:rPr>
          <w:i/>
          <w:sz w:val="24"/>
          <w:szCs w:val="24"/>
        </w:rPr>
        <w:t>14</w:t>
      </w:r>
      <w:r w:rsidR="00D3239C" w:rsidRPr="00665193">
        <w:rPr>
          <w:i/>
          <w:sz w:val="24"/>
          <w:szCs w:val="24"/>
        </w:rPr>
        <w:t xml:space="preserve"> </w:t>
      </w:r>
      <w:r w:rsidRPr="00665193">
        <w:rPr>
          <w:i/>
          <w:sz w:val="24"/>
          <w:szCs w:val="24"/>
        </w:rPr>
        <w:t>Edition</w:t>
      </w:r>
      <w:r w:rsidRPr="00665193">
        <w:rPr>
          <w:sz w:val="24"/>
          <w:szCs w:val="24"/>
        </w:rPr>
        <w:t xml:space="preserve"> (NCES 20</w:t>
      </w:r>
      <w:r w:rsidR="00BE4991">
        <w:rPr>
          <w:sz w:val="24"/>
          <w:szCs w:val="24"/>
        </w:rPr>
        <w:t>15</w:t>
      </w:r>
      <w:r w:rsidRPr="00665193">
        <w:rPr>
          <w:sz w:val="24"/>
          <w:szCs w:val="24"/>
        </w:rPr>
        <w:t>–3</w:t>
      </w:r>
      <w:r w:rsidR="00BE4991">
        <w:rPr>
          <w:sz w:val="24"/>
          <w:szCs w:val="24"/>
        </w:rPr>
        <w:t>47</w:t>
      </w:r>
      <w:r w:rsidRPr="00665193">
        <w:rPr>
          <w:sz w:val="24"/>
          <w:szCs w:val="24"/>
        </w:rPr>
        <w:t>). National Center for Education Statistics,</w:t>
      </w:r>
      <w:r w:rsidR="00174B0E">
        <w:rPr>
          <w:sz w:val="24"/>
          <w:szCs w:val="24"/>
        </w:rPr>
        <w:t xml:space="preserve"> </w:t>
      </w:r>
      <w:r w:rsidRPr="00665193">
        <w:rPr>
          <w:sz w:val="24"/>
          <w:szCs w:val="24"/>
        </w:rPr>
        <w:t xml:space="preserve">Institute of Education Sciences, U.S. Department of Education. Washington, DC. </w:t>
      </w:r>
      <w:r w:rsidR="00416EA9" w:rsidRPr="00665193">
        <w:rPr>
          <w:sz w:val="24"/>
          <w:szCs w:val="24"/>
        </w:rPr>
        <w:t>Retrieved</w:t>
      </w:r>
      <w:r w:rsidR="00174B0E">
        <w:rPr>
          <w:sz w:val="24"/>
          <w:szCs w:val="24"/>
        </w:rPr>
        <w:t xml:space="preserve"> </w:t>
      </w:r>
      <w:r w:rsidR="00CF3401">
        <w:rPr>
          <w:sz w:val="24"/>
          <w:szCs w:val="24"/>
        </w:rPr>
        <w:t>June</w:t>
      </w:r>
      <w:r w:rsidR="00416EA9" w:rsidRPr="00665193">
        <w:rPr>
          <w:sz w:val="24"/>
          <w:szCs w:val="24"/>
        </w:rPr>
        <w:t xml:space="preserve"> </w:t>
      </w:r>
      <w:r w:rsidR="00CF3401">
        <w:rPr>
          <w:sz w:val="24"/>
          <w:szCs w:val="24"/>
        </w:rPr>
        <w:t>29</w:t>
      </w:r>
      <w:r w:rsidR="00416EA9" w:rsidRPr="00665193">
        <w:rPr>
          <w:sz w:val="24"/>
          <w:szCs w:val="24"/>
        </w:rPr>
        <w:t>, 201</w:t>
      </w:r>
      <w:r w:rsidR="00CF3401">
        <w:rPr>
          <w:sz w:val="24"/>
          <w:szCs w:val="24"/>
        </w:rPr>
        <w:t>7</w:t>
      </w:r>
      <w:r w:rsidR="00665193">
        <w:rPr>
          <w:sz w:val="24"/>
          <w:szCs w:val="24"/>
        </w:rPr>
        <w:t>,</w:t>
      </w:r>
      <w:r w:rsidR="00416EA9" w:rsidRPr="00665193">
        <w:rPr>
          <w:sz w:val="24"/>
          <w:szCs w:val="24"/>
        </w:rPr>
        <w:t xml:space="preserve"> from </w:t>
      </w:r>
      <w:hyperlink r:id="rId23" w:history="1">
        <w:r w:rsidR="00416EA9" w:rsidRPr="00295519">
          <w:rPr>
            <w:rStyle w:val="Hyperlink"/>
            <w:sz w:val="24"/>
            <w:szCs w:val="24"/>
          </w:rPr>
          <w:t>http://nces.ed.gov/pubsearch/pubsinfo.asp?pubid=20</w:t>
        </w:r>
        <w:r w:rsidR="00BE4991" w:rsidRPr="00295519">
          <w:rPr>
            <w:rStyle w:val="Hyperlink"/>
            <w:sz w:val="24"/>
            <w:szCs w:val="24"/>
          </w:rPr>
          <w:t>15347</w:t>
        </w:r>
      </w:hyperlink>
      <w:r w:rsidR="00416EA9" w:rsidRPr="00665193">
        <w:rPr>
          <w:sz w:val="24"/>
          <w:szCs w:val="24"/>
        </w:rPr>
        <w:t>.</w:t>
      </w:r>
    </w:p>
    <w:p w14:paraId="7E0359CC" w14:textId="77777777" w:rsidR="00416EA9" w:rsidRPr="00665193" w:rsidRDefault="00416EA9" w:rsidP="00C36540">
      <w:pPr>
        <w:ind w:left="540" w:hanging="540"/>
        <w:rPr>
          <w:sz w:val="24"/>
          <w:szCs w:val="24"/>
        </w:rPr>
      </w:pPr>
    </w:p>
    <w:p w14:paraId="6198ED87" w14:textId="77777777" w:rsidR="00C36540" w:rsidRPr="00665193" w:rsidRDefault="00C36540" w:rsidP="00C36540">
      <w:pPr>
        <w:ind w:left="540" w:hanging="540"/>
        <w:rPr>
          <w:i/>
          <w:iCs/>
          <w:sz w:val="24"/>
          <w:szCs w:val="24"/>
        </w:rPr>
      </w:pPr>
      <w:r w:rsidRPr="00665193">
        <w:rPr>
          <w:sz w:val="24"/>
          <w:szCs w:val="24"/>
        </w:rPr>
        <w:t xml:space="preserve">Berry, C. and Cohen, C. (2005). </w:t>
      </w:r>
      <w:r w:rsidRPr="00665193">
        <w:rPr>
          <w:i/>
          <w:iCs/>
          <w:sz w:val="24"/>
          <w:szCs w:val="24"/>
        </w:rPr>
        <w:t xml:space="preserve">Documentation for the NCES Common Core of Data, School </w:t>
      </w:r>
    </w:p>
    <w:p w14:paraId="42DD4F26" w14:textId="77777777" w:rsidR="00C36540" w:rsidRPr="00665193" w:rsidRDefault="00C36540" w:rsidP="00C36540">
      <w:pPr>
        <w:ind w:left="540" w:hanging="540"/>
        <w:rPr>
          <w:sz w:val="24"/>
          <w:szCs w:val="24"/>
        </w:rPr>
      </w:pPr>
      <w:r w:rsidRPr="00665193">
        <w:rPr>
          <w:i/>
          <w:iCs/>
          <w:sz w:val="24"/>
          <w:szCs w:val="24"/>
        </w:rPr>
        <w:t>District Finance Survey (F-33), School Year 2001–02, Fiscal Year (FY) 2002</w:t>
      </w:r>
      <w:r w:rsidRPr="00665193">
        <w:rPr>
          <w:sz w:val="24"/>
          <w:szCs w:val="24"/>
        </w:rPr>
        <w:t>, (NCES 2005-</w:t>
      </w:r>
    </w:p>
    <w:p w14:paraId="3F324F5A" w14:textId="77777777" w:rsidR="00C36540" w:rsidRPr="00665193" w:rsidRDefault="00C36540" w:rsidP="00C36540">
      <w:pPr>
        <w:ind w:left="540" w:hanging="540"/>
        <w:rPr>
          <w:sz w:val="24"/>
          <w:szCs w:val="24"/>
        </w:rPr>
      </w:pPr>
      <w:r w:rsidRPr="00665193">
        <w:rPr>
          <w:sz w:val="24"/>
          <w:szCs w:val="24"/>
        </w:rPr>
        <w:t>360). National Center for Education Statistics, Institute of Education Sciences, U.S. Department</w:t>
      </w:r>
    </w:p>
    <w:p w14:paraId="081B14C7" w14:textId="77777777" w:rsidR="00416EA9" w:rsidRPr="00665193" w:rsidRDefault="00C36540" w:rsidP="00416EA9">
      <w:pPr>
        <w:ind w:left="540" w:hanging="540"/>
        <w:rPr>
          <w:sz w:val="24"/>
          <w:szCs w:val="24"/>
        </w:rPr>
      </w:pPr>
      <w:r w:rsidRPr="00665193">
        <w:rPr>
          <w:sz w:val="24"/>
          <w:szCs w:val="24"/>
        </w:rPr>
        <w:t>of Education. Washington, DC.</w:t>
      </w:r>
      <w:r w:rsidR="00416EA9" w:rsidRPr="00665193">
        <w:rPr>
          <w:sz w:val="24"/>
          <w:szCs w:val="24"/>
        </w:rPr>
        <w:t xml:space="preserve"> Retrieved </w:t>
      </w:r>
    </w:p>
    <w:p w14:paraId="11F8CB0C" w14:textId="155964DF" w:rsidR="00416EA9" w:rsidRPr="00665193" w:rsidRDefault="00CF3401" w:rsidP="00CF3401">
      <w:pPr>
        <w:rPr>
          <w:sz w:val="24"/>
          <w:szCs w:val="24"/>
        </w:rPr>
      </w:pPr>
      <w:r>
        <w:rPr>
          <w:sz w:val="24"/>
          <w:szCs w:val="24"/>
        </w:rPr>
        <w:t>June</w:t>
      </w:r>
      <w:r w:rsidR="00416EA9" w:rsidRPr="00665193">
        <w:rPr>
          <w:sz w:val="24"/>
          <w:szCs w:val="24"/>
        </w:rPr>
        <w:t xml:space="preserve"> </w:t>
      </w:r>
      <w:r>
        <w:rPr>
          <w:sz w:val="24"/>
          <w:szCs w:val="24"/>
        </w:rPr>
        <w:t>29</w:t>
      </w:r>
      <w:r w:rsidR="00416EA9" w:rsidRPr="00665193">
        <w:rPr>
          <w:sz w:val="24"/>
          <w:szCs w:val="24"/>
        </w:rPr>
        <w:t>, 201</w:t>
      </w:r>
      <w:r>
        <w:rPr>
          <w:sz w:val="24"/>
          <w:szCs w:val="24"/>
        </w:rPr>
        <w:t>7</w:t>
      </w:r>
      <w:r w:rsidR="00665193">
        <w:rPr>
          <w:sz w:val="24"/>
          <w:szCs w:val="24"/>
        </w:rPr>
        <w:t>,</w:t>
      </w:r>
      <w:r w:rsidR="00416EA9" w:rsidRPr="00665193">
        <w:rPr>
          <w:sz w:val="24"/>
          <w:szCs w:val="24"/>
        </w:rPr>
        <w:t xml:space="preserve"> from </w:t>
      </w:r>
      <w:hyperlink r:id="rId24" w:history="1">
        <w:r w:rsidR="00416EA9" w:rsidRPr="00295519">
          <w:rPr>
            <w:rStyle w:val="Hyperlink"/>
            <w:sz w:val="24"/>
            <w:szCs w:val="24"/>
          </w:rPr>
          <w:t>http://nces.ed.gov/ccd/pdf/sdf021cgen.pdf</w:t>
        </w:r>
      </w:hyperlink>
      <w:r w:rsidR="00416EA9" w:rsidRPr="00665193">
        <w:rPr>
          <w:sz w:val="24"/>
          <w:szCs w:val="24"/>
        </w:rPr>
        <w:t>.</w:t>
      </w:r>
    </w:p>
    <w:p w14:paraId="10923A0B" w14:textId="77777777" w:rsidR="00C36540" w:rsidRPr="00397613" w:rsidRDefault="00C36540" w:rsidP="00416EA9">
      <w:pPr>
        <w:rPr>
          <w:color w:val="0D0D0D" w:themeColor="text1" w:themeTint="F2"/>
          <w:sz w:val="24"/>
          <w:szCs w:val="24"/>
        </w:rPr>
      </w:pPr>
    </w:p>
    <w:p w14:paraId="54C971B1" w14:textId="77777777" w:rsidR="00C36540" w:rsidRDefault="00C36540" w:rsidP="00C36540">
      <w:pPr>
        <w:ind w:left="540" w:hanging="540"/>
        <w:rPr>
          <w:sz w:val="24"/>
          <w:szCs w:val="24"/>
        </w:rPr>
      </w:pPr>
      <w:r w:rsidRPr="00434259">
        <w:rPr>
          <w:sz w:val="24"/>
          <w:szCs w:val="24"/>
        </w:rPr>
        <w:t>Gauthier, Stephen J. (200</w:t>
      </w:r>
      <w:r>
        <w:rPr>
          <w:sz w:val="24"/>
          <w:szCs w:val="24"/>
        </w:rPr>
        <w:t>5</w:t>
      </w:r>
      <w:r w:rsidRPr="00434259">
        <w:rPr>
          <w:sz w:val="24"/>
          <w:szCs w:val="24"/>
        </w:rPr>
        <w:t xml:space="preserve">). </w:t>
      </w:r>
      <w:r w:rsidRPr="00434259">
        <w:rPr>
          <w:i/>
          <w:iCs/>
          <w:sz w:val="24"/>
          <w:szCs w:val="24"/>
        </w:rPr>
        <w:t>Governmental Accounting, Auditing, and Financial Reporting 200</w:t>
      </w:r>
      <w:r>
        <w:rPr>
          <w:i/>
          <w:iCs/>
          <w:sz w:val="24"/>
          <w:szCs w:val="24"/>
        </w:rPr>
        <w:t>5</w:t>
      </w:r>
      <w:r w:rsidRPr="00434259">
        <w:rPr>
          <w:sz w:val="24"/>
          <w:szCs w:val="24"/>
        </w:rPr>
        <w:t>.</w:t>
      </w:r>
    </w:p>
    <w:p w14:paraId="4F1B67E5" w14:textId="77777777" w:rsidR="00C36540" w:rsidRPr="00434259" w:rsidRDefault="00C36540" w:rsidP="00C36540">
      <w:pPr>
        <w:ind w:left="540" w:hanging="540"/>
        <w:rPr>
          <w:sz w:val="24"/>
          <w:szCs w:val="24"/>
        </w:rPr>
      </w:pPr>
      <w:r w:rsidRPr="00434259">
        <w:rPr>
          <w:sz w:val="24"/>
          <w:szCs w:val="24"/>
        </w:rPr>
        <w:t>Chicago, IL: Government Finance Officers</w:t>
      </w:r>
      <w:r>
        <w:rPr>
          <w:sz w:val="24"/>
          <w:szCs w:val="24"/>
        </w:rPr>
        <w:t xml:space="preserve"> Association</w:t>
      </w:r>
      <w:r w:rsidRPr="00434259">
        <w:rPr>
          <w:sz w:val="24"/>
          <w:szCs w:val="24"/>
        </w:rPr>
        <w:t xml:space="preserve">. </w:t>
      </w:r>
    </w:p>
    <w:p w14:paraId="696D98CD" w14:textId="77777777" w:rsidR="00C36540" w:rsidRPr="00434259" w:rsidRDefault="00C36540" w:rsidP="00C36540">
      <w:pPr>
        <w:ind w:left="540" w:hanging="540"/>
        <w:rPr>
          <w:sz w:val="24"/>
          <w:szCs w:val="24"/>
        </w:rPr>
      </w:pPr>
    </w:p>
    <w:p w14:paraId="78D040EB" w14:textId="77777777" w:rsidR="00CB6D83" w:rsidRDefault="00CB6D83" w:rsidP="00CB6D83">
      <w:pPr>
        <w:rPr>
          <w:bCs/>
          <w:sz w:val="24"/>
          <w:szCs w:val="24"/>
        </w:rPr>
      </w:pPr>
      <w:r w:rsidRPr="00CB6D83">
        <w:rPr>
          <w:sz w:val="24"/>
          <w:szCs w:val="24"/>
        </w:rPr>
        <w:t xml:space="preserve">Geverdt, D., Nixon, L., Snediker, D. (2016). </w:t>
      </w:r>
      <w:r w:rsidRPr="00CB6D83">
        <w:rPr>
          <w:i/>
          <w:iCs/>
          <w:sz w:val="24"/>
          <w:szCs w:val="24"/>
        </w:rPr>
        <w:t xml:space="preserve">Education Demographic and Geographic Estimates (EDGE) Geographic Identifiers </w:t>
      </w:r>
      <w:r w:rsidRPr="00CB6D83">
        <w:rPr>
          <w:sz w:val="24"/>
          <w:szCs w:val="24"/>
        </w:rPr>
        <w:t xml:space="preserve">(NCES 2017-010). </w:t>
      </w:r>
      <w:r w:rsidRPr="00A15011">
        <w:rPr>
          <w:sz w:val="24"/>
          <w:szCs w:val="24"/>
        </w:rPr>
        <w:t xml:space="preserve">National </w:t>
      </w:r>
      <w:r>
        <w:rPr>
          <w:sz w:val="24"/>
          <w:szCs w:val="24"/>
        </w:rPr>
        <w:t>Center for Education Statistics, Institute of Education Sciences, US. Department of Education. Washington, DC. Retrieved July 5, 2017</w:t>
      </w:r>
      <w:r w:rsidRPr="00A15011">
        <w:rPr>
          <w:sz w:val="24"/>
          <w:szCs w:val="24"/>
        </w:rPr>
        <w:t xml:space="preserve"> from </w:t>
      </w:r>
      <w:hyperlink r:id="rId25" w:history="1">
        <w:r w:rsidRPr="00A47979">
          <w:rPr>
            <w:rStyle w:val="Hyperlink"/>
            <w:sz w:val="24"/>
            <w:szCs w:val="24"/>
          </w:rPr>
          <w:t>http://nces.ed.gov/pubsearch/</w:t>
        </w:r>
      </w:hyperlink>
      <w:r w:rsidRPr="00A15011">
        <w:rPr>
          <w:sz w:val="24"/>
          <w:szCs w:val="24"/>
        </w:rPr>
        <w:t>.</w:t>
      </w:r>
    </w:p>
    <w:p w14:paraId="3272DCB4" w14:textId="3F353F75" w:rsidR="00A47979" w:rsidRDefault="00A47979" w:rsidP="00CB6D83">
      <w:pPr>
        <w:pStyle w:val="NCESBoilerplateText"/>
        <w:spacing w:before="0"/>
        <w:rPr>
          <w:sz w:val="24"/>
          <w:szCs w:val="24"/>
        </w:rPr>
      </w:pPr>
    </w:p>
    <w:p w14:paraId="2C9C4AE7" w14:textId="71C87664" w:rsidR="00A15011" w:rsidRDefault="00A15011" w:rsidP="00911C3E">
      <w:pPr>
        <w:rPr>
          <w:bCs/>
          <w:sz w:val="24"/>
          <w:szCs w:val="24"/>
        </w:rPr>
      </w:pPr>
      <w:r w:rsidRPr="00A15011">
        <w:rPr>
          <w:sz w:val="24"/>
          <w:szCs w:val="24"/>
        </w:rPr>
        <w:t xml:space="preserve">Glander, M. (2016). </w:t>
      </w:r>
      <w:r w:rsidRPr="00A15011">
        <w:rPr>
          <w:i/>
          <w:iCs/>
          <w:sz w:val="24"/>
          <w:szCs w:val="24"/>
        </w:rPr>
        <w:t xml:space="preserve">Documentation to the 2014–15 Common Core of Data (CCD) Universe Files </w:t>
      </w:r>
      <w:r>
        <w:rPr>
          <w:sz w:val="24"/>
          <w:szCs w:val="24"/>
        </w:rPr>
        <w:t xml:space="preserve">(NCES 2016-077). </w:t>
      </w:r>
      <w:r w:rsidRPr="00A15011">
        <w:rPr>
          <w:sz w:val="24"/>
          <w:szCs w:val="24"/>
        </w:rPr>
        <w:t xml:space="preserve">National </w:t>
      </w:r>
      <w:r>
        <w:rPr>
          <w:sz w:val="24"/>
          <w:szCs w:val="24"/>
        </w:rPr>
        <w:t>Center for Education Statistics, Institute of Education Sciences, US. Department of Education. Washington, DC. Retrieved July 5, 2017</w:t>
      </w:r>
      <w:r w:rsidRPr="00A15011">
        <w:rPr>
          <w:sz w:val="24"/>
          <w:szCs w:val="24"/>
        </w:rPr>
        <w:t xml:space="preserve"> from </w:t>
      </w:r>
      <w:hyperlink r:id="rId26" w:history="1">
        <w:r w:rsidRPr="00A47979">
          <w:rPr>
            <w:rStyle w:val="Hyperlink"/>
            <w:sz w:val="24"/>
            <w:szCs w:val="24"/>
          </w:rPr>
          <w:t>http://nces.ed.gov/pubsearch/</w:t>
        </w:r>
      </w:hyperlink>
      <w:r w:rsidRPr="00A15011">
        <w:rPr>
          <w:sz w:val="24"/>
          <w:szCs w:val="24"/>
        </w:rPr>
        <w:t>.</w:t>
      </w:r>
    </w:p>
    <w:p w14:paraId="09DAD29D" w14:textId="77777777" w:rsidR="00A15011" w:rsidRDefault="00A15011" w:rsidP="00911C3E">
      <w:pPr>
        <w:rPr>
          <w:bCs/>
          <w:sz w:val="24"/>
          <w:szCs w:val="24"/>
        </w:rPr>
      </w:pPr>
    </w:p>
    <w:p w14:paraId="2C8BDDCB" w14:textId="2C936F94" w:rsidR="00911C3E" w:rsidRPr="00911C3E" w:rsidRDefault="00911C3E" w:rsidP="00911C3E">
      <w:pPr>
        <w:rPr>
          <w:bCs/>
          <w:sz w:val="24"/>
          <w:szCs w:val="24"/>
        </w:rPr>
      </w:pPr>
      <w:r w:rsidRPr="00911C3E">
        <w:rPr>
          <w:bCs/>
          <w:sz w:val="24"/>
          <w:szCs w:val="24"/>
        </w:rPr>
        <w:t xml:space="preserve">Office of the Federal Register, National Archives and Records Administration. (2009). </w:t>
      </w:r>
      <w:r w:rsidRPr="00911C3E">
        <w:rPr>
          <w:bCs/>
          <w:i/>
          <w:sz w:val="24"/>
          <w:szCs w:val="24"/>
        </w:rPr>
        <w:t>Federal Register</w:t>
      </w:r>
      <w:r w:rsidRPr="00911C3E">
        <w:rPr>
          <w:bCs/>
          <w:sz w:val="24"/>
          <w:szCs w:val="24"/>
        </w:rPr>
        <w:t xml:space="preserve"> Vol. 74, No. 154. Vol. 74, No. 197. Washington, DC. Retrieved </w:t>
      </w:r>
      <w:r w:rsidR="00CF3401">
        <w:rPr>
          <w:bCs/>
          <w:sz w:val="24"/>
          <w:szCs w:val="24"/>
        </w:rPr>
        <w:t>June</w:t>
      </w:r>
      <w:r w:rsidRPr="00911C3E">
        <w:rPr>
          <w:bCs/>
          <w:sz w:val="24"/>
          <w:szCs w:val="24"/>
        </w:rPr>
        <w:t xml:space="preserve"> </w:t>
      </w:r>
      <w:r w:rsidR="00CF3401">
        <w:rPr>
          <w:bCs/>
          <w:sz w:val="24"/>
          <w:szCs w:val="24"/>
        </w:rPr>
        <w:t>29</w:t>
      </w:r>
      <w:r w:rsidRPr="00911C3E">
        <w:rPr>
          <w:bCs/>
          <w:sz w:val="24"/>
          <w:szCs w:val="24"/>
        </w:rPr>
        <w:t>, 201</w:t>
      </w:r>
      <w:r w:rsidR="00CF3401">
        <w:rPr>
          <w:bCs/>
          <w:sz w:val="24"/>
          <w:szCs w:val="24"/>
        </w:rPr>
        <w:t>7</w:t>
      </w:r>
      <w:r w:rsidR="00F37271">
        <w:rPr>
          <w:bCs/>
          <w:sz w:val="24"/>
          <w:szCs w:val="24"/>
        </w:rPr>
        <w:t>,</w:t>
      </w:r>
      <w:r w:rsidRPr="00911C3E">
        <w:rPr>
          <w:bCs/>
          <w:sz w:val="24"/>
          <w:szCs w:val="24"/>
        </w:rPr>
        <w:t xml:space="preserve"> from</w:t>
      </w:r>
      <w:r w:rsidRPr="00911C3E">
        <w:rPr>
          <w:b/>
          <w:bCs/>
          <w:sz w:val="24"/>
          <w:szCs w:val="24"/>
        </w:rPr>
        <w:t xml:space="preserve"> </w:t>
      </w:r>
      <w:hyperlink r:id="rId27" w:history="1">
        <w:r w:rsidRPr="00F12342">
          <w:rPr>
            <w:rStyle w:val="Hyperlink"/>
            <w:bCs/>
            <w:sz w:val="24"/>
            <w:szCs w:val="24"/>
          </w:rPr>
          <w:t>http://www.gpo.gov/fdsys/browse/collection.action?collectionCode=FR&amp;browsePath=2009</w:t>
        </w:r>
      </w:hyperlink>
    </w:p>
    <w:p w14:paraId="0CC88F1D" w14:textId="77777777" w:rsidR="00911C3E" w:rsidRDefault="00911C3E" w:rsidP="00C36540">
      <w:pPr>
        <w:ind w:left="540" w:hanging="540"/>
        <w:rPr>
          <w:sz w:val="24"/>
          <w:szCs w:val="24"/>
        </w:rPr>
      </w:pPr>
    </w:p>
    <w:p w14:paraId="05270143" w14:textId="74DA5653" w:rsidR="007C76A4" w:rsidRPr="007C76A4" w:rsidRDefault="007C76A4" w:rsidP="007C76A4">
      <w:pPr>
        <w:rPr>
          <w:sz w:val="24"/>
          <w:szCs w:val="24"/>
        </w:rPr>
      </w:pPr>
      <w:r w:rsidRPr="007C76A4">
        <w:rPr>
          <w:sz w:val="24"/>
          <w:szCs w:val="24"/>
        </w:rPr>
        <w:t xml:space="preserve">U.S. Department of Education, National Center for Education Statistics. (2014). NCES Statistical Standards (NCES 2014-097). Washington, DC: U.S. Government Printing Office. Retrieved </w:t>
      </w:r>
      <w:r w:rsidR="00C353C8">
        <w:rPr>
          <w:sz w:val="24"/>
          <w:szCs w:val="24"/>
        </w:rPr>
        <w:t>June</w:t>
      </w:r>
      <w:r w:rsidR="00F37271">
        <w:rPr>
          <w:sz w:val="24"/>
          <w:szCs w:val="24"/>
        </w:rPr>
        <w:t xml:space="preserve"> </w:t>
      </w:r>
      <w:r w:rsidR="00C353C8">
        <w:rPr>
          <w:sz w:val="24"/>
          <w:szCs w:val="24"/>
        </w:rPr>
        <w:t>29</w:t>
      </w:r>
      <w:r w:rsidRPr="007C76A4">
        <w:rPr>
          <w:sz w:val="24"/>
          <w:szCs w:val="24"/>
        </w:rPr>
        <w:t>, 201</w:t>
      </w:r>
      <w:r w:rsidR="00C353C8">
        <w:rPr>
          <w:sz w:val="24"/>
          <w:szCs w:val="24"/>
        </w:rPr>
        <w:t>7</w:t>
      </w:r>
      <w:r w:rsidRPr="007C76A4">
        <w:rPr>
          <w:sz w:val="24"/>
          <w:szCs w:val="24"/>
        </w:rPr>
        <w:t xml:space="preserve">, from </w:t>
      </w:r>
      <w:hyperlink r:id="rId28" w:history="1">
        <w:r w:rsidRPr="00295519">
          <w:rPr>
            <w:rStyle w:val="Hyperlink"/>
            <w:sz w:val="24"/>
            <w:szCs w:val="24"/>
          </w:rPr>
          <w:t>http://nces.ed.gov/statprog/2012/</w:t>
        </w:r>
      </w:hyperlink>
      <w:r w:rsidRPr="007C76A4">
        <w:rPr>
          <w:sz w:val="24"/>
          <w:szCs w:val="24"/>
        </w:rPr>
        <w:t>.</w:t>
      </w:r>
    </w:p>
    <w:p w14:paraId="446823E2" w14:textId="77777777" w:rsidR="007C76A4" w:rsidRDefault="007C76A4" w:rsidP="00C36540">
      <w:pPr>
        <w:ind w:left="540" w:hanging="540"/>
        <w:rPr>
          <w:sz w:val="24"/>
          <w:szCs w:val="24"/>
        </w:rPr>
      </w:pPr>
    </w:p>
    <w:p w14:paraId="6A3565F2" w14:textId="77777777" w:rsidR="00C36540" w:rsidRDefault="00C36540" w:rsidP="00C36540">
      <w:pPr>
        <w:ind w:left="540" w:hanging="540"/>
        <w:rPr>
          <w:i/>
          <w:sz w:val="24"/>
          <w:szCs w:val="24"/>
        </w:rPr>
      </w:pPr>
      <w:r w:rsidRPr="00434259">
        <w:rPr>
          <w:sz w:val="24"/>
          <w:szCs w:val="24"/>
        </w:rPr>
        <w:t xml:space="preserve">U.S. Census Bureau (2006). </w:t>
      </w:r>
      <w:r w:rsidRPr="00434259">
        <w:rPr>
          <w:i/>
          <w:sz w:val="24"/>
          <w:szCs w:val="24"/>
        </w:rPr>
        <w:t>Government Finance and Employment Classification Manual.</w:t>
      </w:r>
    </w:p>
    <w:p w14:paraId="1D94F4BF" w14:textId="2B43CE0E" w:rsidR="00C36540" w:rsidRPr="00737D47" w:rsidRDefault="00E04D7E" w:rsidP="00E04D7E">
      <w:pPr>
        <w:ind w:hanging="90"/>
        <w:rPr>
          <w:bCs/>
          <w:sz w:val="24"/>
        </w:rPr>
        <w:sectPr w:rsidR="00C36540" w:rsidRPr="00737D47" w:rsidSect="005D6EEB">
          <w:footerReference w:type="default" r:id="rId29"/>
          <w:type w:val="continuous"/>
          <w:pgSz w:w="12240" w:h="15840" w:code="1"/>
          <w:pgMar w:top="1152" w:right="1440" w:bottom="1080" w:left="1440" w:header="720" w:footer="720" w:gutter="0"/>
          <w:pgNumType w:start="0"/>
          <w:cols w:space="720"/>
          <w:docGrid w:linePitch="360"/>
        </w:sectPr>
      </w:pPr>
      <w:r>
        <w:rPr>
          <w:sz w:val="24"/>
          <w:szCs w:val="24"/>
        </w:rPr>
        <w:t xml:space="preserve"> </w:t>
      </w:r>
      <w:r w:rsidR="00C36540" w:rsidRPr="00434259">
        <w:rPr>
          <w:sz w:val="24"/>
          <w:szCs w:val="24"/>
        </w:rPr>
        <w:t xml:space="preserve">Retrieved </w:t>
      </w:r>
      <w:r w:rsidR="00CF3401">
        <w:rPr>
          <w:color w:val="0D0D0D" w:themeColor="text1" w:themeTint="F2"/>
          <w:sz w:val="24"/>
          <w:szCs w:val="24"/>
        </w:rPr>
        <w:t>June</w:t>
      </w:r>
      <w:r w:rsidR="007174A1" w:rsidRPr="004C4F4A">
        <w:rPr>
          <w:color w:val="0D0D0D" w:themeColor="text1" w:themeTint="F2"/>
          <w:sz w:val="24"/>
          <w:szCs w:val="24"/>
        </w:rPr>
        <w:t xml:space="preserve"> </w:t>
      </w:r>
      <w:r w:rsidR="00CF3401">
        <w:rPr>
          <w:color w:val="0D0D0D" w:themeColor="text1" w:themeTint="F2"/>
          <w:sz w:val="24"/>
          <w:szCs w:val="24"/>
        </w:rPr>
        <w:t>29</w:t>
      </w:r>
      <w:r w:rsidR="00C36540" w:rsidRPr="004C4F4A">
        <w:rPr>
          <w:color w:val="0D0D0D" w:themeColor="text1" w:themeTint="F2"/>
          <w:sz w:val="24"/>
          <w:szCs w:val="24"/>
        </w:rPr>
        <w:t xml:space="preserve">, </w:t>
      </w:r>
      <w:r w:rsidR="007174A1" w:rsidRPr="004C4F4A">
        <w:rPr>
          <w:color w:val="0D0D0D" w:themeColor="text1" w:themeTint="F2"/>
          <w:sz w:val="24"/>
          <w:szCs w:val="24"/>
        </w:rPr>
        <w:t>201</w:t>
      </w:r>
      <w:r w:rsidR="00CF3401">
        <w:rPr>
          <w:color w:val="0D0D0D" w:themeColor="text1" w:themeTint="F2"/>
          <w:sz w:val="24"/>
          <w:szCs w:val="24"/>
        </w:rPr>
        <w:t>7</w:t>
      </w:r>
      <w:r w:rsidR="00C36540" w:rsidRPr="00434259">
        <w:rPr>
          <w:sz w:val="24"/>
          <w:szCs w:val="24"/>
        </w:rPr>
        <w:t>, from</w:t>
      </w:r>
      <w:r>
        <w:rPr>
          <w:sz w:val="24"/>
          <w:szCs w:val="24"/>
        </w:rPr>
        <w:t xml:space="preserve"> </w:t>
      </w:r>
      <w:hyperlink r:id="rId30" w:history="1">
        <w:r w:rsidR="007174A1" w:rsidRPr="00295519">
          <w:rPr>
            <w:rStyle w:val="Hyperlink"/>
            <w:sz w:val="24"/>
            <w:szCs w:val="24"/>
          </w:rPr>
          <w:t>http://www2.census.gov/govs/pubs/classification/2006_classification_manual.pdf</w:t>
        </w:r>
      </w:hyperlink>
      <w:r w:rsidR="00C36540" w:rsidRPr="004057EE">
        <w:rPr>
          <w:b/>
          <w:bCs/>
          <w:sz w:val="24"/>
        </w:rPr>
        <w:t>.</w:t>
      </w:r>
    </w:p>
    <w:p w14:paraId="767DF237" w14:textId="77777777" w:rsidR="00136267" w:rsidRDefault="00136267" w:rsidP="00136267">
      <w:pPr>
        <w:jc w:val="center"/>
        <w:rPr>
          <w:b/>
          <w:sz w:val="24"/>
          <w:szCs w:val="24"/>
        </w:rPr>
      </w:pPr>
    </w:p>
    <w:p w14:paraId="58C215F9" w14:textId="77777777" w:rsidR="00136267" w:rsidRPr="009A4C01" w:rsidRDefault="00136267" w:rsidP="00136267">
      <w:pPr>
        <w:jc w:val="center"/>
        <w:rPr>
          <w:b/>
          <w:sz w:val="24"/>
          <w:szCs w:val="24"/>
        </w:rPr>
      </w:pPr>
      <w:r w:rsidRPr="009A4C01">
        <w:rPr>
          <w:b/>
          <w:sz w:val="24"/>
          <w:szCs w:val="24"/>
        </w:rPr>
        <w:t>Appendix A—Record Layout and Descriptions of Data Items</w:t>
      </w:r>
    </w:p>
    <w:p w14:paraId="28D1E42D" w14:textId="77777777" w:rsidR="00136267" w:rsidRPr="009A4C01" w:rsidRDefault="00136267" w:rsidP="00136267">
      <w:pPr>
        <w:jc w:val="center"/>
        <w:rPr>
          <w:sz w:val="24"/>
          <w:szCs w:val="24"/>
        </w:rPr>
      </w:pPr>
    </w:p>
    <w:p w14:paraId="172B4959" w14:textId="77777777" w:rsidR="00136267" w:rsidRPr="009A4C01" w:rsidRDefault="00136267" w:rsidP="00136267">
      <w:pPr>
        <w:pStyle w:val="Text"/>
        <w:jc w:val="center"/>
        <w:rPr>
          <w:b/>
          <w:sz w:val="24"/>
        </w:rPr>
        <w:sectPr w:rsidR="00136267" w:rsidRPr="009A4C01">
          <w:footerReference w:type="default" r:id="rId31"/>
          <w:pgSz w:w="12240" w:h="15840" w:code="1"/>
          <w:pgMar w:top="1152" w:right="1440" w:bottom="1080" w:left="1440" w:header="720" w:footer="720" w:gutter="0"/>
          <w:pgNumType w:start="1"/>
          <w:cols w:space="720"/>
          <w:docGrid w:linePitch="360"/>
        </w:sectPr>
      </w:pPr>
    </w:p>
    <w:p w14:paraId="72A99B3E" w14:textId="77777777" w:rsidR="00136267" w:rsidRPr="009A4C01" w:rsidRDefault="00136267" w:rsidP="00136267">
      <w:pPr>
        <w:pStyle w:val="Text"/>
        <w:jc w:val="center"/>
        <w:rPr>
          <w:b/>
          <w:sz w:val="24"/>
        </w:rPr>
      </w:pPr>
    </w:p>
    <w:p w14:paraId="6FB59766" w14:textId="77777777" w:rsidR="00136267" w:rsidRPr="009A4C01" w:rsidRDefault="00136267" w:rsidP="00136267">
      <w:pPr>
        <w:pStyle w:val="Text"/>
        <w:jc w:val="center"/>
        <w:rPr>
          <w:b/>
          <w:sz w:val="24"/>
        </w:rPr>
      </w:pPr>
    </w:p>
    <w:p w14:paraId="247E2A41" w14:textId="77777777" w:rsidR="00136267" w:rsidRPr="009A4C01" w:rsidRDefault="00136267" w:rsidP="00136267">
      <w:pPr>
        <w:pStyle w:val="Text"/>
        <w:jc w:val="center"/>
        <w:rPr>
          <w:b/>
          <w:sz w:val="24"/>
        </w:rPr>
      </w:pPr>
    </w:p>
    <w:p w14:paraId="1727BF61" w14:textId="77777777" w:rsidR="00136267" w:rsidRPr="009A4C01" w:rsidRDefault="00136267" w:rsidP="00136267">
      <w:pPr>
        <w:pStyle w:val="Text"/>
        <w:jc w:val="center"/>
        <w:rPr>
          <w:b/>
          <w:sz w:val="24"/>
        </w:rPr>
      </w:pPr>
    </w:p>
    <w:p w14:paraId="6AE5B5D1" w14:textId="77777777" w:rsidR="00136267" w:rsidRPr="009A4C01" w:rsidRDefault="00136267" w:rsidP="00136267">
      <w:pPr>
        <w:pStyle w:val="Text"/>
        <w:jc w:val="center"/>
        <w:rPr>
          <w:b/>
          <w:sz w:val="24"/>
        </w:rPr>
      </w:pPr>
    </w:p>
    <w:p w14:paraId="097CFB01" w14:textId="77777777" w:rsidR="00136267" w:rsidRPr="009A4C01" w:rsidRDefault="00136267" w:rsidP="00136267">
      <w:pPr>
        <w:pStyle w:val="Header"/>
        <w:jc w:val="center"/>
        <w:rPr>
          <w:kern w:val="28"/>
          <w:sz w:val="24"/>
          <w:szCs w:val="24"/>
        </w:rPr>
      </w:pPr>
      <w:r w:rsidRPr="009A4C01">
        <w:rPr>
          <w:b/>
          <w:sz w:val="24"/>
          <w:szCs w:val="24"/>
        </w:rPr>
        <w:t>Appendix B—Glossary</w:t>
      </w:r>
    </w:p>
    <w:p w14:paraId="1AB61461" w14:textId="77777777" w:rsidR="00136267" w:rsidRPr="009A4C01" w:rsidRDefault="00136267" w:rsidP="00136267">
      <w:pPr>
        <w:jc w:val="center"/>
        <w:rPr>
          <w:sz w:val="24"/>
          <w:szCs w:val="24"/>
        </w:rPr>
      </w:pPr>
    </w:p>
    <w:p w14:paraId="56389DDC" w14:textId="77777777" w:rsidR="00136267" w:rsidRPr="009A4C01" w:rsidRDefault="00136267" w:rsidP="00136267">
      <w:pPr>
        <w:pStyle w:val="Text"/>
        <w:rPr>
          <w:b/>
          <w:sz w:val="24"/>
        </w:rPr>
        <w:sectPr w:rsidR="00136267" w:rsidRPr="009A4C01">
          <w:footerReference w:type="default" r:id="rId32"/>
          <w:pgSz w:w="12240" w:h="15840" w:code="1"/>
          <w:pgMar w:top="1152" w:right="1440" w:bottom="1080" w:left="1440" w:header="720" w:footer="720" w:gutter="0"/>
          <w:cols w:space="720"/>
          <w:docGrid w:linePitch="360"/>
        </w:sectPr>
      </w:pPr>
    </w:p>
    <w:p w14:paraId="550CEBD8" w14:textId="77777777" w:rsidR="00136267" w:rsidRPr="009A4C01" w:rsidRDefault="00136267" w:rsidP="00136267">
      <w:pPr>
        <w:pStyle w:val="Text"/>
        <w:jc w:val="center"/>
        <w:rPr>
          <w:b/>
          <w:sz w:val="24"/>
        </w:rPr>
      </w:pPr>
    </w:p>
    <w:p w14:paraId="6BC09F06" w14:textId="77777777" w:rsidR="00136267" w:rsidRPr="009A4C01" w:rsidRDefault="00136267" w:rsidP="00136267">
      <w:pPr>
        <w:pStyle w:val="Text"/>
        <w:jc w:val="center"/>
        <w:rPr>
          <w:b/>
          <w:sz w:val="24"/>
        </w:rPr>
      </w:pPr>
    </w:p>
    <w:p w14:paraId="57A1960D" w14:textId="77777777" w:rsidR="00136267" w:rsidRPr="009A4C01" w:rsidRDefault="00136267" w:rsidP="00136267">
      <w:pPr>
        <w:pStyle w:val="Text"/>
        <w:jc w:val="center"/>
        <w:rPr>
          <w:b/>
          <w:sz w:val="24"/>
        </w:rPr>
      </w:pPr>
    </w:p>
    <w:p w14:paraId="6D0647B6" w14:textId="77777777" w:rsidR="00136267" w:rsidRPr="009A4C01" w:rsidRDefault="00136267" w:rsidP="00136267">
      <w:pPr>
        <w:pStyle w:val="Text"/>
        <w:jc w:val="center"/>
        <w:rPr>
          <w:b/>
          <w:sz w:val="24"/>
        </w:rPr>
      </w:pPr>
    </w:p>
    <w:p w14:paraId="24FA0CE7" w14:textId="77777777" w:rsidR="00136267" w:rsidRPr="009A4C01" w:rsidRDefault="00136267" w:rsidP="00136267">
      <w:pPr>
        <w:pStyle w:val="Text"/>
        <w:jc w:val="center"/>
        <w:rPr>
          <w:b/>
          <w:sz w:val="24"/>
        </w:rPr>
      </w:pPr>
    </w:p>
    <w:p w14:paraId="27CDB018" w14:textId="77777777" w:rsidR="00136267" w:rsidRPr="009A4C01" w:rsidRDefault="00136267" w:rsidP="00136267">
      <w:pPr>
        <w:jc w:val="center"/>
        <w:rPr>
          <w:sz w:val="24"/>
          <w:szCs w:val="24"/>
        </w:rPr>
      </w:pPr>
      <w:r w:rsidRPr="009A4C01">
        <w:rPr>
          <w:b/>
          <w:sz w:val="24"/>
          <w:szCs w:val="24"/>
        </w:rPr>
        <w:t>Appendix C—State Notes</w:t>
      </w:r>
    </w:p>
    <w:p w14:paraId="18E948B6" w14:textId="77777777" w:rsidR="00136267" w:rsidRPr="009A4C01" w:rsidRDefault="00136267" w:rsidP="00136267">
      <w:pPr>
        <w:jc w:val="center"/>
        <w:rPr>
          <w:sz w:val="24"/>
          <w:szCs w:val="24"/>
        </w:rPr>
        <w:sectPr w:rsidR="00136267" w:rsidRPr="009A4C01">
          <w:footerReference w:type="default" r:id="rId33"/>
          <w:pgSz w:w="12240" w:h="15840" w:code="1"/>
          <w:pgMar w:top="1152" w:right="1440" w:bottom="1080" w:left="1440" w:header="720" w:footer="720" w:gutter="0"/>
          <w:cols w:space="720"/>
          <w:docGrid w:linePitch="360"/>
        </w:sectPr>
      </w:pPr>
    </w:p>
    <w:p w14:paraId="4897263D" w14:textId="77777777" w:rsidR="00136267" w:rsidRPr="009A4C01" w:rsidRDefault="00136267" w:rsidP="00136267">
      <w:pPr>
        <w:pStyle w:val="Text"/>
        <w:jc w:val="center"/>
        <w:rPr>
          <w:b/>
          <w:sz w:val="24"/>
        </w:rPr>
      </w:pPr>
    </w:p>
    <w:p w14:paraId="69A2CDDF" w14:textId="77777777" w:rsidR="00136267" w:rsidRPr="009A4C01" w:rsidRDefault="00136267" w:rsidP="00136267">
      <w:pPr>
        <w:pStyle w:val="Text"/>
        <w:jc w:val="center"/>
        <w:rPr>
          <w:b/>
          <w:sz w:val="24"/>
        </w:rPr>
      </w:pPr>
    </w:p>
    <w:p w14:paraId="25C0CA71" w14:textId="77777777" w:rsidR="00136267" w:rsidRPr="009A4C01" w:rsidRDefault="00136267" w:rsidP="00136267">
      <w:pPr>
        <w:pStyle w:val="Text"/>
        <w:jc w:val="center"/>
        <w:rPr>
          <w:b/>
          <w:sz w:val="24"/>
        </w:rPr>
      </w:pPr>
    </w:p>
    <w:p w14:paraId="70231023" w14:textId="77777777" w:rsidR="00136267" w:rsidRPr="009A4C01" w:rsidRDefault="00136267" w:rsidP="00136267">
      <w:pPr>
        <w:pStyle w:val="Text"/>
        <w:jc w:val="center"/>
        <w:rPr>
          <w:b/>
          <w:sz w:val="24"/>
        </w:rPr>
      </w:pPr>
    </w:p>
    <w:p w14:paraId="0C2F0CAC" w14:textId="77777777" w:rsidR="00136267" w:rsidRPr="009A4C01" w:rsidRDefault="00136267" w:rsidP="00136267">
      <w:pPr>
        <w:pStyle w:val="Text"/>
        <w:jc w:val="center"/>
        <w:rPr>
          <w:b/>
          <w:sz w:val="24"/>
        </w:rPr>
      </w:pPr>
    </w:p>
    <w:p w14:paraId="0405E300" w14:textId="77777777" w:rsidR="00136267" w:rsidRPr="009A4C01" w:rsidRDefault="00136267" w:rsidP="00136267">
      <w:pPr>
        <w:jc w:val="center"/>
        <w:rPr>
          <w:sz w:val="24"/>
          <w:szCs w:val="24"/>
        </w:rPr>
      </w:pPr>
      <w:r w:rsidRPr="009A4C01">
        <w:rPr>
          <w:b/>
          <w:sz w:val="24"/>
          <w:szCs w:val="24"/>
        </w:rPr>
        <w:t xml:space="preserve">Appendix D—Value Distribution and Field Frequencies </w:t>
      </w:r>
      <w:r w:rsidRPr="009A4C01">
        <w:rPr>
          <w:b/>
          <w:sz w:val="24"/>
          <w:szCs w:val="24"/>
        </w:rPr>
        <w:br/>
      </w:r>
    </w:p>
    <w:p w14:paraId="70E23989" w14:textId="77777777" w:rsidR="00136267" w:rsidRPr="009A4C01" w:rsidRDefault="00136267" w:rsidP="00136267">
      <w:pPr>
        <w:jc w:val="center"/>
        <w:rPr>
          <w:sz w:val="24"/>
          <w:szCs w:val="24"/>
        </w:rPr>
      </w:pPr>
    </w:p>
    <w:p w14:paraId="31C62200" w14:textId="77777777" w:rsidR="00136267" w:rsidRPr="009A4C01" w:rsidRDefault="00136267" w:rsidP="00136267">
      <w:pPr>
        <w:jc w:val="center"/>
        <w:rPr>
          <w:sz w:val="24"/>
          <w:szCs w:val="24"/>
        </w:rPr>
        <w:sectPr w:rsidR="00136267" w:rsidRPr="009A4C01">
          <w:footerReference w:type="default" r:id="rId34"/>
          <w:pgSz w:w="12240" w:h="15840" w:code="1"/>
          <w:pgMar w:top="1152" w:right="1440" w:bottom="1080" w:left="1440" w:header="720" w:footer="720" w:gutter="0"/>
          <w:cols w:space="720"/>
          <w:docGrid w:linePitch="360"/>
        </w:sectPr>
      </w:pPr>
    </w:p>
    <w:p w14:paraId="19131CC4" w14:textId="77777777" w:rsidR="00136267" w:rsidRPr="009A4C01" w:rsidRDefault="00136267" w:rsidP="00136267">
      <w:pPr>
        <w:pStyle w:val="Text"/>
        <w:jc w:val="center"/>
        <w:rPr>
          <w:b/>
          <w:sz w:val="24"/>
        </w:rPr>
      </w:pPr>
    </w:p>
    <w:p w14:paraId="0D43389D" w14:textId="77777777" w:rsidR="00136267" w:rsidRPr="009A4C01" w:rsidRDefault="00136267" w:rsidP="00136267">
      <w:pPr>
        <w:pStyle w:val="Text"/>
        <w:jc w:val="center"/>
        <w:rPr>
          <w:b/>
          <w:sz w:val="24"/>
        </w:rPr>
      </w:pPr>
    </w:p>
    <w:p w14:paraId="66DF955B" w14:textId="77777777" w:rsidR="00136267" w:rsidRPr="009A4C01" w:rsidRDefault="00136267" w:rsidP="00136267">
      <w:pPr>
        <w:pStyle w:val="Text"/>
        <w:jc w:val="center"/>
        <w:rPr>
          <w:b/>
          <w:sz w:val="24"/>
        </w:rPr>
      </w:pPr>
    </w:p>
    <w:p w14:paraId="2A71B859" w14:textId="77777777" w:rsidR="00136267" w:rsidRPr="009A4C01" w:rsidRDefault="00136267" w:rsidP="00136267">
      <w:pPr>
        <w:pStyle w:val="Text"/>
        <w:jc w:val="center"/>
        <w:rPr>
          <w:b/>
          <w:sz w:val="24"/>
        </w:rPr>
      </w:pPr>
    </w:p>
    <w:p w14:paraId="67BA0493" w14:textId="77777777" w:rsidR="00136267" w:rsidRPr="009A4C01" w:rsidRDefault="00136267" w:rsidP="00136267">
      <w:pPr>
        <w:pStyle w:val="Text"/>
        <w:jc w:val="center"/>
        <w:rPr>
          <w:b/>
          <w:sz w:val="24"/>
        </w:rPr>
      </w:pPr>
    </w:p>
    <w:p w14:paraId="664E57DD" w14:textId="77777777" w:rsidR="00136267" w:rsidRPr="009A4C01" w:rsidRDefault="00136267" w:rsidP="00136267">
      <w:pPr>
        <w:jc w:val="center"/>
        <w:rPr>
          <w:sz w:val="24"/>
          <w:szCs w:val="24"/>
        </w:rPr>
      </w:pPr>
      <w:r w:rsidRPr="009A4C01">
        <w:rPr>
          <w:b/>
          <w:sz w:val="24"/>
          <w:szCs w:val="24"/>
        </w:rPr>
        <w:t>Appendix E—Survey Form</w:t>
      </w:r>
    </w:p>
    <w:p w14:paraId="668D98AB" w14:textId="77777777" w:rsidR="00136267" w:rsidRPr="009A4C01" w:rsidRDefault="00136267" w:rsidP="00136267">
      <w:pPr>
        <w:rPr>
          <w:sz w:val="24"/>
          <w:szCs w:val="24"/>
        </w:rPr>
      </w:pPr>
    </w:p>
    <w:p w14:paraId="6126BABA" w14:textId="77777777" w:rsidR="00136267" w:rsidRPr="009A4C01" w:rsidRDefault="00136267" w:rsidP="00136267">
      <w:pPr>
        <w:rPr>
          <w:sz w:val="24"/>
          <w:szCs w:val="24"/>
        </w:rPr>
      </w:pPr>
    </w:p>
    <w:p w14:paraId="25D64CE9" w14:textId="77777777" w:rsidR="004C7D8E" w:rsidRPr="009A4C01" w:rsidRDefault="004C7D8E" w:rsidP="00C840B0">
      <w:pPr>
        <w:jc w:val="center"/>
        <w:rPr>
          <w:sz w:val="24"/>
          <w:szCs w:val="24"/>
        </w:rPr>
      </w:pPr>
    </w:p>
    <w:sectPr w:rsidR="004C7D8E" w:rsidRPr="009A4C01" w:rsidSect="006D0DCB">
      <w:footerReference w:type="default" r:id="rId35"/>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99F10" w14:textId="77777777" w:rsidR="0056743A" w:rsidRDefault="0056743A">
      <w:r>
        <w:separator/>
      </w:r>
    </w:p>
  </w:endnote>
  <w:endnote w:type="continuationSeparator" w:id="0">
    <w:p w14:paraId="768E394E" w14:textId="77777777" w:rsidR="0056743A" w:rsidRDefault="00567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ITC Avant Garde Std Bk">
    <w:altName w:val="Century Gothic"/>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6632A" w14:textId="77777777" w:rsidR="009D33F7" w:rsidRDefault="009D33F7">
    <w:pPr>
      <w:pStyle w:val="Footer"/>
      <w:pBdr>
        <w:bottom w:val="single" w:sz="4" w:space="1" w:color="auto"/>
      </w:pBdr>
      <w:tabs>
        <w:tab w:val="clear" w:pos="4320"/>
      </w:tabs>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 xml:space="preserve"> </w:t>
    </w:r>
    <w:r>
      <w:t xml:space="preserve">Characteristics of the 100 Largest </w:t>
    </w:r>
    <w:smartTag w:uri="urn:schemas-microsoft-com:office:smarttags" w:element="PlaceType">
      <w:r>
        <w:t>School Districts</w:t>
      </w:r>
    </w:smartTag>
  </w:p>
  <w:p w14:paraId="2AE7059F" w14:textId="77777777" w:rsidR="009D33F7" w:rsidRDefault="009D33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AFA4D" w14:textId="371810F4" w:rsidR="009D33F7" w:rsidRDefault="009D33F7">
    <w:pPr>
      <w:pStyle w:val="Footer"/>
      <w:jc w:val="center"/>
      <w:rPr>
        <w:sz w:val="24"/>
        <w:szCs w:val="24"/>
      </w:rPr>
    </w:pPr>
    <w:r>
      <w:rPr>
        <w:rStyle w:val="PageNumber"/>
        <w:sz w:val="24"/>
        <w:szCs w:val="24"/>
      </w:rPr>
      <w:fldChar w:fldCharType="begin"/>
    </w:r>
    <w:r>
      <w:rPr>
        <w:rStyle w:val="PageNumber"/>
        <w:sz w:val="24"/>
        <w:szCs w:val="24"/>
      </w:rPr>
      <w:instrText xml:space="preserve"> PAGE </w:instrText>
    </w:r>
    <w:r>
      <w:rPr>
        <w:rStyle w:val="PageNumber"/>
        <w:sz w:val="24"/>
        <w:szCs w:val="24"/>
      </w:rPr>
      <w:fldChar w:fldCharType="separate"/>
    </w:r>
    <w:r w:rsidR="003E1532">
      <w:rPr>
        <w:rStyle w:val="PageNumber"/>
        <w:noProof/>
        <w:sz w:val="24"/>
        <w:szCs w:val="24"/>
      </w:rPr>
      <w:t>vii</w:t>
    </w:r>
    <w:r>
      <w:rPr>
        <w:rStyle w:val="PageNumber"/>
        <w:sz w:val="24"/>
        <w:szCs w:val="24"/>
      </w:rPr>
      <w:fldChar w:fldCharType="end"/>
    </w:r>
  </w:p>
  <w:p w14:paraId="31D15356" w14:textId="77777777" w:rsidR="009D33F7" w:rsidRDefault="009D33F7"/>
  <w:p w14:paraId="4676CB48" w14:textId="77777777" w:rsidR="009D33F7" w:rsidRDefault="009D33F7"/>
  <w:p w14:paraId="5661561B" w14:textId="77777777" w:rsidR="009D33F7" w:rsidRDefault="009D33F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364E5" w14:textId="0314BA61" w:rsidR="009D33F7" w:rsidRDefault="009D33F7">
    <w:pPr>
      <w:pStyle w:val="Footer"/>
      <w:framePr w:wrap="around" w:vAnchor="text" w:hAnchor="margin" w:xAlign="center" w:y="1"/>
      <w:rPr>
        <w:rStyle w:val="PageNumber"/>
        <w:sz w:val="24"/>
        <w:szCs w:val="24"/>
      </w:rPr>
    </w:pPr>
    <w:r>
      <w:rPr>
        <w:rStyle w:val="PageNumber"/>
        <w:sz w:val="24"/>
        <w:szCs w:val="24"/>
      </w:rPr>
      <w:fldChar w:fldCharType="begin"/>
    </w:r>
    <w:r>
      <w:rPr>
        <w:rStyle w:val="PageNumber"/>
        <w:sz w:val="24"/>
        <w:szCs w:val="24"/>
      </w:rPr>
      <w:instrText xml:space="preserve">PAGE  </w:instrText>
    </w:r>
    <w:r>
      <w:rPr>
        <w:rStyle w:val="PageNumber"/>
        <w:sz w:val="24"/>
        <w:szCs w:val="24"/>
      </w:rPr>
      <w:fldChar w:fldCharType="separate"/>
    </w:r>
    <w:r w:rsidR="003E1532">
      <w:rPr>
        <w:rStyle w:val="PageNumber"/>
        <w:noProof/>
        <w:sz w:val="24"/>
        <w:szCs w:val="24"/>
      </w:rPr>
      <w:t>24</w:t>
    </w:r>
    <w:r>
      <w:rPr>
        <w:rStyle w:val="PageNumber"/>
        <w:sz w:val="24"/>
        <w:szCs w:val="24"/>
      </w:rPr>
      <w:fldChar w:fldCharType="end"/>
    </w:r>
  </w:p>
  <w:p w14:paraId="70527FC7" w14:textId="77777777" w:rsidR="009D33F7" w:rsidRDefault="009D33F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B5510" w14:textId="77777777" w:rsidR="009D33F7" w:rsidRPr="00BC5AD7" w:rsidRDefault="009D33F7" w:rsidP="00BC5AD7">
    <w:pPr>
      <w:pStyle w:val="Footer"/>
      <w:jc w:val="center"/>
      <w:rPr>
        <w:sz w:val="24"/>
        <w:szCs w:val="24"/>
      </w:rPr>
    </w:pPr>
    <w:r w:rsidRPr="00BC5AD7">
      <w:rPr>
        <w:sz w:val="24"/>
        <w:szCs w:val="24"/>
      </w:rPr>
      <w:t>A-1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2A5EB" w14:textId="77777777" w:rsidR="009D33F7" w:rsidRPr="00BC5AD7" w:rsidRDefault="009D33F7" w:rsidP="00BC5AD7">
    <w:pPr>
      <w:pStyle w:val="Footer"/>
      <w:jc w:val="center"/>
      <w:rPr>
        <w:sz w:val="24"/>
        <w:szCs w:val="24"/>
      </w:rPr>
    </w:pPr>
    <w:r>
      <w:rPr>
        <w:sz w:val="24"/>
        <w:szCs w:val="24"/>
      </w:rPr>
      <w:t>B</w:t>
    </w:r>
    <w:r w:rsidRPr="00BC5AD7">
      <w:rPr>
        <w:sz w:val="24"/>
        <w:szCs w:val="24"/>
      </w:rPr>
      <w:t>-1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0F7192" w14:textId="77777777" w:rsidR="009D33F7" w:rsidRDefault="009D33F7" w:rsidP="004A2E50">
    <w:pPr>
      <w:pStyle w:val="Footer"/>
      <w:jc w:val="center"/>
    </w:pPr>
    <w:r>
      <w:rPr>
        <w:sz w:val="24"/>
        <w:szCs w:val="24"/>
      </w:rPr>
      <w:t>C</w:t>
    </w:r>
    <w:r w:rsidRPr="00BC5AD7">
      <w:rPr>
        <w:sz w:val="24"/>
        <w:szCs w:val="24"/>
      </w:rPr>
      <w:t>-1</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4626F" w14:textId="77777777" w:rsidR="009D33F7" w:rsidRDefault="009D33F7" w:rsidP="004A2E50">
    <w:pPr>
      <w:pStyle w:val="Footer"/>
      <w:jc w:val="center"/>
    </w:pPr>
    <w:r>
      <w:rPr>
        <w:sz w:val="24"/>
        <w:szCs w:val="24"/>
      </w:rPr>
      <w:t>D</w:t>
    </w:r>
    <w:r w:rsidRPr="00BC5AD7">
      <w:rPr>
        <w:sz w:val="24"/>
        <w:szCs w:val="24"/>
      </w:rPr>
      <w:t>-1</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F772D" w14:textId="77777777" w:rsidR="009D33F7" w:rsidRDefault="009D33F7" w:rsidP="004A2E50">
    <w:pPr>
      <w:pStyle w:val="Footer"/>
      <w:jc w:val="center"/>
    </w:pPr>
    <w:r>
      <w:rPr>
        <w:sz w:val="24"/>
        <w:szCs w:val="24"/>
      </w:rPr>
      <w:t>E</w:t>
    </w:r>
    <w:r w:rsidRPr="00BC5AD7">
      <w:rPr>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7BC30" w14:textId="77777777" w:rsidR="0056743A" w:rsidRDefault="0056743A">
      <w:r>
        <w:separator/>
      </w:r>
    </w:p>
  </w:footnote>
  <w:footnote w:type="continuationSeparator" w:id="0">
    <w:p w14:paraId="76F53F05" w14:textId="77777777" w:rsidR="0056743A" w:rsidRDefault="0056743A">
      <w:r>
        <w:continuationSeparator/>
      </w:r>
    </w:p>
  </w:footnote>
  <w:footnote w:id="1">
    <w:p w14:paraId="41A11C94" w14:textId="77777777" w:rsidR="009D33F7" w:rsidRDefault="009D33F7">
      <w:pPr>
        <w:pStyle w:val="FootnoteText"/>
      </w:pPr>
      <w:r>
        <w:rPr>
          <w:rStyle w:val="FootnoteReference"/>
        </w:rPr>
        <w:footnoteRef/>
      </w:r>
      <w:r>
        <w:t xml:space="preserve"> </w:t>
      </w:r>
      <w:r w:rsidRPr="00D32913">
        <w:t xml:space="preserve">The term </w:t>
      </w:r>
      <w:r>
        <w:t>“</w:t>
      </w:r>
      <w:r w:rsidRPr="00D32913">
        <w:t>F-33</w:t>
      </w:r>
      <w:r>
        <w:t>”</w:t>
      </w:r>
      <w:r w:rsidRPr="00D32913">
        <w:t xml:space="preserve">' is the form number </w:t>
      </w:r>
      <w:r>
        <w:t xml:space="preserve">utilized for </w:t>
      </w:r>
      <w:r w:rsidRPr="00D32913">
        <w:t>the School District Finance Survey collection instrument.</w:t>
      </w:r>
      <w:r>
        <w:t xml:space="preserve"> The </w:t>
      </w:r>
      <w:r w:rsidRPr="00D32913">
        <w:t>School District Finance Survey</w:t>
      </w:r>
      <w:r>
        <w:t xml:space="preserve"> is commonly called the F-33.</w:t>
      </w:r>
    </w:p>
  </w:footnote>
  <w:footnote w:id="2">
    <w:p w14:paraId="5CD23660" w14:textId="77777777" w:rsidR="009D33F7" w:rsidRPr="0022386B" w:rsidRDefault="009D33F7">
      <w:pPr>
        <w:rPr>
          <w:color w:val="0D0D0D" w:themeColor="text1" w:themeTint="F2"/>
        </w:rPr>
      </w:pPr>
      <w:r>
        <w:rPr>
          <w:vertAlign w:val="superscript"/>
        </w:rPr>
        <w:footnoteRef/>
      </w:r>
      <w:r>
        <w:t xml:space="preserve"> Refer to the CCD National Public Education Financial Survey (NPEFS) for national- and state-level figures. The NPEFS, a key component of the CCD survey system, collects state totals of school finance data. Although both the NPEFS and the F-</w:t>
      </w:r>
      <w:r w:rsidRPr="0022386B">
        <w:rPr>
          <w:color w:val="0D0D0D" w:themeColor="text1" w:themeTint="F2"/>
        </w:rPr>
        <w:t xml:space="preserve">33 survey collect data from SEAs, the NPEFS includes expenditures for special state-run and federal-run schools that are not included in the F-33 survey. NPEFS data represent the total spending on public elementary and secondary education for states and the nation, and are used in determining state funding allocations for a number of federal education programs, including those authorized by Title I of the Elementary and Secondary Education Act of 1965. </w:t>
      </w:r>
    </w:p>
  </w:footnote>
  <w:footnote w:id="3">
    <w:p w14:paraId="077CEE33" w14:textId="04080350" w:rsidR="009D33F7" w:rsidRPr="0022386B" w:rsidRDefault="009D33F7">
      <w:pPr>
        <w:pStyle w:val="FootnoteText"/>
        <w:rPr>
          <w:color w:val="0D0D0D" w:themeColor="text1" w:themeTint="F2"/>
        </w:rPr>
      </w:pPr>
      <w:r w:rsidRPr="0022386B">
        <w:rPr>
          <w:rStyle w:val="FootnoteReference"/>
          <w:color w:val="0D0D0D" w:themeColor="text1" w:themeTint="F2"/>
        </w:rPr>
        <w:footnoteRef/>
      </w:r>
      <w:r w:rsidRPr="0022386B">
        <w:rPr>
          <w:color w:val="0D0D0D" w:themeColor="text1" w:themeTint="F2"/>
        </w:rPr>
        <w:t xml:space="preserve"> </w:t>
      </w:r>
      <w:hyperlink r:id="rId1" w:history="1">
        <w:r w:rsidRPr="00EB57FD">
          <w:rPr>
            <w:rStyle w:val="Hyperlink"/>
          </w:rPr>
          <w:t>https://www.census.gov/programs-surveys/school-finances.html</w:t>
        </w:r>
      </w:hyperlink>
    </w:p>
  </w:footnote>
  <w:footnote w:id="4">
    <w:p w14:paraId="5ECACE87" w14:textId="4CC29AA6" w:rsidR="009D33F7" w:rsidRDefault="009D33F7" w:rsidP="002A28EE">
      <w:r>
        <w:rPr>
          <w:rStyle w:val="FootnoteReference"/>
        </w:rPr>
        <w:footnoteRef/>
      </w:r>
      <w:r>
        <w:t xml:space="preserve"> </w:t>
      </w:r>
      <w:r w:rsidRPr="00C87AF3">
        <w:rPr>
          <w:color w:val="0D0D0D" w:themeColor="text1" w:themeTint="F2"/>
        </w:rPr>
        <w:t xml:space="preserve">U.S. Census Bureau, </w:t>
      </w:r>
      <w:r w:rsidRPr="00C87AF3">
        <w:rPr>
          <w:i/>
          <w:color w:val="0D0D0D" w:themeColor="text1" w:themeTint="F2"/>
        </w:rPr>
        <w:t>Public Education Finances</w:t>
      </w:r>
      <w:r w:rsidRPr="00C87AF3">
        <w:rPr>
          <w:color w:val="0D0D0D" w:themeColor="text1" w:themeTint="F2"/>
        </w:rPr>
        <w:t>: 201</w:t>
      </w:r>
      <w:r>
        <w:rPr>
          <w:color w:val="0D0D0D" w:themeColor="text1" w:themeTint="F2"/>
        </w:rPr>
        <w:t>5</w:t>
      </w:r>
      <w:r w:rsidRPr="00C87AF3">
        <w:rPr>
          <w:color w:val="0D0D0D" w:themeColor="text1" w:themeTint="F2"/>
        </w:rPr>
        <w:t>, G1</w:t>
      </w:r>
      <w:r>
        <w:rPr>
          <w:color w:val="0D0D0D" w:themeColor="text1" w:themeTint="F2"/>
        </w:rPr>
        <w:t>5</w:t>
      </w:r>
      <w:r w:rsidRPr="00C87AF3">
        <w:rPr>
          <w:color w:val="0D0D0D" w:themeColor="text1" w:themeTint="F2"/>
        </w:rPr>
        <w:t>-ASPEF, U.S. Government Printing Office, Washington, DC, 201</w:t>
      </w:r>
      <w:r>
        <w:rPr>
          <w:color w:val="0D0D0D" w:themeColor="text1" w:themeTint="F2"/>
        </w:rPr>
        <w:t>7</w:t>
      </w:r>
      <w:r w:rsidRPr="00C87AF3">
        <w:rPr>
          <w:color w:val="0D0D0D" w:themeColor="text1" w:themeTint="F2"/>
        </w:rPr>
        <w:t>.</w:t>
      </w:r>
      <w:r>
        <w:rPr>
          <w:color w:val="0D0D0D" w:themeColor="text1" w:themeTint="F2"/>
        </w:rPr>
        <w:t xml:space="preserve"> </w:t>
      </w:r>
      <w:r w:rsidRPr="00E21B03">
        <w:rPr>
          <w:color w:val="0D0D0D" w:themeColor="text1" w:themeTint="F2"/>
        </w:rPr>
        <w:t>Because independent charter school districts generally do not meet the Census Bureau’s criteria for classification as government entities, the Census Bureau excludes them from the F-33 data file.</w:t>
      </w:r>
    </w:p>
  </w:footnote>
  <w:footnote w:id="5">
    <w:p w14:paraId="2561ED22" w14:textId="77777777" w:rsidR="009D33F7" w:rsidRDefault="009D33F7">
      <w:pPr>
        <w:pStyle w:val="FootnoteText"/>
      </w:pPr>
      <w:r>
        <w:rPr>
          <w:rStyle w:val="FootnoteReference"/>
        </w:rPr>
        <w:footnoteRef/>
      </w:r>
      <w:r>
        <w:t xml:space="preserve"> </w:t>
      </w:r>
      <w:r w:rsidRPr="00564915">
        <w:t>The primary consideration is given to the government that imposed the tax (U.S. Census Bureau 2006).</w:t>
      </w:r>
    </w:p>
  </w:footnote>
  <w:footnote w:id="6">
    <w:p w14:paraId="38D2EDE5" w14:textId="77777777" w:rsidR="009D33F7" w:rsidRDefault="009D33F7" w:rsidP="002A28EE">
      <w:pPr>
        <w:pStyle w:val="FootnoteText"/>
      </w:pPr>
      <w:r>
        <w:rPr>
          <w:rStyle w:val="FootnoteReference"/>
        </w:rPr>
        <w:footnoteRef/>
      </w:r>
      <w:r>
        <w:t xml:space="preserve"> Variable names are included in parentheses following variable labels at first reference. Subsequent references use variable names only. </w:t>
      </w:r>
    </w:p>
  </w:footnote>
  <w:footnote w:id="7">
    <w:p w14:paraId="0EFD3B0B" w14:textId="77777777" w:rsidR="009D33F7" w:rsidRDefault="009D33F7">
      <w:pPr>
        <w:pStyle w:val="FootnoteText"/>
      </w:pPr>
      <w:r>
        <w:rPr>
          <w:rStyle w:val="FootnoteReference"/>
        </w:rPr>
        <w:footnoteRef/>
      </w:r>
      <w:r>
        <w:t xml:space="preserve"> NCES added seven data items to the NPEFS survey in order to collect and analyze data pertaining to Title I, Impact Aid, and other ED funds. The seven additional data items provide the necessary detail to report total ARRA expenditures and their functional allocations, such as for classroom instruction or school construction. </w:t>
      </w:r>
      <w:r w:rsidRPr="003E02D5">
        <w:t>“Department of Education, Notice of Proposed Information Collection Requests” 74 Federal Register 154 (12 August 2009) pp</w:t>
      </w:r>
      <w:r>
        <w:t>.</w:t>
      </w:r>
      <w:r w:rsidRPr="003E02D5">
        <w:t xml:space="preserve"> 40573-40574; “Department of Education, Submission for OMB Review; Comment Request” 74 Federal Register</w:t>
      </w:r>
      <w:r>
        <w:t xml:space="preserve"> 197</w:t>
      </w:r>
      <w:r w:rsidRPr="003E02D5">
        <w:t xml:space="preserve"> (14 October 2009)</w:t>
      </w:r>
      <w:r>
        <w:t xml:space="preserve"> </w:t>
      </w:r>
      <w:r w:rsidRPr="003E02D5">
        <w:t>p. 52752.</w:t>
      </w:r>
      <w:r>
        <w:t xml:space="preserve"> </w:t>
      </w:r>
    </w:p>
  </w:footnote>
  <w:footnote w:id="8">
    <w:p w14:paraId="4EDF3C46" w14:textId="77777777" w:rsidR="009D33F7" w:rsidRPr="00F36192" w:rsidRDefault="009D33F7">
      <w:pPr>
        <w:pStyle w:val="FootnoteText"/>
        <w:rPr>
          <w:vertAlign w:val="superscript"/>
        </w:rPr>
      </w:pPr>
      <w:r>
        <w:rPr>
          <w:rStyle w:val="FootnoteReference"/>
        </w:rPr>
        <w:footnoteRef/>
      </w:r>
      <w:r>
        <w:t xml:space="preserve"> American National Standards Institute (ANSI) state codes replace the Federal Information Processing Standards (FIPS) codes previously issued by the National Institute of Standards and Technology (NIST) for the 50 states, the District of Columbia, and the U.S. Island Areas. ANSI state code values map directly to the retired FIPS code values.</w:t>
      </w:r>
    </w:p>
  </w:footnote>
  <w:footnote w:id="9">
    <w:p w14:paraId="6518376C" w14:textId="60B3A39A" w:rsidR="009D33F7" w:rsidRDefault="009D33F7">
      <w:pPr>
        <w:pStyle w:val="FootnoteText"/>
      </w:pPr>
      <w:r>
        <w:rPr>
          <w:rStyle w:val="FootnoteReference"/>
        </w:rPr>
        <w:footnoteRef/>
      </w:r>
      <w:r>
        <w:t xml:space="preserve">  For additional information about CBSA and CSA definitions, see </w:t>
      </w:r>
      <w:hyperlink r:id="rId2" w:history="1">
        <w:r>
          <w:rPr>
            <w:rStyle w:val="Hyperlink"/>
          </w:rPr>
          <w:t>http://www.census.gov/geo/reference/gtc/gtc_cbsa.html</w:t>
        </w:r>
      </w:hyperlink>
      <w:r>
        <w:t>.</w:t>
      </w:r>
    </w:p>
  </w:footnote>
  <w:footnote w:id="10">
    <w:p w14:paraId="687DB75D" w14:textId="28805677" w:rsidR="009D33F7" w:rsidRDefault="009D33F7">
      <w:pPr>
        <w:pStyle w:val="FootnoteText"/>
      </w:pPr>
      <w:r>
        <w:rPr>
          <w:rStyle w:val="FootnoteReference"/>
        </w:rPr>
        <w:footnoteRef/>
      </w:r>
      <w:r>
        <w:t xml:space="preserve"> For additional information on FIPST and CONUM discrepancies, see pages 3-5 of the CCD geographic file documentation, “Education Demographic and Geographic Estimates (EDGE) Program, Geographic Indicators and Identifiers 2014-15” (Geverdt, Nixon, and Snediker 2016).</w:t>
      </w:r>
    </w:p>
  </w:footnote>
  <w:footnote w:id="11">
    <w:p w14:paraId="6D131CF2" w14:textId="77777777" w:rsidR="009D33F7" w:rsidRPr="00AE396B" w:rsidRDefault="009D33F7" w:rsidP="00F941DD">
      <w:pPr>
        <w:pStyle w:val="FootnoteText"/>
        <w:rPr>
          <w:color w:val="0D0D0D" w:themeColor="text1" w:themeTint="F2"/>
        </w:rPr>
      </w:pPr>
      <w:r>
        <w:rPr>
          <w:rStyle w:val="FootnoteReference"/>
        </w:rPr>
        <w:footnoteRef/>
      </w:r>
      <w:r>
        <w:t xml:space="preserve"> </w:t>
      </w:r>
      <w:r>
        <w:rPr>
          <w:rFonts w:cs="Arial"/>
        </w:rPr>
        <w:t xml:space="preserve">Starting with FY 08, the assignment of SCHLEV codes </w:t>
      </w:r>
      <w:r w:rsidRPr="003D5D66">
        <w:rPr>
          <w:rFonts w:cs="Arial"/>
        </w:rPr>
        <w:t>for an LEA was changed to a</w:t>
      </w:r>
      <w:r>
        <w:rPr>
          <w:rFonts w:cs="Arial"/>
        </w:rPr>
        <w:t xml:space="preserve"> new method to ensure that SCHLEV codes were consistent with student enrollments by grade. Prior to FY 08, </w:t>
      </w:r>
      <w:r w:rsidRPr="00924918">
        <w:rPr>
          <w:rFonts w:cs="Arial"/>
        </w:rPr>
        <w:t>the Census Bureau</w:t>
      </w:r>
      <w:r>
        <w:rPr>
          <w:rFonts w:cs="Arial"/>
        </w:rPr>
        <w:t xml:space="preserve"> </w:t>
      </w:r>
      <w:r w:rsidRPr="00783E63">
        <w:rPr>
          <w:rFonts w:cs="Arial"/>
        </w:rPr>
        <w:t xml:space="preserve">assigned SCHLEV </w:t>
      </w:r>
      <w:r>
        <w:rPr>
          <w:rFonts w:cs="Arial"/>
        </w:rPr>
        <w:t xml:space="preserve">codes using a different methodology. SCHLEV has a different definition </w:t>
      </w:r>
      <w:r w:rsidRPr="00AE396B">
        <w:rPr>
          <w:rFonts w:cs="Arial"/>
          <w:color w:val="0D0D0D" w:themeColor="text1" w:themeTint="F2"/>
        </w:rPr>
        <w:t>than the school-level code (LEVEL) in the CCD School Universe file.</w:t>
      </w:r>
    </w:p>
  </w:footnote>
  <w:footnote w:id="12">
    <w:p w14:paraId="0ABAE040" w14:textId="56FB6CF7" w:rsidR="009D33F7" w:rsidRDefault="009D33F7">
      <w:pPr>
        <w:pStyle w:val="FootnoteText"/>
      </w:pPr>
      <w:r>
        <w:rPr>
          <w:rStyle w:val="FootnoteReference"/>
        </w:rPr>
        <w:footnoteRef/>
      </w:r>
      <w:r>
        <w:t xml:space="preserve"> For additional information on grade 13 and the adult education grade level “AE,” see pages 3-4 of the CCD universe files documentation, “Documentation to the 2014-15 Common Core of Data (CCD) Universe Files” (Glander 2016).</w:t>
      </w:r>
    </w:p>
  </w:footnote>
  <w:footnote w:id="13">
    <w:p w14:paraId="114A73A4" w14:textId="78C6D3FC" w:rsidR="009D33F7" w:rsidRPr="00241916" w:rsidRDefault="009D33F7" w:rsidP="00FE6E18">
      <w:pPr>
        <w:rPr>
          <w:color w:val="0D0D0D" w:themeColor="text1" w:themeTint="F2"/>
        </w:rPr>
      </w:pPr>
      <w:r>
        <w:rPr>
          <w:rStyle w:val="FootnoteReference"/>
        </w:rPr>
        <w:footnoteRef/>
      </w:r>
      <w:r>
        <w:t xml:space="preserve"> </w:t>
      </w:r>
      <w:r w:rsidRPr="00241916">
        <w:rPr>
          <w:color w:val="0D0D0D" w:themeColor="text1" w:themeTint="F2"/>
        </w:rPr>
        <w:t>Students should be reported, for CCD purposes, in the membership of the LEA that initially receives funds for that student’s education; and in the membership of the school he or she attends (</w:t>
      </w:r>
      <w:proofErr w:type="spellStart"/>
      <w:r w:rsidRPr="00241916">
        <w:rPr>
          <w:color w:val="0D0D0D" w:themeColor="text1" w:themeTint="F2"/>
        </w:rPr>
        <w:t>EDFacts</w:t>
      </w:r>
      <w:proofErr w:type="spellEnd"/>
      <w:r w:rsidRPr="00241916">
        <w:rPr>
          <w:color w:val="0D0D0D" w:themeColor="text1" w:themeTint="F2"/>
        </w:rPr>
        <w:t xml:space="preserve"> Membership File Specifications – </w:t>
      </w:r>
      <w:r>
        <w:rPr>
          <w:color w:val="0D0D0D" w:themeColor="text1" w:themeTint="F2"/>
        </w:rPr>
        <w:t>C</w:t>
      </w:r>
      <w:r w:rsidRPr="00241916">
        <w:rPr>
          <w:color w:val="0D0D0D" w:themeColor="text1" w:themeTint="F2"/>
        </w:rPr>
        <w:t>052-</w:t>
      </w:r>
      <w:r>
        <w:rPr>
          <w:color w:val="0D0D0D" w:themeColor="text1" w:themeTint="F2"/>
        </w:rPr>
        <w:t>11</w:t>
      </w:r>
      <w:r w:rsidRPr="00241916">
        <w:rPr>
          <w:color w:val="0D0D0D" w:themeColor="text1" w:themeTint="F2"/>
        </w:rPr>
        <w:t>-</w:t>
      </w:r>
      <w:r>
        <w:rPr>
          <w:color w:val="0D0D0D" w:themeColor="text1" w:themeTint="F2"/>
        </w:rPr>
        <w:t>1</w:t>
      </w:r>
      <w:r w:rsidRPr="00241916">
        <w:rPr>
          <w:color w:val="0D0D0D" w:themeColor="text1" w:themeTint="F2"/>
        </w:rPr>
        <w:t xml:space="preserve"> SY</w:t>
      </w:r>
      <w:r>
        <w:rPr>
          <w:color w:val="0D0D0D" w:themeColor="text1" w:themeTint="F2"/>
        </w:rPr>
        <w:t xml:space="preserve"> 2014-15</w:t>
      </w:r>
      <w:r w:rsidRPr="00241916">
        <w:rPr>
          <w:color w:val="0D0D0D" w:themeColor="text1" w:themeTint="F2"/>
        </w:rPr>
        <w:t>)</w:t>
      </w:r>
      <w:r>
        <w:rPr>
          <w:color w:val="0D0D0D" w:themeColor="text1" w:themeTint="F2"/>
        </w:rPr>
        <w:t>.</w:t>
      </w:r>
    </w:p>
    <w:p w14:paraId="70431AA4" w14:textId="77777777" w:rsidR="009D33F7" w:rsidRPr="00241916" w:rsidRDefault="009D33F7" w:rsidP="00FE6E18">
      <w:pPr>
        <w:rPr>
          <w:color w:val="0D0D0D" w:themeColor="text1" w:themeTint="F2"/>
        </w:rPr>
      </w:pPr>
    </w:p>
    <w:p w14:paraId="5961EB08" w14:textId="77777777" w:rsidR="009D33F7" w:rsidRDefault="009D33F7" w:rsidP="00FE6E18">
      <w:pPr>
        <w:pStyle w:val="FootnoteText"/>
      </w:pPr>
    </w:p>
  </w:footnote>
  <w:footnote w:id="14">
    <w:p w14:paraId="1C8269A6" w14:textId="77777777" w:rsidR="009D33F7" w:rsidRDefault="009D33F7" w:rsidP="00486DA8">
      <w:pPr>
        <w:pStyle w:val="FootnoteText"/>
      </w:pPr>
      <w:r w:rsidRPr="008C2967">
        <w:rPr>
          <w:rStyle w:val="FootnoteReference"/>
        </w:rPr>
        <w:footnoteRef/>
      </w:r>
      <w:r>
        <w:t xml:space="preserve"> Letters “b” through “z” are used for internal version control.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A10CD"/>
    <w:multiLevelType w:val="hybridMultilevel"/>
    <w:tmpl w:val="513A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72B36"/>
    <w:multiLevelType w:val="hybridMultilevel"/>
    <w:tmpl w:val="FC92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0A371F"/>
    <w:multiLevelType w:val="hybridMultilevel"/>
    <w:tmpl w:val="D1B0FB2C"/>
    <w:lvl w:ilvl="0" w:tplc="E0B2A588">
      <w:start w:val="1"/>
      <w:numFmt w:val="bullet"/>
      <w:lvlText w:val=""/>
      <w:lvlJc w:val="left"/>
      <w:pPr>
        <w:tabs>
          <w:tab w:val="num" w:pos="936"/>
        </w:tabs>
        <w:ind w:left="792" w:hanging="216"/>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B942D15"/>
    <w:multiLevelType w:val="hybridMultilevel"/>
    <w:tmpl w:val="7D105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190EE1"/>
    <w:multiLevelType w:val="hybridMultilevel"/>
    <w:tmpl w:val="A2F634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4E9138C"/>
    <w:multiLevelType w:val="hybridMultilevel"/>
    <w:tmpl w:val="4062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327C4B"/>
    <w:multiLevelType w:val="hybridMultilevel"/>
    <w:tmpl w:val="2A36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D2397D"/>
    <w:multiLevelType w:val="hybridMultilevel"/>
    <w:tmpl w:val="6BEA673E"/>
    <w:lvl w:ilvl="0" w:tplc="4A90E898">
      <w:start w:val="1"/>
      <w:numFmt w:val="upperRoman"/>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F805274"/>
    <w:multiLevelType w:val="hybridMultilevel"/>
    <w:tmpl w:val="CE0299F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15B07B9"/>
    <w:multiLevelType w:val="hybridMultilevel"/>
    <w:tmpl w:val="DFF8C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5F4BA1"/>
    <w:multiLevelType w:val="hybridMultilevel"/>
    <w:tmpl w:val="40545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5B00C1"/>
    <w:multiLevelType w:val="hybridMultilevel"/>
    <w:tmpl w:val="0324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C20490"/>
    <w:multiLevelType w:val="hybridMultilevel"/>
    <w:tmpl w:val="6D4C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4B14F5"/>
    <w:multiLevelType w:val="hybridMultilevel"/>
    <w:tmpl w:val="E5323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4"/>
  </w:num>
  <w:num w:numId="5">
    <w:abstractNumId w:val="6"/>
  </w:num>
  <w:num w:numId="6">
    <w:abstractNumId w:val="5"/>
  </w:num>
  <w:num w:numId="7">
    <w:abstractNumId w:val="0"/>
  </w:num>
  <w:num w:numId="8">
    <w:abstractNumId w:val="11"/>
  </w:num>
  <w:num w:numId="9">
    <w:abstractNumId w:val="9"/>
  </w:num>
  <w:num w:numId="10">
    <w:abstractNumId w:val="3"/>
  </w:num>
  <w:num w:numId="11">
    <w:abstractNumId w:val="10"/>
  </w:num>
  <w:num w:numId="12">
    <w:abstractNumId w:val="1"/>
  </w:num>
  <w:num w:numId="13">
    <w:abstractNumId w:val="13"/>
  </w:num>
  <w:num w:numId="14">
    <w:abstractNumId w:val="1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ei L Ampadu (CENSUS/ERD FED)">
    <w15:presenceInfo w15:providerId="AD" w15:userId="S-1-5-21-2418650581-3053253586-2785318765-25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9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45B"/>
    <w:rsid w:val="000023EA"/>
    <w:rsid w:val="000033D3"/>
    <w:rsid w:val="00003B5D"/>
    <w:rsid w:val="00005D6D"/>
    <w:rsid w:val="00007AE2"/>
    <w:rsid w:val="0001003F"/>
    <w:rsid w:val="00011570"/>
    <w:rsid w:val="00014B1C"/>
    <w:rsid w:val="0002085D"/>
    <w:rsid w:val="00021492"/>
    <w:rsid w:val="00021A8F"/>
    <w:rsid w:val="00023801"/>
    <w:rsid w:val="0002543F"/>
    <w:rsid w:val="00026839"/>
    <w:rsid w:val="000273B0"/>
    <w:rsid w:val="0003304E"/>
    <w:rsid w:val="000367AD"/>
    <w:rsid w:val="00037541"/>
    <w:rsid w:val="00037E22"/>
    <w:rsid w:val="00040611"/>
    <w:rsid w:val="00040900"/>
    <w:rsid w:val="00043827"/>
    <w:rsid w:val="00043CE9"/>
    <w:rsid w:val="00044DFD"/>
    <w:rsid w:val="00045FF2"/>
    <w:rsid w:val="00051C5C"/>
    <w:rsid w:val="00054C6B"/>
    <w:rsid w:val="00054FF8"/>
    <w:rsid w:val="000559B3"/>
    <w:rsid w:val="000566A2"/>
    <w:rsid w:val="00057C2A"/>
    <w:rsid w:val="000632AA"/>
    <w:rsid w:val="00065615"/>
    <w:rsid w:val="00066459"/>
    <w:rsid w:val="00067159"/>
    <w:rsid w:val="000673F3"/>
    <w:rsid w:val="00070F04"/>
    <w:rsid w:val="000711F3"/>
    <w:rsid w:val="00072C9D"/>
    <w:rsid w:val="00073292"/>
    <w:rsid w:val="000747FE"/>
    <w:rsid w:val="00074C4B"/>
    <w:rsid w:val="00075B76"/>
    <w:rsid w:val="000763F9"/>
    <w:rsid w:val="00080E4C"/>
    <w:rsid w:val="000816D2"/>
    <w:rsid w:val="0008242C"/>
    <w:rsid w:val="0008696F"/>
    <w:rsid w:val="000871E1"/>
    <w:rsid w:val="00087898"/>
    <w:rsid w:val="00090C88"/>
    <w:rsid w:val="00093C62"/>
    <w:rsid w:val="000960D8"/>
    <w:rsid w:val="000A0264"/>
    <w:rsid w:val="000A6662"/>
    <w:rsid w:val="000A6F9D"/>
    <w:rsid w:val="000B37CD"/>
    <w:rsid w:val="000B7E05"/>
    <w:rsid w:val="000C46CB"/>
    <w:rsid w:val="000C5281"/>
    <w:rsid w:val="000D3AEF"/>
    <w:rsid w:val="000D45AE"/>
    <w:rsid w:val="000D51D5"/>
    <w:rsid w:val="000D7723"/>
    <w:rsid w:val="000E151F"/>
    <w:rsid w:val="000E1C92"/>
    <w:rsid w:val="000E1D2E"/>
    <w:rsid w:val="000E2651"/>
    <w:rsid w:val="000E3E5A"/>
    <w:rsid w:val="000E61C2"/>
    <w:rsid w:val="000E7558"/>
    <w:rsid w:val="000E7FC8"/>
    <w:rsid w:val="000F0247"/>
    <w:rsid w:val="000F36AB"/>
    <w:rsid w:val="000F3DB7"/>
    <w:rsid w:val="000F41BF"/>
    <w:rsid w:val="000F5DE2"/>
    <w:rsid w:val="000F5EB8"/>
    <w:rsid w:val="00103EE6"/>
    <w:rsid w:val="0010557F"/>
    <w:rsid w:val="001055F7"/>
    <w:rsid w:val="001111FF"/>
    <w:rsid w:val="0011228F"/>
    <w:rsid w:val="00116A35"/>
    <w:rsid w:val="00122402"/>
    <w:rsid w:val="00122720"/>
    <w:rsid w:val="00122B65"/>
    <w:rsid w:val="00126DE4"/>
    <w:rsid w:val="0012729F"/>
    <w:rsid w:val="00127BAC"/>
    <w:rsid w:val="001310FE"/>
    <w:rsid w:val="00131B65"/>
    <w:rsid w:val="00132164"/>
    <w:rsid w:val="0013276E"/>
    <w:rsid w:val="00134708"/>
    <w:rsid w:val="00135377"/>
    <w:rsid w:val="0013550F"/>
    <w:rsid w:val="00135778"/>
    <w:rsid w:val="001359BA"/>
    <w:rsid w:val="00136267"/>
    <w:rsid w:val="00140F43"/>
    <w:rsid w:val="00142930"/>
    <w:rsid w:val="00142DC1"/>
    <w:rsid w:val="00144A93"/>
    <w:rsid w:val="0014690D"/>
    <w:rsid w:val="00150B73"/>
    <w:rsid w:val="00152435"/>
    <w:rsid w:val="00154186"/>
    <w:rsid w:val="0015450C"/>
    <w:rsid w:val="00154B5F"/>
    <w:rsid w:val="00157766"/>
    <w:rsid w:val="001611B0"/>
    <w:rsid w:val="0016339A"/>
    <w:rsid w:val="00163B42"/>
    <w:rsid w:val="001642BD"/>
    <w:rsid w:val="00166E74"/>
    <w:rsid w:val="00174B0E"/>
    <w:rsid w:val="00175319"/>
    <w:rsid w:val="0017744E"/>
    <w:rsid w:val="001812F5"/>
    <w:rsid w:val="00181588"/>
    <w:rsid w:val="00184C80"/>
    <w:rsid w:val="00185106"/>
    <w:rsid w:val="00185891"/>
    <w:rsid w:val="00185E2B"/>
    <w:rsid w:val="00186705"/>
    <w:rsid w:val="00187BB7"/>
    <w:rsid w:val="00191F18"/>
    <w:rsid w:val="00194C0B"/>
    <w:rsid w:val="0019622F"/>
    <w:rsid w:val="00196301"/>
    <w:rsid w:val="0019661E"/>
    <w:rsid w:val="00196B88"/>
    <w:rsid w:val="001A024C"/>
    <w:rsid w:val="001A0CC9"/>
    <w:rsid w:val="001A21AA"/>
    <w:rsid w:val="001A37DE"/>
    <w:rsid w:val="001A70FB"/>
    <w:rsid w:val="001B2C06"/>
    <w:rsid w:val="001B3DEA"/>
    <w:rsid w:val="001B5055"/>
    <w:rsid w:val="001B63FC"/>
    <w:rsid w:val="001B7150"/>
    <w:rsid w:val="001C02A0"/>
    <w:rsid w:val="001C0399"/>
    <w:rsid w:val="001C14B4"/>
    <w:rsid w:val="001C34B5"/>
    <w:rsid w:val="001C3A28"/>
    <w:rsid w:val="001C4694"/>
    <w:rsid w:val="001C47CB"/>
    <w:rsid w:val="001C4F5E"/>
    <w:rsid w:val="001C63AA"/>
    <w:rsid w:val="001C7081"/>
    <w:rsid w:val="001C7225"/>
    <w:rsid w:val="001C7DEF"/>
    <w:rsid w:val="001D01B2"/>
    <w:rsid w:val="001D0942"/>
    <w:rsid w:val="001D16BF"/>
    <w:rsid w:val="001E1A74"/>
    <w:rsid w:val="001E3012"/>
    <w:rsid w:val="001E3AFF"/>
    <w:rsid w:val="001E3F6D"/>
    <w:rsid w:val="001E434B"/>
    <w:rsid w:val="001E4B66"/>
    <w:rsid w:val="001E539B"/>
    <w:rsid w:val="001E57D9"/>
    <w:rsid w:val="001E5868"/>
    <w:rsid w:val="001F2C3A"/>
    <w:rsid w:val="001F4B2C"/>
    <w:rsid w:val="001F5064"/>
    <w:rsid w:val="001F594C"/>
    <w:rsid w:val="001F7664"/>
    <w:rsid w:val="00200652"/>
    <w:rsid w:val="00200F8B"/>
    <w:rsid w:val="002025FA"/>
    <w:rsid w:val="00203B0E"/>
    <w:rsid w:val="00203DDD"/>
    <w:rsid w:val="00204385"/>
    <w:rsid w:val="002052D9"/>
    <w:rsid w:val="002075D1"/>
    <w:rsid w:val="00212A42"/>
    <w:rsid w:val="0021612D"/>
    <w:rsid w:val="00217D81"/>
    <w:rsid w:val="00223085"/>
    <w:rsid w:val="0022386B"/>
    <w:rsid w:val="00223E1D"/>
    <w:rsid w:val="002246B4"/>
    <w:rsid w:val="002251A0"/>
    <w:rsid w:val="00230FB8"/>
    <w:rsid w:val="00233E4A"/>
    <w:rsid w:val="00235740"/>
    <w:rsid w:val="00235D09"/>
    <w:rsid w:val="00236946"/>
    <w:rsid w:val="0023790B"/>
    <w:rsid w:val="00240926"/>
    <w:rsid w:val="002416AC"/>
    <w:rsid w:val="00241916"/>
    <w:rsid w:val="00241C48"/>
    <w:rsid w:val="00242976"/>
    <w:rsid w:val="0024447D"/>
    <w:rsid w:val="00244A6C"/>
    <w:rsid w:val="00244B6A"/>
    <w:rsid w:val="002455BA"/>
    <w:rsid w:val="002468F6"/>
    <w:rsid w:val="00250331"/>
    <w:rsid w:val="002505FC"/>
    <w:rsid w:val="00252CD0"/>
    <w:rsid w:val="00255075"/>
    <w:rsid w:val="00255796"/>
    <w:rsid w:val="00255940"/>
    <w:rsid w:val="002572B5"/>
    <w:rsid w:val="002604D0"/>
    <w:rsid w:val="00261B92"/>
    <w:rsid w:val="00264989"/>
    <w:rsid w:val="00267BB7"/>
    <w:rsid w:val="00273577"/>
    <w:rsid w:val="002754E4"/>
    <w:rsid w:val="00276E1F"/>
    <w:rsid w:val="002779F6"/>
    <w:rsid w:val="0028064B"/>
    <w:rsid w:val="002841DF"/>
    <w:rsid w:val="002842AA"/>
    <w:rsid w:val="00284F79"/>
    <w:rsid w:val="002903F2"/>
    <w:rsid w:val="00290C5E"/>
    <w:rsid w:val="00294848"/>
    <w:rsid w:val="00295519"/>
    <w:rsid w:val="00295FAF"/>
    <w:rsid w:val="0029618C"/>
    <w:rsid w:val="00296278"/>
    <w:rsid w:val="00296BB7"/>
    <w:rsid w:val="00296EA1"/>
    <w:rsid w:val="00297112"/>
    <w:rsid w:val="002A06DF"/>
    <w:rsid w:val="002A28EE"/>
    <w:rsid w:val="002A6FA0"/>
    <w:rsid w:val="002B33FC"/>
    <w:rsid w:val="002B4D17"/>
    <w:rsid w:val="002C14A6"/>
    <w:rsid w:val="002C4289"/>
    <w:rsid w:val="002C4B44"/>
    <w:rsid w:val="002D0D0B"/>
    <w:rsid w:val="002D2128"/>
    <w:rsid w:val="002D4C9A"/>
    <w:rsid w:val="002D4E9B"/>
    <w:rsid w:val="002D5B34"/>
    <w:rsid w:val="002D6DB2"/>
    <w:rsid w:val="002E144F"/>
    <w:rsid w:val="002E14E2"/>
    <w:rsid w:val="002E1E4E"/>
    <w:rsid w:val="002E3D84"/>
    <w:rsid w:val="002E44C9"/>
    <w:rsid w:val="002F0062"/>
    <w:rsid w:val="002F2998"/>
    <w:rsid w:val="002F3F60"/>
    <w:rsid w:val="002F4BCF"/>
    <w:rsid w:val="002F4E91"/>
    <w:rsid w:val="002F5BAB"/>
    <w:rsid w:val="002F7D6A"/>
    <w:rsid w:val="0030413E"/>
    <w:rsid w:val="00304210"/>
    <w:rsid w:val="0030709D"/>
    <w:rsid w:val="00307298"/>
    <w:rsid w:val="003076C0"/>
    <w:rsid w:val="00307898"/>
    <w:rsid w:val="003102C3"/>
    <w:rsid w:val="003107D0"/>
    <w:rsid w:val="00310CA6"/>
    <w:rsid w:val="00310DF7"/>
    <w:rsid w:val="00311DB1"/>
    <w:rsid w:val="00313CF6"/>
    <w:rsid w:val="00314B0A"/>
    <w:rsid w:val="00316228"/>
    <w:rsid w:val="00320AB8"/>
    <w:rsid w:val="00320DCA"/>
    <w:rsid w:val="00320EFF"/>
    <w:rsid w:val="00321190"/>
    <w:rsid w:val="0032189B"/>
    <w:rsid w:val="00321A3D"/>
    <w:rsid w:val="003229C4"/>
    <w:rsid w:val="0032360A"/>
    <w:rsid w:val="00331E3D"/>
    <w:rsid w:val="00332E12"/>
    <w:rsid w:val="003364F2"/>
    <w:rsid w:val="00340CA0"/>
    <w:rsid w:val="00344842"/>
    <w:rsid w:val="00345776"/>
    <w:rsid w:val="00346C66"/>
    <w:rsid w:val="00350D1B"/>
    <w:rsid w:val="00350F69"/>
    <w:rsid w:val="00355F70"/>
    <w:rsid w:val="00360A42"/>
    <w:rsid w:val="00360D38"/>
    <w:rsid w:val="00361B7B"/>
    <w:rsid w:val="00361E4F"/>
    <w:rsid w:val="00361E5F"/>
    <w:rsid w:val="00362145"/>
    <w:rsid w:val="0036362D"/>
    <w:rsid w:val="00363A8A"/>
    <w:rsid w:val="003642E8"/>
    <w:rsid w:val="00365EB7"/>
    <w:rsid w:val="0036642B"/>
    <w:rsid w:val="003676F7"/>
    <w:rsid w:val="0037198E"/>
    <w:rsid w:val="00371D5C"/>
    <w:rsid w:val="00371E42"/>
    <w:rsid w:val="00373571"/>
    <w:rsid w:val="003737CD"/>
    <w:rsid w:val="0037417B"/>
    <w:rsid w:val="003751D5"/>
    <w:rsid w:val="00375958"/>
    <w:rsid w:val="0037627A"/>
    <w:rsid w:val="00376D6A"/>
    <w:rsid w:val="00377013"/>
    <w:rsid w:val="00381F40"/>
    <w:rsid w:val="00384751"/>
    <w:rsid w:val="00386894"/>
    <w:rsid w:val="00387DA6"/>
    <w:rsid w:val="00393B2F"/>
    <w:rsid w:val="00396E1D"/>
    <w:rsid w:val="0039750D"/>
    <w:rsid w:val="00397613"/>
    <w:rsid w:val="003A1C05"/>
    <w:rsid w:val="003A29CC"/>
    <w:rsid w:val="003A44E3"/>
    <w:rsid w:val="003A6FEB"/>
    <w:rsid w:val="003A788E"/>
    <w:rsid w:val="003B0E69"/>
    <w:rsid w:val="003B5113"/>
    <w:rsid w:val="003B6163"/>
    <w:rsid w:val="003B6B16"/>
    <w:rsid w:val="003B6F5D"/>
    <w:rsid w:val="003C03CA"/>
    <w:rsid w:val="003C144E"/>
    <w:rsid w:val="003C2523"/>
    <w:rsid w:val="003C26C5"/>
    <w:rsid w:val="003C28F0"/>
    <w:rsid w:val="003C3727"/>
    <w:rsid w:val="003C4F1D"/>
    <w:rsid w:val="003C5CA3"/>
    <w:rsid w:val="003C5DF9"/>
    <w:rsid w:val="003C6BD5"/>
    <w:rsid w:val="003D08EA"/>
    <w:rsid w:val="003D1DE1"/>
    <w:rsid w:val="003D3BAC"/>
    <w:rsid w:val="003D58E9"/>
    <w:rsid w:val="003D627C"/>
    <w:rsid w:val="003E1532"/>
    <w:rsid w:val="003E5747"/>
    <w:rsid w:val="003E674B"/>
    <w:rsid w:val="003E6A1D"/>
    <w:rsid w:val="003E6ECF"/>
    <w:rsid w:val="003E6F7E"/>
    <w:rsid w:val="003F0A99"/>
    <w:rsid w:val="003F23FC"/>
    <w:rsid w:val="003F2C1C"/>
    <w:rsid w:val="003F6494"/>
    <w:rsid w:val="003F6E42"/>
    <w:rsid w:val="00400B6A"/>
    <w:rsid w:val="004019D8"/>
    <w:rsid w:val="00401A9C"/>
    <w:rsid w:val="004032EF"/>
    <w:rsid w:val="004037FA"/>
    <w:rsid w:val="00403931"/>
    <w:rsid w:val="00403D90"/>
    <w:rsid w:val="004057EE"/>
    <w:rsid w:val="00407565"/>
    <w:rsid w:val="00410CC3"/>
    <w:rsid w:val="00411BFE"/>
    <w:rsid w:val="00413B3C"/>
    <w:rsid w:val="00413BDC"/>
    <w:rsid w:val="004144DF"/>
    <w:rsid w:val="004154D0"/>
    <w:rsid w:val="00416DD7"/>
    <w:rsid w:val="00416EA9"/>
    <w:rsid w:val="00422ADC"/>
    <w:rsid w:val="00423CE9"/>
    <w:rsid w:val="00424732"/>
    <w:rsid w:val="00424FDE"/>
    <w:rsid w:val="00427B5B"/>
    <w:rsid w:val="00433579"/>
    <w:rsid w:val="00434259"/>
    <w:rsid w:val="00435145"/>
    <w:rsid w:val="00435A9F"/>
    <w:rsid w:val="00436581"/>
    <w:rsid w:val="004379F3"/>
    <w:rsid w:val="004411DE"/>
    <w:rsid w:val="00441664"/>
    <w:rsid w:val="00441F62"/>
    <w:rsid w:val="00442A43"/>
    <w:rsid w:val="0044317F"/>
    <w:rsid w:val="00443297"/>
    <w:rsid w:val="00443965"/>
    <w:rsid w:val="00443A20"/>
    <w:rsid w:val="00444263"/>
    <w:rsid w:val="0044462D"/>
    <w:rsid w:val="00444A5B"/>
    <w:rsid w:val="00444B0E"/>
    <w:rsid w:val="00444FAB"/>
    <w:rsid w:val="00445147"/>
    <w:rsid w:val="004454E2"/>
    <w:rsid w:val="004505AC"/>
    <w:rsid w:val="0046098F"/>
    <w:rsid w:val="00460E59"/>
    <w:rsid w:val="00463BAA"/>
    <w:rsid w:val="00464932"/>
    <w:rsid w:val="00465935"/>
    <w:rsid w:val="0046622E"/>
    <w:rsid w:val="004665CB"/>
    <w:rsid w:val="00466C06"/>
    <w:rsid w:val="00466FDD"/>
    <w:rsid w:val="004671F6"/>
    <w:rsid w:val="0046747A"/>
    <w:rsid w:val="004703B4"/>
    <w:rsid w:val="00470CC5"/>
    <w:rsid w:val="004713B3"/>
    <w:rsid w:val="0047151A"/>
    <w:rsid w:val="00471883"/>
    <w:rsid w:val="00474655"/>
    <w:rsid w:val="00476771"/>
    <w:rsid w:val="0047743B"/>
    <w:rsid w:val="00477972"/>
    <w:rsid w:val="0048059D"/>
    <w:rsid w:val="00484BA4"/>
    <w:rsid w:val="00486DA8"/>
    <w:rsid w:val="00490748"/>
    <w:rsid w:val="00493CD5"/>
    <w:rsid w:val="00494A3C"/>
    <w:rsid w:val="00496835"/>
    <w:rsid w:val="00496FD0"/>
    <w:rsid w:val="00497A55"/>
    <w:rsid w:val="00497EAB"/>
    <w:rsid w:val="004A2E50"/>
    <w:rsid w:val="004A3278"/>
    <w:rsid w:val="004A3A63"/>
    <w:rsid w:val="004A4230"/>
    <w:rsid w:val="004A496B"/>
    <w:rsid w:val="004A4DBC"/>
    <w:rsid w:val="004A4F8C"/>
    <w:rsid w:val="004B0312"/>
    <w:rsid w:val="004B1499"/>
    <w:rsid w:val="004B239A"/>
    <w:rsid w:val="004B3128"/>
    <w:rsid w:val="004B3E8C"/>
    <w:rsid w:val="004B3FF2"/>
    <w:rsid w:val="004B449C"/>
    <w:rsid w:val="004B7E96"/>
    <w:rsid w:val="004C0D58"/>
    <w:rsid w:val="004C1420"/>
    <w:rsid w:val="004C4C82"/>
    <w:rsid w:val="004C4D72"/>
    <w:rsid w:val="004C4F4A"/>
    <w:rsid w:val="004C64B5"/>
    <w:rsid w:val="004C75BA"/>
    <w:rsid w:val="004C7D8E"/>
    <w:rsid w:val="004C7E11"/>
    <w:rsid w:val="004D0059"/>
    <w:rsid w:val="004D1709"/>
    <w:rsid w:val="004D1B5D"/>
    <w:rsid w:val="004D6410"/>
    <w:rsid w:val="004E1759"/>
    <w:rsid w:val="004E1B55"/>
    <w:rsid w:val="004E288C"/>
    <w:rsid w:val="004E4C7B"/>
    <w:rsid w:val="004E56F3"/>
    <w:rsid w:val="004E5AF6"/>
    <w:rsid w:val="004E6E17"/>
    <w:rsid w:val="004F34E1"/>
    <w:rsid w:val="004F49CB"/>
    <w:rsid w:val="004F5198"/>
    <w:rsid w:val="004F5C2C"/>
    <w:rsid w:val="004F5CA7"/>
    <w:rsid w:val="004F5D54"/>
    <w:rsid w:val="004F7E01"/>
    <w:rsid w:val="00500BF9"/>
    <w:rsid w:val="00501228"/>
    <w:rsid w:val="005021EB"/>
    <w:rsid w:val="00502871"/>
    <w:rsid w:val="00503EFA"/>
    <w:rsid w:val="00504155"/>
    <w:rsid w:val="00505017"/>
    <w:rsid w:val="005064C1"/>
    <w:rsid w:val="00507FE6"/>
    <w:rsid w:val="00510114"/>
    <w:rsid w:val="005102B4"/>
    <w:rsid w:val="00514959"/>
    <w:rsid w:val="00515345"/>
    <w:rsid w:val="00517C58"/>
    <w:rsid w:val="00517CBD"/>
    <w:rsid w:val="0052024E"/>
    <w:rsid w:val="00520566"/>
    <w:rsid w:val="005219DD"/>
    <w:rsid w:val="00522BDF"/>
    <w:rsid w:val="00523B02"/>
    <w:rsid w:val="005248BB"/>
    <w:rsid w:val="00526106"/>
    <w:rsid w:val="00527266"/>
    <w:rsid w:val="005312D0"/>
    <w:rsid w:val="00531F60"/>
    <w:rsid w:val="0053346A"/>
    <w:rsid w:val="00536A2A"/>
    <w:rsid w:val="00542E76"/>
    <w:rsid w:val="00544A9B"/>
    <w:rsid w:val="0054672A"/>
    <w:rsid w:val="0055375C"/>
    <w:rsid w:val="00553F6E"/>
    <w:rsid w:val="00555070"/>
    <w:rsid w:val="005550BF"/>
    <w:rsid w:val="00561734"/>
    <w:rsid w:val="00561C68"/>
    <w:rsid w:val="00561F17"/>
    <w:rsid w:val="00562350"/>
    <w:rsid w:val="00564915"/>
    <w:rsid w:val="00564DFB"/>
    <w:rsid w:val="005661B9"/>
    <w:rsid w:val="00566818"/>
    <w:rsid w:val="0056743A"/>
    <w:rsid w:val="00567F63"/>
    <w:rsid w:val="005730D8"/>
    <w:rsid w:val="0057335F"/>
    <w:rsid w:val="005751E5"/>
    <w:rsid w:val="00575D1E"/>
    <w:rsid w:val="00577DBD"/>
    <w:rsid w:val="00581075"/>
    <w:rsid w:val="0058108D"/>
    <w:rsid w:val="005861AC"/>
    <w:rsid w:val="0059135A"/>
    <w:rsid w:val="0059257B"/>
    <w:rsid w:val="00593252"/>
    <w:rsid w:val="0059445A"/>
    <w:rsid w:val="005953D6"/>
    <w:rsid w:val="00597047"/>
    <w:rsid w:val="00597AC2"/>
    <w:rsid w:val="005A00E3"/>
    <w:rsid w:val="005A3932"/>
    <w:rsid w:val="005B555D"/>
    <w:rsid w:val="005B5912"/>
    <w:rsid w:val="005B5BEA"/>
    <w:rsid w:val="005B658D"/>
    <w:rsid w:val="005B6A29"/>
    <w:rsid w:val="005B7B91"/>
    <w:rsid w:val="005C1772"/>
    <w:rsid w:val="005C5614"/>
    <w:rsid w:val="005C5955"/>
    <w:rsid w:val="005C7729"/>
    <w:rsid w:val="005D0154"/>
    <w:rsid w:val="005D1B5E"/>
    <w:rsid w:val="005D1C2D"/>
    <w:rsid w:val="005D1E07"/>
    <w:rsid w:val="005D34C5"/>
    <w:rsid w:val="005D465F"/>
    <w:rsid w:val="005D55CC"/>
    <w:rsid w:val="005D6EEB"/>
    <w:rsid w:val="005D7C34"/>
    <w:rsid w:val="005E06B2"/>
    <w:rsid w:val="005E1CA0"/>
    <w:rsid w:val="005E23A4"/>
    <w:rsid w:val="005E251D"/>
    <w:rsid w:val="005E2D71"/>
    <w:rsid w:val="005E4C7D"/>
    <w:rsid w:val="005E64A9"/>
    <w:rsid w:val="005E704B"/>
    <w:rsid w:val="005E70EF"/>
    <w:rsid w:val="005E74B4"/>
    <w:rsid w:val="005F03D5"/>
    <w:rsid w:val="005F3505"/>
    <w:rsid w:val="005F5812"/>
    <w:rsid w:val="005F5A61"/>
    <w:rsid w:val="005F709D"/>
    <w:rsid w:val="0060091F"/>
    <w:rsid w:val="00601234"/>
    <w:rsid w:val="00601713"/>
    <w:rsid w:val="00601B55"/>
    <w:rsid w:val="00601FF1"/>
    <w:rsid w:val="00602473"/>
    <w:rsid w:val="006030E7"/>
    <w:rsid w:val="00603461"/>
    <w:rsid w:val="006035F5"/>
    <w:rsid w:val="00604637"/>
    <w:rsid w:val="006059FF"/>
    <w:rsid w:val="0060612B"/>
    <w:rsid w:val="0061149E"/>
    <w:rsid w:val="00612857"/>
    <w:rsid w:val="00612A1B"/>
    <w:rsid w:val="00614F37"/>
    <w:rsid w:val="00614FD8"/>
    <w:rsid w:val="00616E8A"/>
    <w:rsid w:val="006219CB"/>
    <w:rsid w:val="00621CA9"/>
    <w:rsid w:val="00622DD6"/>
    <w:rsid w:val="00622FC5"/>
    <w:rsid w:val="0062409D"/>
    <w:rsid w:val="00625EDD"/>
    <w:rsid w:val="00626956"/>
    <w:rsid w:val="00630087"/>
    <w:rsid w:val="00630C4E"/>
    <w:rsid w:val="00631461"/>
    <w:rsid w:val="0063283F"/>
    <w:rsid w:val="00634E11"/>
    <w:rsid w:val="00634ED8"/>
    <w:rsid w:val="006364E4"/>
    <w:rsid w:val="00637375"/>
    <w:rsid w:val="00640E95"/>
    <w:rsid w:val="00642EB8"/>
    <w:rsid w:val="006453B9"/>
    <w:rsid w:val="006466B4"/>
    <w:rsid w:val="00647A65"/>
    <w:rsid w:val="006531AD"/>
    <w:rsid w:val="00654814"/>
    <w:rsid w:val="00655200"/>
    <w:rsid w:val="0066212D"/>
    <w:rsid w:val="00664238"/>
    <w:rsid w:val="00665193"/>
    <w:rsid w:val="00665783"/>
    <w:rsid w:val="0066744B"/>
    <w:rsid w:val="00667BDA"/>
    <w:rsid w:val="00672E41"/>
    <w:rsid w:val="00673AFB"/>
    <w:rsid w:val="0067406F"/>
    <w:rsid w:val="00674752"/>
    <w:rsid w:val="0067631C"/>
    <w:rsid w:val="00681214"/>
    <w:rsid w:val="00682C98"/>
    <w:rsid w:val="0068497A"/>
    <w:rsid w:val="00684A45"/>
    <w:rsid w:val="00684F9E"/>
    <w:rsid w:val="00685C12"/>
    <w:rsid w:val="00687BD7"/>
    <w:rsid w:val="0069078A"/>
    <w:rsid w:val="0069153B"/>
    <w:rsid w:val="00691FC3"/>
    <w:rsid w:val="00692EC6"/>
    <w:rsid w:val="0069517E"/>
    <w:rsid w:val="006970EF"/>
    <w:rsid w:val="0069737A"/>
    <w:rsid w:val="006A0359"/>
    <w:rsid w:val="006A12C4"/>
    <w:rsid w:val="006A46CB"/>
    <w:rsid w:val="006A5E25"/>
    <w:rsid w:val="006A66BE"/>
    <w:rsid w:val="006A6A2D"/>
    <w:rsid w:val="006A6BD8"/>
    <w:rsid w:val="006A6BE3"/>
    <w:rsid w:val="006A7689"/>
    <w:rsid w:val="006B12F2"/>
    <w:rsid w:val="006B1E05"/>
    <w:rsid w:val="006B3B86"/>
    <w:rsid w:val="006B3C17"/>
    <w:rsid w:val="006B3EC0"/>
    <w:rsid w:val="006B4387"/>
    <w:rsid w:val="006B441B"/>
    <w:rsid w:val="006B516B"/>
    <w:rsid w:val="006B5566"/>
    <w:rsid w:val="006B7032"/>
    <w:rsid w:val="006C0537"/>
    <w:rsid w:val="006D0893"/>
    <w:rsid w:val="006D0DCB"/>
    <w:rsid w:val="006D2884"/>
    <w:rsid w:val="006D2F4A"/>
    <w:rsid w:val="006D4143"/>
    <w:rsid w:val="006E1A76"/>
    <w:rsid w:val="006E32F8"/>
    <w:rsid w:val="006E45DA"/>
    <w:rsid w:val="006F1F2C"/>
    <w:rsid w:val="006F2987"/>
    <w:rsid w:val="006F2AC7"/>
    <w:rsid w:val="006F2ED2"/>
    <w:rsid w:val="006F312D"/>
    <w:rsid w:val="006F374F"/>
    <w:rsid w:val="006F5D58"/>
    <w:rsid w:val="006F6811"/>
    <w:rsid w:val="006F6EE9"/>
    <w:rsid w:val="006F70CE"/>
    <w:rsid w:val="006F764D"/>
    <w:rsid w:val="0070059B"/>
    <w:rsid w:val="00701C4B"/>
    <w:rsid w:val="007024A9"/>
    <w:rsid w:val="00704C9B"/>
    <w:rsid w:val="00704D0F"/>
    <w:rsid w:val="00705B8B"/>
    <w:rsid w:val="007067DC"/>
    <w:rsid w:val="007114B4"/>
    <w:rsid w:val="0071154A"/>
    <w:rsid w:val="0071480C"/>
    <w:rsid w:val="007153A8"/>
    <w:rsid w:val="0071580D"/>
    <w:rsid w:val="00716259"/>
    <w:rsid w:val="007169B9"/>
    <w:rsid w:val="007174A1"/>
    <w:rsid w:val="00721BA4"/>
    <w:rsid w:val="00722C6F"/>
    <w:rsid w:val="00724555"/>
    <w:rsid w:val="0072466C"/>
    <w:rsid w:val="00727A2D"/>
    <w:rsid w:val="00730328"/>
    <w:rsid w:val="0073504F"/>
    <w:rsid w:val="00735B08"/>
    <w:rsid w:val="007365EF"/>
    <w:rsid w:val="00736E08"/>
    <w:rsid w:val="00737412"/>
    <w:rsid w:val="00737B73"/>
    <w:rsid w:val="00737D47"/>
    <w:rsid w:val="00740EF4"/>
    <w:rsid w:val="00742E3E"/>
    <w:rsid w:val="00742FC0"/>
    <w:rsid w:val="00743A4C"/>
    <w:rsid w:val="00745112"/>
    <w:rsid w:val="007471FE"/>
    <w:rsid w:val="00750B56"/>
    <w:rsid w:val="00751315"/>
    <w:rsid w:val="0075134A"/>
    <w:rsid w:val="0075241B"/>
    <w:rsid w:val="00753F1B"/>
    <w:rsid w:val="00754981"/>
    <w:rsid w:val="007568BF"/>
    <w:rsid w:val="00763F64"/>
    <w:rsid w:val="0076405F"/>
    <w:rsid w:val="0076546A"/>
    <w:rsid w:val="00765E4E"/>
    <w:rsid w:val="007662F9"/>
    <w:rsid w:val="00766AD3"/>
    <w:rsid w:val="00767D7E"/>
    <w:rsid w:val="007712A3"/>
    <w:rsid w:val="007718EA"/>
    <w:rsid w:val="00771A84"/>
    <w:rsid w:val="00772F93"/>
    <w:rsid w:val="00773867"/>
    <w:rsid w:val="00774BF9"/>
    <w:rsid w:val="0077522E"/>
    <w:rsid w:val="00776154"/>
    <w:rsid w:val="0077781B"/>
    <w:rsid w:val="00777EB2"/>
    <w:rsid w:val="00780E95"/>
    <w:rsid w:val="00782BC8"/>
    <w:rsid w:val="0078306D"/>
    <w:rsid w:val="00783E14"/>
    <w:rsid w:val="00785871"/>
    <w:rsid w:val="00786284"/>
    <w:rsid w:val="00786D9A"/>
    <w:rsid w:val="00787436"/>
    <w:rsid w:val="00791C33"/>
    <w:rsid w:val="00792C94"/>
    <w:rsid w:val="007935D6"/>
    <w:rsid w:val="00795667"/>
    <w:rsid w:val="00796EDB"/>
    <w:rsid w:val="007978D9"/>
    <w:rsid w:val="007A34FD"/>
    <w:rsid w:val="007A3524"/>
    <w:rsid w:val="007A4A23"/>
    <w:rsid w:val="007A60A6"/>
    <w:rsid w:val="007B2E04"/>
    <w:rsid w:val="007B406E"/>
    <w:rsid w:val="007B5676"/>
    <w:rsid w:val="007B57DC"/>
    <w:rsid w:val="007C020D"/>
    <w:rsid w:val="007C3938"/>
    <w:rsid w:val="007C4184"/>
    <w:rsid w:val="007C4E62"/>
    <w:rsid w:val="007C5389"/>
    <w:rsid w:val="007C76A4"/>
    <w:rsid w:val="007D1E1A"/>
    <w:rsid w:val="007D3B00"/>
    <w:rsid w:val="007D4C4C"/>
    <w:rsid w:val="007D4C87"/>
    <w:rsid w:val="007D53C6"/>
    <w:rsid w:val="007D55AA"/>
    <w:rsid w:val="007D60E5"/>
    <w:rsid w:val="007E0318"/>
    <w:rsid w:val="007E0954"/>
    <w:rsid w:val="007E154A"/>
    <w:rsid w:val="007E15F5"/>
    <w:rsid w:val="007E2460"/>
    <w:rsid w:val="007E5AE6"/>
    <w:rsid w:val="007E5E4A"/>
    <w:rsid w:val="007F0562"/>
    <w:rsid w:val="007F1E00"/>
    <w:rsid w:val="007F437A"/>
    <w:rsid w:val="007F52DA"/>
    <w:rsid w:val="007F6C6D"/>
    <w:rsid w:val="007F6D1C"/>
    <w:rsid w:val="007F7166"/>
    <w:rsid w:val="007F721C"/>
    <w:rsid w:val="007F72DE"/>
    <w:rsid w:val="00804C95"/>
    <w:rsid w:val="0080655C"/>
    <w:rsid w:val="00807888"/>
    <w:rsid w:val="00807927"/>
    <w:rsid w:val="008126B7"/>
    <w:rsid w:val="0081751E"/>
    <w:rsid w:val="00817C7A"/>
    <w:rsid w:val="00821952"/>
    <w:rsid w:val="008228B6"/>
    <w:rsid w:val="008244F9"/>
    <w:rsid w:val="00824FE2"/>
    <w:rsid w:val="0082550C"/>
    <w:rsid w:val="00825A75"/>
    <w:rsid w:val="00825FA1"/>
    <w:rsid w:val="0082760A"/>
    <w:rsid w:val="0083325B"/>
    <w:rsid w:val="00833D0F"/>
    <w:rsid w:val="00834396"/>
    <w:rsid w:val="00835957"/>
    <w:rsid w:val="00835AAA"/>
    <w:rsid w:val="008361E0"/>
    <w:rsid w:val="00840339"/>
    <w:rsid w:val="00843819"/>
    <w:rsid w:val="0084446F"/>
    <w:rsid w:val="00844DBC"/>
    <w:rsid w:val="0084537C"/>
    <w:rsid w:val="00846204"/>
    <w:rsid w:val="008504E5"/>
    <w:rsid w:val="008533FE"/>
    <w:rsid w:val="008544FA"/>
    <w:rsid w:val="00855A88"/>
    <w:rsid w:val="00856CAC"/>
    <w:rsid w:val="008577A6"/>
    <w:rsid w:val="00861E3E"/>
    <w:rsid w:val="00863EC2"/>
    <w:rsid w:val="00864FD3"/>
    <w:rsid w:val="00865219"/>
    <w:rsid w:val="00865B86"/>
    <w:rsid w:val="008717E8"/>
    <w:rsid w:val="008728DD"/>
    <w:rsid w:val="00873456"/>
    <w:rsid w:val="00875B79"/>
    <w:rsid w:val="0087642D"/>
    <w:rsid w:val="00877632"/>
    <w:rsid w:val="00880CE5"/>
    <w:rsid w:val="00883A10"/>
    <w:rsid w:val="00883E11"/>
    <w:rsid w:val="00885289"/>
    <w:rsid w:val="00885B70"/>
    <w:rsid w:val="00886F5B"/>
    <w:rsid w:val="00887023"/>
    <w:rsid w:val="00890FBF"/>
    <w:rsid w:val="00891F91"/>
    <w:rsid w:val="00892843"/>
    <w:rsid w:val="00892ABD"/>
    <w:rsid w:val="00895CBF"/>
    <w:rsid w:val="008A0139"/>
    <w:rsid w:val="008A1095"/>
    <w:rsid w:val="008A1F21"/>
    <w:rsid w:val="008A2890"/>
    <w:rsid w:val="008A31E9"/>
    <w:rsid w:val="008A63ED"/>
    <w:rsid w:val="008B31D9"/>
    <w:rsid w:val="008B41C1"/>
    <w:rsid w:val="008B4401"/>
    <w:rsid w:val="008B59A4"/>
    <w:rsid w:val="008B5C1B"/>
    <w:rsid w:val="008D0957"/>
    <w:rsid w:val="008D13D2"/>
    <w:rsid w:val="008D4DE9"/>
    <w:rsid w:val="008D5A5A"/>
    <w:rsid w:val="008D6F9F"/>
    <w:rsid w:val="008E088B"/>
    <w:rsid w:val="008E4B7C"/>
    <w:rsid w:val="008E6110"/>
    <w:rsid w:val="008E741B"/>
    <w:rsid w:val="008E78C0"/>
    <w:rsid w:val="008E7EA8"/>
    <w:rsid w:val="008F3B1B"/>
    <w:rsid w:val="008F42FB"/>
    <w:rsid w:val="008F504F"/>
    <w:rsid w:val="008F6EA0"/>
    <w:rsid w:val="0090124A"/>
    <w:rsid w:val="0090141F"/>
    <w:rsid w:val="009040B9"/>
    <w:rsid w:val="00904331"/>
    <w:rsid w:val="0090469B"/>
    <w:rsid w:val="00905DC6"/>
    <w:rsid w:val="00907758"/>
    <w:rsid w:val="00910215"/>
    <w:rsid w:val="0091122B"/>
    <w:rsid w:val="009114C7"/>
    <w:rsid w:val="00911C3E"/>
    <w:rsid w:val="00911D7B"/>
    <w:rsid w:val="009142DE"/>
    <w:rsid w:val="00914434"/>
    <w:rsid w:val="00915981"/>
    <w:rsid w:val="00916CF9"/>
    <w:rsid w:val="0091726F"/>
    <w:rsid w:val="00917518"/>
    <w:rsid w:val="0091779B"/>
    <w:rsid w:val="00917B96"/>
    <w:rsid w:val="009215F5"/>
    <w:rsid w:val="009241A9"/>
    <w:rsid w:val="009246C6"/>
    <w:rsid w:val="00924918"/>
    <w:rsid w:val="00926FA3"/>
    <w:rsid w:val="00927D9B"/>
    <w:rsid w:val="009310F2"/>
    <w:rsid w:val="00931536"/>
    <w:rsid w:val="009317AB"/>
    <w:rsid w:val="00932641"/>
    <w:rsid w:val="00933D41"/>
    <w:rsid w:val="00934F1E"/>
    <w:rsid w:val="00935553"/>
    <w:rsid w:val="009401BB"/>
    <w:rsid w:val="009409B6"/>
    <w:rsid w:val="00941825"/>
    <w:rsid w:val="00941D21"/>
    <w:rsid w:val="009464C9"/>
    <w:rsid w:val="00947AE5"/>
    <w:rsid w:val="00950738"/>
    <w:rsid w:val="009510E3"/>
    <w:rsid w:val="00955D17"/>
    <w:rsid w:val="009562D2"/>
    <w:rsid w:val="00957367"/>
    <w:rsid w:val="00957B60"/>
    <w:rsid w:val="00963ADB"/>
    <w:rsid w:val="00971638"/>
    <w:rsid w:val="0097476F"/>
    <w:rsid w:val="00977E3B"/>
    <w:rsid w:val="00980B9B"/>
    <w:rsid w:val="00980CCC"/>
    <w:rsid w:val="00981A40"/>
    <w:rsid w:val="00986407"/>
    <w:rsid w:val="009866F8"/>
    <w:rsid w:val="009870E9"/>
    <w:rsid w:val="009914F0"/>
    <w:rsid w:val="00991857"/>
    <w:rsid w:val="00993FA2"/>
    <w:rsid w:val="00995064"/>
    <w:rsid w:val="00995066"/>
    <w:rsid w:val="00995EF0"/>
    <w:rsid w:val="00996E6E"/>
    <w:rsid w:val="00996F3B"/>
    <w:rsid w:val="009972C3"/>
    <w:rsid w:val="009A300D"/>
    <w:rsid w:val="009A4A20"/>
    <w:rsid w:val="009A4C01"/>
    <w:rsid w:val="009A4F2B"/>
    <w:rsid w:val="009A5244"/>
    <w:rsid w:val="009A566C"/>
    <w:rsid w:val="009A6F20"/>
    <w:rsid w:val="009A71BA"/>
    <w:rsid w:val="009B1929"/>
    <w:rsid w:val="009B2AE2"/>
    <w:rsid w:val="009B3A92"/>
    <w:rsid w:val="009B4626"/>
    <w:rsid w:val="009B6038"/>
    <w:rsid w:val="009B651F"/>
    <w:rsid w:val="009C0FCE"/>
    <w:rsid w:val="009C1571"/>
    <w:rsid w:val="009C2BF5"/>
    <w:rsid w:val="009C2C9D"/>
    <w:rsid w:val="009C59B3"/>
    <w:rsid w:val="009C5C12"/>
    <w:rsid w:val="009C71F3"/>
    <w:rsid w:val="009D01DE"/>
    <w:rsid w:val="009D33F7"/>
    <w:rsid w:val="009D354E"/>
    <w:rsid w:val="009D7D2E"/>
    <w:rsid w:val="009D7D77"/>
    <w:rsid w:val="009E733D"/>
    <w:rsid w:val="009F17C6"/>
    <w:rsid w:val="009F3319"/>
    <w:rsid w:val="009F3A3C"/>
    <w:rsid w:val="009F5CBD"/>
    <w:rsid w:val="009F62C1"/>
    <w:rsid w:val="009F6A44"/>
    <w:rsid w:val="00A01D6E"/>
    <w:rsid w:val="00A02003"/>
    <w:rsid w:val="00A029F7"/>
    <w:rsid w:val="00A02BF8"/>
    <w:rsid w:val="00A03B7A"/>
    <w:rsid w:val="00A04AA1"/>
    <w:rsid w:val="00A06F23"/>
    <w:rsid w:val="00A07F4F"/>
    <w:rsid w:val="00A115CC"/>
    <w:rsid w:val="00A13136"/>
    <w:rsid w:val="00A13289"/>
    <w:rsid w:val="00A13E0C"/>
    <w:rsid w:val="00A1439A"/>
    <w:rsid w:val="00A15011"/>
    <w:rsid w:val="00A21196"/>
    <w:rsid w:val="00A22D4F"/>
    <w:rsid w:val="00A25151"/>
    <w:rsid w:val="00A25B1A"/>
    <w:rsid w:val="00A25E5D"/>
    <w:rsid w:val="00A316E4"/>
    <w:rsid w:val="00A33572"/>
    <w:rsid w:val="00A35EEB"/>
    <w:rsid w:val="00A37153"/>
    <w:rsid w:val="00A3768C"/>
    <w:rsid w:val="00A40ACB"/>
    <w:rsid w:val="00A418A9"/>
    <w:rsid w:val="00A43846"/>
    <w:rsid w:val="00A46CDC"/>
    <w:rsid w:val="00A47979"/>
    <w:rsid w:val="00A504F3"/>
    <w:rsid w:val="00A5338D"/>
    <w:rsid w:val="00A55B83"/>
    <w:rsid w:val="00A562F7"/>
    <w:rsid w:val="00A60C6B"/>
    <w:rsid w:val="00A61A79"/>
    <w:rsid w:val="00A61B06"/>
    <w:rsid w:val="00A64068"/>
    <w:rsid w:val="00A66E7E"/>
    <w:rsid w:val="00A672CA"/>
    <w:rsid w:val="00A67A8F"/>
    <w:rsid w:val="00A73524"/>
    <w:rsid w:val="00A737B4"/>
    <w:rsid w:val="00A761B1"/>
    <w:rsid w:val="00A83283"/>
    <w:rsid w:val="00A83481"/>
    <w:rsid w:val="00A83C94"/>
    <w:rsid w:val="00A83DFF"/>
    <w:rsid w:val="00A916F8"/>
    <w:rsid w:val="00A922A9"/>
    <w:rsid w:val="00A925BC"/>
    <w:rsid w:val="00A92CE8"/>
    <w:rsid w:val="00A936F2"/>
    <w:rsid w:val="00A9671F"/>
    <w:rsid w:val="00A96D20"/>
    <w:rsid w:val="00A97D9F"/>
    <w:rsid w:val="00AA0039"/>
    <w:rsid w:val="00AA1C88"/>
    <w:rsid w:val="00AA41C9"/>
    <w:rsid w:val="00AA6CC2"/>
    <w:rsid w:val="00AA77FD"/>
    <w:rsid w:val="00AB02FD"/>
    <w:rsid w:val="00AB0A0C"/>
    <w:rsid w:val="00AB2009"/>
    <w:rsid w:val="00AB385A"/>
    <w:rsid w:val="00AB4194"/>
    <w:rsid w:val="00AB5510"/>
    <w:rsid w:val="00AB6CB8"/>
    <w:rsid w:val="00AB6EC3"/>
    <w:rsid w:val="00AC1179"/>
    <w:rsid w:val="00AC1AC5"/>
    <w:rsid w:val="00AC2F2C"/>
    <w:rsid w:val="00AC3E03"/>
    <w:rsid w:val="00AC3E33"/>
    <w:rsid w:val="00AC4565"/>
    <w:rsid w:val="00AC4972"/>
    <w:rsid w:val="00AC594D"/>
    <w:rsid w:val="00AC79CF"/>
    <w:rsid w:val="00AC7D21"/>
    <w:rsid w:val="00AD0372"/>
    <w:rsid w:val="00AD0799"/>
    <w:rsid w:val="00AD1255"/>
    <w:rsid w:val="00AD273D"/>
    <w:rsid w:val="00AD293C"/>
    <w:rsid w:val="00AD485E"/>
    <w:rsid w:val="00AD6F4C"/>
    <w:rsid w:val="00AD7BB3"/>
    <w:rsid w:val="00AE350A"/>
    <w:rsid w:val="00AE396B"/>
    <w:rsid w:val="00AE6E9D"/>
    <w:rsid w:val="00AF07CA"/>
    <w:rsid w:val="00AF15C1"/>
    <w:rsid w:val="00AF171E"/>
    <w:rsid w:val="00AF220F"/>
    <w:rsid w:val="00AF7D98"/>
    <w:rsid w:val="00B00253"/>
    <w:rsid w:val="00B034A2"/>
    <w:rsid w:val="00B0569F"/>
    <w:rsid w:val="00B0785D"/>
    <w:rsid w:val="00B07876"/>
    <w:rsid w:val="00B16073"/>
    <w:rsid w:val="00B1608B"/>
    <w:rsid w:val="00B165B2"/>
    <w:rsid w:val="00B22118"/>
    <w:rsid w:val="00B233B8"/>
    <w:rsid w:val="00B2609E"/>
    <w:rsid w:val="00B2652C"/>
    <w:rsid w:val="00B30642"/>
    <w:rsid w:val="00B31ED4"/>
    <w:rsid w:val="00B33669"/>
    <w:rsid w:val="00B341FD"/>
    <w:rsid w:val="00B354E9"/>
    <w:rsid w:val="00B36460"/>
    <w:rsid w:val="00B366E6"/>
    <w:rsid w:val="00B376B7"/>
    <w:rsid w:val="00B40010"/>
    <w:rsid w:val="00B416EE"/>
    <w:rsid w:val="00B41796"/>
    <w:rsid w:val="00B417C7"/>
    <w:rsid w:val="00B41DF6"/>
    <w:rsid w:val="00B44A6A"/>
    <w:rsid w:val="00B47263"/>
    <w:rsid w:val="00B50BE3"/>
    <w:rsid w:val="00B52BB8"/>
    <w:rsid w:val="00B546DA"/>
    <w:rsid w:val="00B54B67"/>
    <w:rsid w:val="00B54D07"/>
    <w:rsid w:val="00B571AC"/>
    <w:rsid w:val="00B57734"/>
    <w:rsid w:val="00B60CF8"/>
    <w:rsid w:val="00B6275E"/>
    <w:rsid w:val="00B63E66"/>
    <w:rsid w:val="00B63FEE"/>
    <w:rsid w:val="00B67474"/>
    <w:rsid w:val="00B6747B"/>
    <w:rsid w:val="00B74132"/>
    <w:rsid w:val="00B8441D"/>
    <w:rsid w:val="00B85778"/>
    <w:rsid w:val="00B9019C"/>
    <w:rsid w:val="00B926E6"/>
    <w:rsid w:val="00B930E7"/>
    <w:rsid w:val="00B931A8"/>
    <w:rsid w:val="00B94A4A"/>
    <w:rsid w:val="00B964E3"/>
    <w:rsid w:val="00BA1BB4"/>
    <w:rsid w:val="00BA4830"/>
    <w:rsid w:val="00BA6C60"/>
    <w:rsid w:val="00BB1E77"/>
    <w:rsid w:val="00BB2A2F"/>
    <w:rsid w:val="00BB39D1"/>
    <w:rsid w:val="00BB60DD"/>
    <w:rsid w:val="00BC0713"/>
    <w:rsid w:val="00BC1552"/>
    <w:rsid w:val="00BC38ED"/>
    <w:rsid w:val="00BC5AD7"/>
    <w:rsid w:val="00BC7026"/>
    <w:rsid w:val="00BC7878"/>
    <w:rsid w:val="00BD01E5"/>
    <w:rsid w:val="00BD393C"/>
    <w:rsid w:val="00BD4936"/>
    <w:rsid w:val="00BD51D2"/>
    <w:rsid w:val="00BD75DA"/>
    <w:rsid w:val="00BE2E24"/>
    <w:rsid w:val="00BE35E4"/>
    <w:rsid w:val="00BE4991"/>
    <w:rsid w:val="00BE4DAC"/>
    <w:rsid w:val="00BE50FE"/>
    <w:rsid w:val="00BE7409"/>
    <w:rsid w:val="00BE7949"/>
    <w:rsid w:val="00BF006E"/>
    <w:rsid w:val="00BF01DB"/>
    <w:rsid w:val="00BF04F8"/>
    <w:rsid w:val="00BF1D55"/>
    <w:rsid w:val="00BF23C8"/>
    <w:rsid w:val="00BF2957"/>
    <w:rsid w:val="00BF44DF"/>
    <w:rsid w:val="00BF49D8"/>
    <w:rsid w:val="00BF6C96"/>
    <w:rsid w:val="00C006AC"/>
    <w:rsid w:val="00C0176F"/>
    <w:rsid w:val="00C02356"/>
    <w:rsid w:val="00C03E66"/>
    <w:rsid w:val="00C05732"/>
    <w:rsid w:val="00C102D2"/>
    <w:rsid w:val="00C1049D"/>
    <w:rsid w:val="00C1063E"/>
    <w:rsid w:val="00C10A6D"/>
    <w:rsid w:val="00C11BF6"/>
    <w:rsid w:val="00C11E47"/>
    <w:rsid w:val="00C12B68"/>
    <w:rsid w:val="00C12E2D"/>
    <w:rsid w:val="00C1332C"/>
    <w:rsid w:val="00C1371B"/>
    <w:rsid w:val="00C161E0"/>
    <w:rsid w:val="00C16AA9"/>
    <w:rsid w:val="00C20631"/>
    <w:rsid w:val="00C20680"/>
    <w:rsid w:val="00C24256"/>
    <w:rsid w:val="00C24998"/>
    <w:rsid w:val="00C26DA7"/>
    <w:rsid w:val="00C26F4D"/>
    <w:rsid w:val="00C271F2"/>
    <w:rsid w:val="00C27606"/>
    <w:rsid w:val="00C31534"/>
    <w:rsid w:val="00C33B9D"/>
    <w:rsid w:val="00C353C8"/>
    <w:rsid w:val="00C35926"/>
    <w:rsid w:val="00C36540"/>
    <w:rsid w:val="00C36625"/>
    <w:rsid w:val="00C373ED"/>
    <w:rsid w:val="00C37B5E"/>
    <w:rsid w:val="00C41580"/>
    <w:rsid w:val="00C43182"/>
    <w:rsid w:val="00C439B3"/>
    <w:rsid w:val="00C4653E"/>
    <w:rsid w:val="00C5077D"/>
    <w:rsid w:val="00C52117"/>
    <w:rsid w:val="00C52A89"/>
    <w:rsid w:val="00C55BD6"/>
    <w:rsid w:val="00C5616A"/>
    <w:rsid w:val="00C574FB"/>
    <w:rsid w:val="00C60E30"/>
    <w:rsid w:val="00C60F6F"/>
    <w:rsid w:val="00C61175"/>
    <w:rsid w:val="00C614D6"/>
    <w:rsid w:val="00C61BFA"/>
    <w:rsid w:val="00C64989"/>
    <w:rsid w:val="00C660B0"/>
    <w:rsid w:val="00C6799B"/>
    <w:rsid w:val="00C71A72"/>
    <w:rsid w:val="00C71C29"/>
    <w:rsid w:val="00C7330D"/>
    <w:rsid w:val="00C738E4"/>
    <w:rsid w:val="00C75452"/>
    <w:rsid w:val="00C76C71"/>
    <w:rsid w:val="00C77CC8"/>
    <w:rsid w:val="00C814F3"/>
    <w:rsid w:val="00C840B0"/>
    <w:rsid w:val="00C9041F"/>
    <w:rsid w:val="00C91E26"/>
    <w:rsid w:val="00C93346"/>
    <w:rsid w:val="00C946AE"/>
    <w:rsid w:val="00C960FD"/>
    <w:rsid w:val="00CA1CA2"/>
    <w:rsid w:val="00CA39EF"/>
    <w:rsid w:val="00CA4E4D"/>
    <w:rsid w:val="00CA77CB"/>
    <w:rsid w:val="00CB2D65"/>
    <w:rsid w:val="00CB547E"/>
    <w:rsid w:val="00CB6AE0"/>
    <w:rsid w:val="00CB6D25"/>
    <w:rsid w:val="00CB6D83"/>
    <w:rsid w:val="00CB7B8B"/>
    <w:rsid w:val="00CC2028"/>
    <w:rsid w:val="00CC2CFC"/>
    <w:rsid w:val="00CC31E6"/>
    <w:rsid w:val="00CC3902"/>
    <w:rsid w:val="00CC3E48"/>
    <w:rsid w:val="00CC47F6"/>
    <w:rsid w:val="00CC4A7A"/>
    <w:rsid w:val="00CC6FD9"/>
    <w:rsid w:val="00CC7B16"/>
    <w:rsid w:val="00CD24D9"/>
    <w:rsid w:val="00CD2B98"/>
    <w:rsid w:val="00CD3055"/>
    <w:rsid w:val="00CD6056"/>
    <w:rsid w:val="00CD7F8D"/>
    <w:rsid w:val="00CE00E7"/>
    <w:rsid w:val="00CE05D7"/>
    <w:rsid w:val="00CE12DA"/>
    <w:rsid w:val="00CE1BDF"/>
    <w:rsid w:val="00CE25B9"/>
    <w:rsid w:val="00CE4026"/>
    <w:rsid w:val="00CE41CD"/>
    <w:rsid w:val="00CE67A3"/>
    <w:rsid w:val="00CE6B9E"/>
    <w:rsid w:val="00CE6DFD"/>
    <w:rsid w:val="00CF0861"/>
    <w:rsid w:val="00CF1453"/>
    <w:rsid w:val="00CF2D7D"/>
    <w:rsid w:val="00CF2DC9"/>
    <w:rsid w:val="00CF3401"/>
    <w:rsid w:val="00CF51B9"/>
    <w:rsid w:val="00CF60A4"/>
    <w:rsid w:val="00CF725F"/>
    <w:rsid w:val="00CF7B8E"/>
    <w:rsid w:val="00D01F4D"/>
    <w:rsid w:val="00D024F0"/>
    <w:rsid w:val="00D03AAF"/>
    <w:rsid w:val="00D041BB"/>
    <w:rsid w:val="00D101DA"/>
    <w:rsid w:val="00D109B3"/>
    <w:rsid w:val="00D10F5C"/>
    <w:rsid w:val="00D13C67"/>
    <w:rsid w:val="00D13F31"/>
    <w:rsid w:val="00D15BBC"/>
    <w:rsid w:val="00D161E6"/>
    <w:rsid w:val="00D209D8"/>
    <w:rsid w:val="00D21254"/>
    <w:rsid w:val="00D21A11"/>
    <w:rsid w:val="00D22FFD"/>
    <w:rsid w:val="00D25D5E"/>
    <w:rsid w:val="00D30A62"/>
    <w:rsid w:val="00D31A19"/>
    <w:rsid w:val="00D31B1A"/>
    <w:rsid w:val="00D3239C"/>
    <w:rsid w:val="00D33838"/>
    <w:rsid w:val="00D344E3"/>
    <w:rsid w:val="00D41296"/>
    <w:rsid w:val="00D41503"/>
    <w:rsid w:val="00D43FBA"/>
    <w:rsid w:val="00D469A9"/>
    <w:rsid w:val="00D46C4A"/>
    <w:rsid w:val="00D47583"/>
    <w:rsid w:val="00D50880"/>
    <w:rsid w:val="00D52DD7"/>
    <w:rsid w:val="00D5482A"/>
    <w:rsid w:val="00D55140"/>
    <w:rsid w:val="00D553DB"/>
    <w:rsid w:val="00D5733B"/>
    <w:rsid w:val="00D6007F"/>
    <w:rsid w:val="00D60098"/>
    <w:rsid w:val="00D61292"/>
    <w:rsid w:val="00D6202D"/>
    <w:rsid w:val="00D62550"/>
    <w:rsid w:val="00D632B2"/>
    <w:rsid w:val="00D63D5A"/>
    <w:rsid w:val="00D6429A"/>
    <w:rsid w:val="00D67538"/>
    <w:rsid w:val="00D70A4C"/>
    <w:rsid w:val="00D721CA"/>
    <w:rsid w:val="00D768A8"/>
    <w:rsid w:val="00D76A0E"/>
    <w:rsid w:val="00D773EC"/>
    <w:rsid w:val="00D812E3"/>
    <w:rsid w:val="00D81518"/>
    <w:rsid w:val="00D82216"/>
    <w:rsid w:val="00D824F8"/>
    <w:rsid w:val="00D82E54"/>
    <w:rsid w:val="00D8362D"/>
    <w:rsid w:val="00D8515E"/>
    <w:rsid w:val="00D9022D"/>
    <w:rsid w:val="00D9084E"/>
    <w:rsid w:val="00D91DCE"/>
    <w:rsid w:val="00D93592"/>
    <w:rsid w:val="00D9383F"/>
    <w:rsid w:val="00D95C9F"/>
    <w:rsid w:val="00D96278"/>
    <w:rsid w:val="00D9703C"/>
    <w:rsid w:val="00DA43A0"/>
    <w:rsid w:val="00DA59E8"/>
    <w:rsid w:val="00DA66CA"/>
    <w:rsid w:val="00DA7C5B"/>
    <w:rsid w:val="00DB003F"/>
    <w:rsid w:val="00DB062F"/>
    <w:rsid w:val="00DB1CD4"/>
    <w:rsid w:val="00DB29D6"/>
    <w:rsid w:val="00DB2BF6"/>
    <w:rsid w:val="00DB4DB4"/>
    <w:rsid w:val="00DB7AAF"/>
    <w:rsid w:val="00DC0699"/>
    <w:rsid w:val="00DC16E3"/>
    <w:rsid w:val="00DC21BD"/>
    <w:rsid w:val="00DC31A4"/>
    <w:rsid w:val="00DC3858"/>
    <w:rsid w:val="00DC50A8"/>
    <w:rsid w:val="00DD0887"/>
    <w:rsid w:val="00DD0C2B"/>
    <w:rsid w:val="00DD143D"/>
    <w:rsid w:val="00DD2109"/>
    <w:rsid w:val="00DD4465"/>
    <w:rsid w:val="00DD4537"/>
    <w:rsid w:val="00DD4CA2"/>
    <w:rsid w:val="00DD5933"/>
    <w:rsid w:val="00DD5A27"/>
    <w:rsid w:val="00DD60E5"/>
    <w:rsid w:val="00DD7442"/>
    <w:rsid w:val="00DE11C4"/>
    <w:rsid w:val="00DE133B"/>
    <w:rsid w:val="00DE168C"/>
    <w:rsid w:val="00DE1A6A"/>
    <w:rsid w:val="00DE3812"/>
    <w:rsid w:val="00DE595A"/>
    <w:rsid w:val="00DE73F4"/>
    <w:rsid w:val="00DE7882"/>
    <w:rsid w:val="00DF06F4"/>
    <w:rsid w:val="00DF0B64"/>
    <w:rsid w:val="00DF2934"/>
    <w:rsid w:val="00DF4329"/>
    <w:rsid w:val="00DF5138"/>
    <w:rsid w:val="00DF592A"/>
    <w:rsid w:val="00DF6ABD"/>
    <w:rsid w:val="00DF7A5B"/>
    <w:rsid w:val="00E00D72"/>
    <w:rsid w:val="00E031E8"/>
    <w:rsid w:val="00E04D7E"/>
    <w:rsid w:val="00E051D7"/>
    <w:rsid w:val="00E0553A"/>
    <w:rsid w:val="00E07BC3"/>
    <w:rsid w:val="00E07D4C"/>
    <w:rsid w:val="00E07E18"/>
    <w:rsid w:val="00E10037"/>
    <w:rsid w:val="00E12AE4"/>
    <w:rsid w:val="00E13C19"/>
    <w:rsid w:val="00E14685"/>
    <w:rsid w:val="00E149AC"/>
    <w:rsid w:val="00E16040"/>
    <w:rsid w:val="00E169FB"/>
    <w:rsid w:val="00E202D2"/>
    <w:rsid w:val="00E20FEA"/>
    <w:rsid w:val="00E21B03"/>
    <w:rsid w:val="00E21B0D"/>
    <w:rsid w:val="00E232A9"/>
    <w:rsid w:val="00E24557"/>
    <w:rsid w:val="00E24EE1"/>
    <w:rsid w:val="00E3206E"/>
    <w:rsid w:val="00E33D15"/>
    <w:rsid w:val="00E35136"/>
    <w:rsid w:val="00E37C17"/>
    <w:rsid w:val="00E426D2"/>
    <w:rsid w:val="00E42CB2"/>
    <w:rsid w:val="00E432CA"/>
    <w:rsid w:val="00E4469E"/>
    <w:rsid w:val="00E47E41"/>
    <w:rsid w:val="00E52DDB"/>
    <w:rsid w:val="00E55206"/>
    <w:rsid w:val="00E566CA"/>
    <w:rsid w:val="00E609AD"/>
    <w:rsid w:val="00E64884"/>
    <w:rsid w:val="00E657E0"/>
    <w:rsid w:val="00E67433"/>
    <w:rsid w:val="00E67953"/>
    <w:rsid w:val="00E7045B"/>
    <w:rsid w:val="00E70A79"/>
    <w:rsid w:val="00E71706"/>
    <w:rsid w:val="00E720A1"/>
    <w:rsid w:val="00E724ED"/>
    <w:rsid w:val="00E72B27"/>
    <w:rsid w:val="00E732DF"/>
    <w:rsid w:val="00E75379"/>
    <w:rsid w:val="00E77509"/>
    <w:rsid w:val="00E80631"/>
    <w:rsid w:val="00E8090F"/>
    <w:rsid w:val="00E81480"/>
    <w:rsid w:val="00E81BA1"/>
    <w:rsid w:val="00E81E76"/>
    <w:rsid w:val="00E8257D"/>
    <w:rsid w:val="00E828AF"/>
    <w:rsid w:val="00E83FD2"/>
    <w:rsid w:val="00E851B3"/>
    <w:rsid w:val="00E85257"/>
    <w:rsid w:val="00E87172"/>
    <w:rsid w:val="00E8731C"/>
    <w:rsid w:val="00E8746D"/>
    <w:rsid w:val="00E90DE6"/>
    <w:rsid w:val="00E91A69"/>
    <w:rsid w:val="00E936ED"/>
    <w:rsid w:val="00E97E50"/>
    <w:rsid w:val="00EA1248"/>
    <w:rsid w:val="00EA2DEA"/>
    <w:rsid w:val="00EA302D"/>
    <w:rsid w:val="00EA330D"/>
    <w:rsid w:val="00EA4644"/>
    <w:rsid w:val="00EA5A1D"/>
    <w:rsid w:val="00EA5C03"/>
    <w:rsid w:val="00EA79DC"/>
    <w:rsid w:val="00EB004A"/>
    <w:rsid w:val="00EB57FD"/>
    <w:rsid w:val="00EB709D"/>
    <w:rsid w:val="00EC0601"/>
    <w:rsid w:val="00EC2930"/>
    <w:rsid w:val="00EC4672"/>
    <w:rsid w:val="00EC5D0E"/>
    <w:rsid w:val="00EC7262"/>
    <w:rsid w:val="00EC74F7"/>
    <w:rsid w:val="00ED358A"/>
    <w:rsid w:val="00ED4B0B"/>
    <w:rsid w:val="00ED4DC2"/>
    <w:rsid w:val="00ED6A13"/>
    <w:rsid w:val="00ED708C"/>
    <w:rsid w:val="00EE1696"/>
    <w:rsid w:val="00EE24E1"/>
    <w:rsid w:val="00EE258F"/>
    <w:rsid w:val="00EE2D7D"/>
    <w:rsid w:val="00EE61F0"/>
    <w:rsid w:val="00EE7267"/>
    <w:rsid w:val="00EE7EF0"/>
    <w:rsid w:val="00EF1EB4"/>
    <w:rsid w:val="00EF2832"/>
    <w:rsid w:val="00EF68E8"/>
    <w:rsid w:val="00EF75F5"/>
    <w:rsid w:val="00EF7A12"/>
    <w:rsid w:val="00F020F1"/>
    <w:rsid w:val="00F02A4B"/>
    <w:rsid w:val="00F045DF"/>
    <w:rsid w:val="00F047A3"/>
    <w:rsid w:val="00F04C49"/>
    <w:rsid w:val="00F0515E"/>
    <w:rsid w:val="00F0591F"/>
    <w:rsid w:val="00F068A3"/>
    <w:rsid w:val="00F10567"/>
    <w:rsid w:val="00F115E8"/>
    <w:rsid w:val="00F1175C"/>
    <w:rsid w:val="00F11ABF"/>
    <w:rsid w:val="00F1327F"/>
    <w:rsid w:val="00F14135"/>
    <w:rsid w:val="00F141EC"/>
    <w:rsid w:val="00F14A19"/>
    <w:rsid w:val="00F1543A"/>
    <w:rsid w:val="00F15898"/>
    <w:rsid w:val="00F16A6E"/>
    <w:rsid w:val="00F16D28"/>
    <w:rsid w:val="00F16FD5"/>
    <w:rsid w:val="00F17373"/>
    <w:rsid w:val="00F17776"/>
    <w:rsid w:val="00F17C14"/>
    <w:rsid w:val="00F2083B"/>
    <w:rsid w:val="00F21481"/>
    <w:rsid w:val="00F22B35"/>
    <w:rsid w:val="00F22CDC"/>
    <w:rsid w:val="00F243A6"/>
    <w:rsid w:val="00F24C79"/>
    <w:rsid w:val="00F24E3C"/>
    <w:rsid w:val="00F260CA"/>
    <w:rsid w:val="00F31310"/>
    <w:rsid w:val="00F336B1"/>
    <w:rsid w:val="00F3446F"/>
    <w:rsid w:val="00F35A1E"/>
    <w:rsid w:val="00F36192"/>
    <w:rsid w:val="00F37271"/>
    <w:rsid w:val="00F40ACD"/>
    <w:rsid w:val="00F47932"/>
    <w:rsid w:val="00F5183B"/>
    <w:rsid w:val="00F52C7D"/>
    <w:rsid w:val="00F5391A"/>
    <w:rsid w:val="00F5479D"/>
    <w:rsid w:val="00F54EF0"/>
    <w:rsid w:val="00F56FDD"/>
    <w:rsid w:val="00F570B4"/>
    <w:rsid w:val="00F60E65"/>
    <w:rsid w:val="00F61239"/>
    <w:rsid w:val="00F63428"/>
    <w:rsid w:val="00F6582A"/>
    <w:rsid w:val="00F6642D"/>
    <w:rsid w:val="00F66C67"/>
    <w:rsid w:val="00F708B2"/>
    <w:rsid w:val="00F716E6"/>
    <w:rsid w:val="00F72ECB"/>
    <w:rsid w:val="00F73AAF"/>
    <w:rsid w:val="00F74974"/>
    <w:rsid w:val="00F74E67"/>
    <w:rsid w:val="00F75302"/>
    <w:rsid w:val="00F77F7E"/>
    <w:rsid w:val="00F8017D"/>
    <w:rsid w:val="00F832E3"/>
    <w:rsid w:val="00F83AD4"/>
    <w:rsid w:val="00F83EE6"/>
    <w:rsid w:val="00F8401C"/>
    <w:rsid w:val="00F849C4"/>
    <w:rsid w:val="00F84AF6"/>
    <w:rsid w:val="00F85633"/>
    <w:rsid w:val="00F861A8"/>
    <w:rsid w:val="00F8699C"/>
    <w:rsid w:val="00F8785D"/>
    <w:rsid w:val="00F87FD6"/>
    <w:rsid w:val="00F90D9E"/>
    <w:rsid w:val="00F93171"/>
    <w:rsid w:val="00F93BA1"/>
    <w:rsid w:val="00F941DD"/>
    <w:rsid w:val="00F94856"/>
    <w:rsid w:val="00F95EB9"/>
    <w:rsid w:val="00FA0E4F"/>
    <w:rsid w:val="00FA4570"/>
    <w:rsid w:val="00FA4EC8"/>
    <w:rsid w:val="00FB22B9"/>
    <w:rsid w:val="00FB3364"/>
    <w:rsid w:val="00FB4141"/>
    <w:rsid w:val="00FB4712"/>
    <w:rsid w:val="00FC18C1"/>
    <w:rsid w:val="00FC271D"/>
    <w:rsid w:val="00FC2F8B"/>
    <w:rsid w:val="00FC3BBF"/>
    <w:rsid w:val="00FC3BF4"/>
    <w:rsid w:val="00FC556F"/>
    <w:rsid w:val="00FC6A73"/>
    <w:rsid w:val="00FC6ADF"/>
    <w:rsid w:val="00FC6BA2"/>
    <w:rsid w:val="00FC7FE4"/>
    <w:rsid w:val="00FD03EF"/>
    <w:rsid w:val="00FD0DF5"/>
    <w:rsid w:val="00FD45CD"/>
    <w:rsid w:val="00FD5B0F"/>
    <w:rsid w:val="00FE203D"/>
    <w:rsid w:val="00FE29E6"/>
    <w:rsid w:val="00FE2D92"/>
    <w:rsid w:val="00FE2F40"/>
    <w:rsid w:val="00FE3B0C"/>
    <w:rsid w:val="00FE462B"/>
    <w:rsid w:val="00FE6C08"/>
    <w:rsid w:val="00FE6CD0"/>
    <w:rsid w:val="00FE6E18"/>
    <w:rsid w:val="00FF4F05"/>
    <w:rsid w:val="00FF5561"/>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2049">
      <o:colormru v:ext="edit" colors="#f90"/>
    </o:shapedefaults>
    <o:shapelayout v:ext="edit">
      <o:idmap v:ext="edit" data="1"/>
    </o:shapelayout>
  </w:shapeDefaults>
  <w:decimalSymbol w:val="."/>
  <w:listSeparator w:val=","/>
  <w14:docId w14:val="51E27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DCB"/>
  </w:style>
  <w:style w:type="paragraph" w:styleId="Heading1">
    <w:name w:val="heading 1"/>
    <w:basedOn w:val="Normal"/>
    <w:next w:val="Normal"/>
    <w:qFormat/>
    <w:rsid w:val="006D0DCB"/>
    <w:pPr>
      <w:keepNext/>
      <w:tabs>
        <w:tab w:val="left" w:pos="3960"/>
      </w:tabs>
      <w:outlineLvl w:val="0"/>
    </w:pPr>
    <w:rPr>
      <w:b/>
      <w:sz w:val="24"/>
    </w:rPr>
  </w:style>
  <w:style w:type="paragraph" w:styleId="Heading2">
    <w:name w:val="heading 2"/>
    <w:basedOn w:val="Normal"/>
    <w:next w:val="Normal"/>
    <w:qFormat/>
    <w:rsid w:val="006D0DCB"/>
    <w:pPr>
      <w:keepNext/>
      <w:outlineLvl w:val="1"/>
    </w:pPr>
    <w:rPr>
      <w:b/>
      <w:sz w:val="24"/>
    </w:rPr>
  </w:style>
  <w:style w:type="paragraph" w:styleId="Heading3">
    <w:name w:val="heading 3"/>
    <w:basedOn w:val="Normal"/>
    <w:next w:val="Normal"/>
    <w:qFormat/>
    <w:rsid w:val="006D0DCB"/>
    <w:pPr>
      <w:keepNext/>
      <w:outlineLvl w:val="2"/>
    </w:pPr>
    <w:rPr>
      <w:rFonts w:ascii="Times" w:hAnsi="Times"/>
      <w:b/>
      <w:i/>
      <w:sz w:val="24"/>
    </w:rPr>
  </w:style>
  <w:style w:type="paragraph" w:styleId="Heading4">
    <w:name w:val="heading 4"/>
    <w:basedOn w:val="Normal"/>
    <w:next w:val="Normal"/>
    <w:qFormat/>
    <w:rsid w:val="006D0DCB"/>
    <w:pPr>
      <w:keepNext/>
      <w:ind w:firstLine="720"/>
      <w:outlineLvl w:val="3"/>
    </w:pPr>
    <w:rPr>
      <w:b/>
      <w:sz w:val="24"/>
    </w:rPr>
  </w:style>
  <w:style w:type="paragraph" w:styleId="Heading5">
    <w:name w:val="heading 5"/>
    <w:basedOn w:val="Normal"/>
    <w:next w:val="Normal"/>
    <w:qFormat/>
    <w:rsid w:val="006D0DCB"/>
    <w:pPr>
      <w:keepNext/>
      <w:ind w:firstLine="720"/>
      <w:outlineLvl w:val="4"/>
    </w:pPr>
    <w:rPr>
      <w:sz w:val="24"/>
    </w:rPr>
  </w:style>
  <w:style w:type="paragraph" w:styleId="Heading6">
    <w:name w:val="heading 6"/>
    <w:basedOn w:val="Normal"/>
    <w:next w:val="Normal"/>
    <w:qFormat/>
    <w:rsid w:val="006D0DCB"/>
    <w:pPr>
      <w:keepNext/>
      <w:outlineLvl w:val="5"/>
    </w:pPr>
    <w:rPr>
      <w:rFonts w:ascii="Times" w:hAnsi="Times"/>
      <w:b/>
      <w:sz w:val="24"/>
    </w:rPr>
  </w:style>
  <w:style w:type="paragraph" w:styleId="Heading7">
    <w:name w:val="heading 7"/>
    <w:basedOn w:val="Normal"/>
    <w:next w:val="Normal"/>
    <w:qFormat/>
    <w:rsid w:val="006D0DCB"/>
    <w:pPr>
      <w:keepNext/>
      <w:ind w:left="720"/>
      <w:outlineLvl w:val="6"/>
    </w:pPr>
    <w:rPr>
      <w:sz w:val="24"/>
    </w:rPr>
  </w:style>
  <w:style w:type="paragraph" w:styleId="Heading8">
    <w:name w:val="heading 8"/>
    <w:basedOn w:val="Normal"/>
    <w:next w:val="Normal"/>
    <w:qFormat/>
    <w:rsid w:val="006D0DCB"/>
    <w:pPr>
      <w:keepNext/>
      <w:outlineLvl w:val="7"/>
    </w:pPr>
    <w:rPr>
      <w:sz w:val="24"/>
    </w:rPr>
  </w:style>
  <w:style w:type="paragraph" w:styleId="Heading9">
    <w:name w:val="heading 9"/>
    <w:basedOn w:val="Normal"/>
    <w:next w:val="Normal"/>
    <w:qFormat/>
    <w:rsid w:val="006D0DCB"/>
    <w:pPr>
      <w:keepNext/>
      <w:outlineLvl w:val="8"/>
    </w:pPr>
    <w:rPr>
      <w:b/>
      <w:bCs/>
      <w:i/>
      <w:iC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D0DCB"/>
    <w:rPr>
      <w:b/>
    </w:rPr>
  </w:style>
  <w:style w:type="paragraph" w:styleId="BodyText2">
    <w:name w:val="Body Text 2"/>
    <w:basedOn w:val="Normal"/>
    <w:rsid w:val="006D0DCB"/>
    <w:rPr>
      <w:b/>
      <w:sz w:val="16"/>
    </w:rPr>
  </w:style>
  <w:style w:type="paragraph" w:styleId="BodyText3">
    <w:name w:val="Body Text 3"/>
    <w:basedOn w:val="Normal"/>
    <w:link w:val="BodyText3Char"/>
    <w:rsid w:val="006D0DCB"/>
    <w:pPr>
      <w:tabs>
        <w:tab w:val="left" w:pos="720"/>
        <w:tab w:val="left" w:pos="1080"/>
      </w:tabs>
    </w:pPr>
    <w:rPr>
      <w:sz w:val="24"/>
    </w:rPr>
  </w:style>
  <w:style w:type="character" w:styleId="Hyperlink">
    <w:name w:val="Hyperlink"/>
    <w:rsid w:val="006D0DCB"/>
    <w:rPr>
      <w:color w:val="0000FF"/>
      <w:u w:val="single"/>
    </w:rPr>
  </w:style>
  <w:style w:type="character" w:styleId="FollowedHyperlink">
    <w:name w:val="FollowedHyperlink"/>
    <w:rsid w:val="006D0DCB"/>
    <w:rPr>
      <w:color w:val="800080"/>
      <w:u w:val="single"/>
    </w:rPr>
  </w:style>
  <w:style w:type="character" w:styleId="PageNumber">
    <w:name w:val="page number"/>
    <w:basedOn w:val="DefaultParagraphFont"/>
    <w:rsid w:val="006D0DCB"/>
  </w:style>
  <w:style w:type="character" w:styleId="CommentReference">
    <w:name w:val="annotation reference"/>
    <w:rsid w:val="006D0DCB"/>
    <w:rPr>
      <w:sz w:val="16"/>
      <w:szCs w:val="16"/>
    </w:rPr>
  </w:style>
  <w:style w:type="paragraph" w:styleId="CommentText">
    <w:name w:val="annotation text"/>
    <w:basedOn w:val="Normal"/>
    <w:link w:val="CommentTextChar"/>
    <w:rsid w:val="006D0DCB"/>
  </w:style>
  <w:style w:type="paragraph" w:styleId="Footer">
    <w:name w:val="footer"/>
    <w:basedOn w:val="Normal"/>
    <w:link w:val="FooterChar"/>
    <w:uiPriority w:val="99"/>
    <w:rsid w:val="006D0DCB"/>
    <w:pPr>
      <w:tabs>
        <w:tab w:val="center" w:pos="4320"/>
        <w:tab w:val="right" w:pos="8640"/>
      </w:tabs>
    </w:pPr>
  </w:style>
  <w:style w:type="character" w:customStyle="1" w:styleId="Hypertext">
    <w:name w:val="Hypertext"/>
    <w:rsid w:val="006D0DCB"/>
    <w:rPr>
      <w:color w:val="0000FF"/>
      <w:u w:val="single"/>
    </w:rPr>
  </w:style>
  <w:style w:type="paragraph" w:styleId="BodyTextIndent">
    <w:name w:val="Body Text Indent"/>
    <w:basedOn w:val="Normal"/>
    <w:rsid w:val="006D0DCB"/>
    <w:pPr>
      <w:ind w:left="720"/>
    </w:pPr>
    <w:rPr>
      <w:bCs/>
      <w:sz w:val="24"/>
    </w:rPr>
  </w:style>
  <w:style w:type="paragraph" w:styleId="TOC1">
    <w:name w:val="toc 1"/>
    <w:basedOn w:val="Normal"/>
    <w:next w:val="Normal"/>
    <w:autoRedefine/>
    <w:semiHidden/>
    <w:rsid w:val="006D0DCB"/>
    <w:pPr>
      <w:tabs>
        <w:tab w:val="left" w:pos="400"/>
        <w:tab w:val="left" w:pos="450"/>
        <w:tab w:val="right" w:pos="9350"/>
      </w:tabs>
      <w:ind w:left="450" w:hanging="450"/>
    </w:pPr>
    <w:rPr>
      <w:b/>
      <w:noProof/>
      <w:sz w:val="24"/>
    </w:rPr>
  </w:style>
  <w:style w:type="paragraph" w:styleId="TOC2">
    <w:name w:val="toc 2"/>
    <w:basedOn w:val="Normal"/>
    <w:next w:val="Normal"/>
    <w:autoRedefine/>
    <w:semiHidden/>
    <w:rsid w:val="006D0DCB"/>
    <w:pPr>
      <w:tabs>
        <w:tab w:val="left" w:pos="450"/>
        <w:tab w:val="left" w:pos="1008"/>
        <w:tab w:val="right" w:leader="dot" w:pos="9350"/>
      </w:tabs>
      <w:ind w:left="432"/>
    </w:pPr>
    <w:rPr>
      <w:rFonts w:ascii="Times" w:hAnsi="Times"/>
      <w:noProof/>
      <w:sz w:val="24"/>
      <w:szCs w:val="24"/>
    </w:rPr>
  </w:style>
  <w:style w:type="paragraph" w:styleId="TOC3">
    <w:name w:val="toc 3"/>
    <w:basedOn w:val="Normal"/>
    <w:next w:val="Normal"/>
    <w:autoRedefine/>
    <w:semiHidden/>
    <w:rsid w:val="006D0DCB"/>
    <w:pPr>
      <w:ind w:left="1008"/>
    </w:pPr>
    <w:rPr>
      <w:rFonts w:ascii="Times" w:hAnsi="Times"/>
      <w:noProof/>
      <w:sz w:val="24"/>
    </w:rPr>
  </w:style>
  <w:style w:type="paragraph" w:styleId="TOC4">
    <w:name w:val="toc 4"/>
    <w:basedOn w:val="Normal"/>
    <w:next w:val="Normal"/>
    <w:autoRedefine/>
    <w:semiHidden/>
    <w:rsid w:val="006D0DCB"/>
    <w:pPr>
      <w:ind w:left="600"/>
    </w:pPr>
  </w:style>
  <w:style w:type="paragraph" w:styleId="TOC5">
    <w:name w:val="toc 5"/>
    <w:basedOn w:val="Normal"/>
    <w:next w:val="Normal"/>
    <w:autoRedefine/>
    <w:semiHidden/>
    <w:rsid w:val="006D0DCB"/>
    <w:pPr>
      <w:ind w:left="800"/>
    </w:pPr>
  </w:style>
  <w:style w:type="paragraph" w:styleId="TOC6">
    <w:name w:val="toc 6"/>
    <w:basedOn w:val="Normal"/>
    <w:next w:val="Normal"/>
    <w:autoRedefine/>
    <w:semiHidden/>
    <w:rsid w:val="006D0DCB"/>
    <w:pPr>
      <w:ind w:left="1000"/>
    </w:pPr>
  </w:style>
  <w:style w:type="paragraph" w:styleId="TOC7">
    <w:name w:val="toc 7"/>
    <w:basedOn w:val="Normal"/>
    <w:next w:val="Normal"/>
    <w:autoRedefine/>
    <w:semiHidden/>
    <w:rsid w:val="006D0DCB"/>
    <w:pPr>
      <w:ind w:left="1200"/>
    </w:pPr>
  </w:style>
  <w:style w:type="paragraph" w:styleId="TOC8">
    <w:name w:val="toc 8"/>
    <w:basedOn w:val="Normal"/>
    <w:next w:val="Normal"/>
    <w:autoRedefine/>
    <w:semiHidden/>
    <w:rsid w:val="006D0DCB"/>
    <w:pPr>
      <w:ind w:left="1400"/>
    </w:pPr>
  </w:style>
  <w:style w:type="paragraph" w:styleId="TOC9">
    <w:name w:val="toc 9"/>
    <w:basedOn w:val="Normal"/>
    <w:next w:val="Normal"/>
    <w:autoRedefine/>
    <w:semiHidden/>
    <w:rsid w:val="006D0DCB"/>
    <w:pPr>
      <w:ind w:left="1600"/>
    </w:pPr>
  </w:style>
  <w:style w:type="paragraph" w:styleId="NormalWeb">
    <w:name w:val="Normal (Web)"/>
    <w:basedOn w:val="Normal"/>
    <w:uiPriority w:val="99"/>
    <w:rsid w:val="006D0DCB"/>
    <w:pPr>
      <w:spacing w:before="100" w:beforeAutospacing="1" w:after="100" w:afterAutospacing="1"/>
    </w:pPr>
    <w:rPr>
      <w:rFonts w:ascii="Arial Unicode MS" w:eastAsia="Arial Unicode MS" w:hAnsi="Arial Unicode MS" w:cs="Arial Unicode MS"/>
      <w:sz w:val="24"/>
      <w:szCs w:val="24"/>
    </w:rPr>
  </w:style>
  <w:style w:type="paragraph" w:styleId="HTMLPreformatted">
    <w:name w:val="HTML Preformatted"/>
    <w:basedOn w:val="Normal"/>
    <w:rsid w:val="006D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Title">
    <w:name w:val="Title"/>
    <w:basedOn w:val="Normal"/>
    <w:qFormat/>
    <w:rsid w:val="006D0DCB"/>
    <w:pPr>
      <w:jc w:val="center"/>
    </w:pPr>
    <w:rPr>
      <w:b/>
      <w:u w:val="single"/>
    </w:rPr>
  </w:style>
  <w:style w:type="paragraph" w:styleId="PlainText">
    <w:name w:val="Plain Text"/>
    <w:basedOn w:val="Normal"/>
    <w:rsid w:val="006D0DCB"/>
    <w:rPr>
      <w:rFonts w:ascii="Courier New" w:hAnsi="Courier New" w:cs="Courier New"/>
    </w:rPr>
  </w:style>
  <w:style w:type="paragraph" w:styleId="DocumentMap">
    <w:name w:val="Document Map"/>
    <w:basedOn w:val="Normal"/>
    <w:semiHidden/>
    <w:rsid w:val="006D0DCB"/>
    <w:pPr>
      <w:shd w:val="clear" w:color="auto" w:fill="000080"/>
    </w:pPr>
    <w:rPr>
      <w:rFonts w:ascii="Tahoma" w:hAnsi="Tahoma" w:cs="Tahoma"/>
    </w:rPr>
  </w:style>
  <w:style w:type="paragraph" w:styleId="Header">
    <w:name w:val="header"/>
    <w:basedOn w:val="Normal"/>
    <w:rsid w:val="006D0DCB"/>
    <w:pPr>
      <w:tabs>
        <w:tab w:val="center" w:pos="4320"/>
        <w:tab w:val="right" w:pos="8640"/>
      </w:tabs>
    </w:pPr>
  </w:style>
  <w:style w:type="paragraph" w:styleId="FootnoteText">
    <w:name w:val="footnote text"/>
    <w:basedOn w:val="Normal"/>
    <w:link w:val="FootnoteTextChar"/>
    <w:uiPriority w:val="99"/>
    <w:semiHidden/>
    <w:rsid w:val="006D0DCB"/>
  </w:style>
  <w:style w:type="character" w:styleId="FootnoteReference">
    <w:name w:val="footnote reference"/>
    <w:uiPriority w:val="99"/>
    <w:semiHidden/>
    <w:rsid w:val="006D0DCB"/>
    <w:rPr>
      <w:vertAlign w:val="superscript"/>
    </w:rPr>
  </w:style>
  <w:style w:type="paragraph" w:styleId="BodyTextIndent2">
    <w:name w:val="Body Text Indent 2"/>
    <w:basedOn w:val="Normal"/>
    <w:rsid w:val="006D0DCB"/>
    <w:pPr>
      <w:tabs>
        <w:tab w:val="left" w:pos="2160"/>
      </w:tabs>
      <w:ind w:left="1890" w:hanging="1170"/>
    </w:pPr>
    <w:rPr>
      <w:rFonts w:ascii="Times" w:hAnsi="Times"/>
      <w:sz w:val="24"/>
    </w:rPr>
  </w:style>
  <w:style w:type="paragraph" w:styleId="BodyTextIndent3">
    <w:name w:val="Body Text Indent 3"/>
    <w:basedOn w:val="Normal"/>
    <w:rsid w:val="006D0DCB"/>
    <w:pPr>
      <w:tabs>
        <w:tab w:val="left" w:pos="2160"/>
      </w:tabs>
      <w:ind w:left="2160"/>
    </w:pPr>
    <w:rPr>
      <w:rFonts w:ascii="Times" w:hAnsi="Times"/>
      <w:sz w:val="24"/>
    </w:rPr>
  </w:style>
  <w:style w:type="paragraph" w:styleId="TableofFigures">
    <w:name w:val="table of figures"/>
    <w:aliases w:val="List of Tables"/>
    <w:basedOn w:val="List"/>
    <w:next w:val="Normal"/>
    <w:semiHidden/>
    <w:rsid w:val="006D0DCB"/>
    <w:pPr>
      <w:ind w:left="400" w:hanging="400"/>
    </w:pPr>
  </w:style>
  <w:style w:type="character" w:styleId="Strong">
    <w:name w:val="Strong"/>
    <w:uiPriority w:val="22"/>
    <w:qFormat/>
    <w:rsid w:val="006D0DCB"/>
    <w:rPr>
      <w:b/>
      <w:bCs/>
    </w:rPr>
  </w:style>
  <w:style w:type="paragraph" w:styleId="List">
    <w:name w:val="List"/>
    <w:basedOn w:val="Normal"/>
    <w:rsid w:val="006D0DCB"/>
    <w:pPr>
      <w:ind w:left="360" w:hanging="360"/>
    </w:pPr>
  </w:style>
  <w:style w:type="paragraph" w:customStyle="1" w:styleId="xl22">
    <w:name w:val="xl22"/>
    <w:basedOn w:val="Normal"/>
    <w:rsid w:val="006D0DCB"/>
    <w:pPr>
      <w:spacing w:before="100" w:beforeAutospacing="1" w:after="100" w:afterAutospacing="1"/>
    </w:pPr>
    <w:rPr>
      <w:rFonts w:eastAsia="Arial Unicode MS"/>
    </w:rPr>
  </w:style>
  <w:style w:type="paragraph" w:customStyle="1" w:styleId="BodyText1">
    <w:name w:val="Body Text1"/>
    <w:rsid w:val="006D0DCB"/>
    <w:pPr>
      <w:autoSpaceDE w:val="0"/>
      <w:autoSpaceDN w:val="0"/>
      <w:adjustRightInd w:val="0"/>
      <w:spacing w:after="240" w:line="200" w:lineRule="atLeast"/>
    </w:pPr>
    <w:rPr>
      <w:rFonts w:ascii="AvantGarde" w:hAnsi="AvantGarde"/>
      <w:color w:val="000000"/>
      <w:sz w:val="16"/>
      <w:szCs w:val="16"/>
    </w:rPr>
  </w:style>
  <w:style w:type="paragraph" w:styleId="BalloonText">
    <w:name w:val="Balloon Text"/>
    <w:basedOn w:val="Normal"/>
    <w:semiHidden/>
    <w:rsid w:val="006D0DCB"/>
    <w:rPr>
      <w:rFonts w:ascii="Tahoma" w:hAnsi="Tahoma" w:cs="Tahoma"/>
      <w:sz w:val="16"/>
      <w:szCs w:val="16"/>
    </w:rPr>
  </w:style>
  <w:style w:type="paragraph" w:customStyle="1" w:styleId="Text">
    <w:name w:val="Text"/>
    <w:basedOn w:val="Normal"/>
    <w:rsid w:val="006D0DCB"/>
    <w:pPr>
      <w:spacing w:after="240"/>
    </w:pPr>
    <w:rPr>
      <w:snapToGrid w:val="0"/>
      <w:sz w:val="22"/>
      <w:szCs w:val="24"/>
    </w:rPr>
  </w:style>
  <w:style w:type="paragraph" w:customStyle="1" w:styleId="NCESBoilerplateText">
    <w:name w:val="NCES Boilerplate Text"/>
    <w:rsid w:val="006D0DCB"/>
    <w:pPr>
      <w:tabs>
        <w:tab w:val="left" w:pos="720"/>
        <w:tab w:val="center" w:pos="4680"/>
      </w:tabs>
      <w:autoSpaceDE w:val="0"/>
      <w:autoSpaceDN w:val="0"/>
      <w:adjustRightInd w:val="0"/>
      <w:spacing w:before="180"/>
    </w:pPr>
    <w:rPr>
      <w:rFonts w:ascii="ITC Avant Garde Std Bk" w:hAnsi="ITC Avant Garde Std Bk"/>
      <w:color w:val="000000"/>
    </w:rPr>
  </w:style>
  <w:style w:type="paragraph" w:styleId="Caption">
    <w:name w:val="caption"/>
    <w:basedOn w:val="Normal"/>
    <w:next w:val="Normal"/>
    <w:qFormat/>
    <w:rsid w:val="006D0DCB"/>
    <w:rPr>
      <w:b/>
      <w:bCs/>
    </w:rPr>
  </w:style>
  <w:style w:type="paragraph" w:styleId="CommentSubject">
    <w:name w:val="annotation subject"/>
    <w:basedOn w:val="CommentText"/>
    <w:next w:val="CommentText"/>
    <w:semiHidden/>
    <w:rsid w:val="006D0DCB"/>
    <w:rPr>
      <w:b/>
      <w:bCs/>
    </w:rPr>
  </w:style>
  <w:style w:type="paragraph" w:customStyle="1" w:styleId="bodytext0">
    <w:name w:val="bodytext"/>
    <w:basedOn w:val="Normal"/>
    <w:rsid w:val="006D0DCB"/>
    <w:pPr>
      <w:spacing w:after="120"/>
    </w:pPr>
    <w:rPr>
      <w:sz w:val="24"/>
      <w:szCs w:val="24"/>
    </w:rPr>
  </w:style>
  <w:style w:type="character" w:customStyle="1" w:styleId="FooterChar">
    <w:name w:val="Footer Char"/>
    <w:basedOn w:val="DefaultParagraphFont"/>
    <w:link w:val="Footer"/>
    <w:uiPriority w:val="99"/>
    <w:rsid w:val="003107D0"/>
  </w:style>
  <w:style w:type="character" w:customStyle="1" w:styleId="FootnoteTextChar">
    <w:name w:val="Footnote Text Char"/>
    <w:basedOn w:val="DefaultParagraphFont"/>
    <w:link w:val="FootnoteText"/>
    <w:uiPriority w:val="99"/>
    <w:semiHidden/>
    <w:rsid w:val="00F36192"/>
  </w:style>
  <w:style w:type="character" w:customStyle="1" w:styleId="BodyText3Char">
    <w:name w:val="Body Text 3 Char"/>
    <w:link w:val="BodyText3"/>
    <w:rsid w:val="004D1709"/>
    <w:rPr>
      <w:sz w:val="24"/>
    </w:rPr>
  </w:style>
  <w:style w:type="paragraph" w:styleId="ListParagraph">
    <w:name w:val="List Paragraph"/>
    <w:basedOn w:val="Normal"/>
    <w:uiPriority w:val="34"/>
    <w:qFormat/>
    <w:rsid w:val="0084537C"/>
    <w:pPr>
      <w:ind w:left="720"/>
      <w:contextualSpacing/>
    </w:pPr>
  </w:style>
  <w:style w:type="paragraph" w:styleId="Revision">
    <w:name w:val="Revision"/>
    <w:hidden/>
    <w:uiPriority w:val="99"/>
    <w:semiHidden/>
    <w:rsid w:val="00163B42"/>
  </w:style>
  <w:style w:type="character" w:customStyle="1" w:styleId="CommentTextChar">
    <w:name w:val="Comment Text Char"/>
    <w:basedOn w:val="DefaultParagraphFont"/>
    <w:link w:val="CommentText"/>
    <w:rsid w:val="008A31E9"/>
  </w:style>
  <w:style w:type="paragraph" w:styleId="EndnoteText">
    <w:name w:val="endnote text"/>
    <w:basedOn w:val="Normal"/>
    <w:link w:val="EndnoteTextChar"/>
    <w:rsid w:val="00CA77CB"/>
  </w:style>
  <w:style w:type="character" w:customStyle="1" w:styleId="EndnoteTextChar">
    <w:name w:val="Endnote Text Char"/>
    <w:basedOn w:val="DefaultParagraphFont"/>
    <w:link w:val="EndnoteText"/>
    <w:rsid w:val="00CA77CB"/>
  </w:style>
  <w:style w:type="character" w:styleId="EndnoteReference">
    <w:name w:val="endnote reference"/>
    <w:rsid w:val="00CA77CB"/>
    <w:rPr>
      <w:vertAlign w:val="superscript"/>
    </w:rPr>
  </w:style>
  <w:style w:type="paragraph" w:customStyle="1" w:styleId="IESBoilerplateText">
    <w:name w:val="IES Boilerplate Text"/>
    <w:uiPriority w:val="54"/>
    <w:rsid w:val="00A029F7"/>
    <w:pPr>
      <w:spacing w:before="120" w:line="260" w:lineRule="atLeast"/>
    </w:pPr>
    <w:rPr>
      <w:rFonts w:asciiTheme="minorHAnsi" w:hAnsiTheme="minorHAnsi"/>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DCB"/>
  </w:style>
  <w:style w:type="paragraph" w:styleId="Heading1">
    <w:name w:val="heading 1"/>
    <w:basedOn w:val="Normal"/>
    <w:next w:val="Normal"/>
    <w:qFormat/>
    <w:rsid w:val="006D0DCB"/>
    <w:pPr>
      <w:keepNext/>
      <w:tabs>
        <w:tab w:val="left" w:pos="3960"/>
      </w:tabs>
      <w:outlineLvl w:val="0"/>
    </w:pPr>
    <w:rPr>
      <w:b/>
      <w:sz w:val="24"/>
    </w:rPr>
  </w:style>
  <w:style w:type="paragraph" w:styleId="Heading2">
    <w:name w:val="heading 2"/>
    <w:basedOn w:val="Normal"/>
    <w:next w:val="Normal"/>
    <w:qFormat/>
    <w:rsid w:val="006D0DCB"/>
    <w:pPr>
      <w:keepNext/>
      <w:outlineLvl w:val="1"/>
    </w:pPr>
    <w:rPr>
      <w:b/>
      <w:sz w:val="24"/>
    </w:rPr>
  </w:style>
  <w:style w:type="paragraph" w:styleId="Heading3">
    <w:name w:val="heading 3"/>
    <w:basedOn w:val="Normal"/>
    <w:next w:val="Normal"/>
    <w:qFormat/>
    <w:rsid w:val="006D0DCB"/>
    <w:pPr>
      <w:keepNext/>
      <w:outlineLvl w:val="2"/>
    </w:pPr>
    <w:rPr>
      <w:rFonts w:ascii="Times" w:hAnsi="Times"/>
      <w:b/>
      <w:i/>
      <w:sz w:val="24"/>
    </w:rPr>
  </w:style>
  <w:style w:type="paragraph" w:styleId="Heading4">
    <w:name w:val="heading 4"/>
    <w:basedOn w:val="Normal"/>
    <w:next w:val="Normal"/>
    <w:qFormat/>
    <w:rsid w:val="006D0DCB"/>
    <w:pPr>
      <w:keepNext/>
      <w:ind w:firstLine="720"/>
      <w:outlineLvl w:val="3"/>
    </w:pPr>
    <w:rPr>
      <w:b/>
      <w:sz w:val="24"/>
    </w:rPr>
  </w:style>
  <w:style w:type="paragraph" w:styleId="Heading5">
    <w:name w:val="heading 5"/>
    <w:basedOn w:val="Normal"/>
    <w:next w:val="Normal"/>
    <w:qFormat/>
    <w:rsid w:val="006D0DCB"/>
    <w:pPr>
      <w:keepNext/>
      <w:ind w:firstLine="720"/>
      <w:outlineLvl w:val="4"/>
    </w:pPr>
    <w:rPr>
      <w:sz w:val="24"/>
    </w:rPr>
  </w:style>
  <w:style w:type="paragraph" w:styleId="Heading6">
    <w:name w:val="heading 6"/>
    <w:basedOn w:val="Normal"/>
    <w:next w:val="Normal"/>
    <w:qFormat/>
    <w:rsid w:val="006D0DCB"/>
    <w:pPr>
      <w:keepNext/>
      <w:outlineLvl w:val="5"/>
    </w:pPr>
    <w:rPr>
      <w:rFonts w:ascii="Times" w:hAnsi="Times"/>
      <w:b/>
      <w:sz w:val="24"/>
    </w:rPr>
  </w:style>
  <w:style w:type="paragraph" w:styleId="Heading7">
    <w:name w:val="heading 7"/>
    <w:basedOn w:val="Normal"/>
    <w:next w:val="Normal"/>
    <w:qFormat/>
    <w:rsid w:val="006D0DCB"/>
    <w:pPr>
      <w:keepNext/>
      <w:ind w:left="720"/>
      <w:outlineLvl w:val="6"/>
    </w:pPr>
    <w:rPr>
      <w:sz w:val="24"/>
    </w:rPr>
  </w:style>
  <w:style w:type="paragraph" w:styleId="Heading8">
    <w:name w:val="heading 8"/>
    <w:basedOn w:val="Normal"/>
    <w:next w:val="Normal"/>
    <w:qFormat/>
    <w:rsid w:val="006D0DCB"/>
    <w:pPr>
      <w:keepNext/>
      <w:outlineLvl w:val="7"/>
    </w:pPr>
    <w:rPr>
      <w:sz w:val="24"/>
    </w:rPr>
  </w:style>
  <w:style w:type="paragraph" w:styleId="Heading9">
    <w:name w:val="heading 9"/>
    <w:basedOn w:val="Normal"/>
    <w:next w:val="Normal"/>
    <w:qFormat/>
    <w:rsid w:val="006D0DCB"/>
    <w:pPr>
      <w:keepNext/>
      <w:outlineLvl w:val="8"/>
    </w:pPr>
    <w:rPr>
      <w:b/>
      <w:bCs/>
      <w:i/>
      <w:iC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D0DCB"/>
    <w:rPr>
      <w:b/>
    </w:rPr>
  </w:style>
  <w:style w:type="paragraph" w:styleId="BodyText2">
    <w:name w:val="Body Text 2"/>
    <w:basedOn w:val="Normal"/>
    <w:rsid w:val="006D0DCB"/>
    <w:rPr>
      <w:b/>
      <w:sz w:val="16"/>
    </w:rPr>
  </w:style>
  <w:style w:type="paragraph" w:styleId="BodyText3">
    <w:name w:val="Body Text 3"/>
    <w:basedOn w:val="Normal"/>
    <w:link w:val="BodyText3Char"/>
    <w:rsid w:val="006D0DCB"/>
    <w:pPr>
      <w:tabs>
        <w:tab w:val="left" w:pos="720"/>
        <w:tab w:val="left" w:pos="1080"/>
      </w:tabs>
    </w:pPr>
    <w:rPr>
      <w:sz w:val="24"/>
    </w:rPr>
  </w:style>
  <w:style w:type="character" w:styleId="Hyperlink">
    <w:name w:val="Hyperlink"/>
    <w:rsid w:val="006D0DCB"/>
    <w:rPr>
      <w:color w:val="0000FF"/>
      <w:u w:val="single"/>
    </w:rPr>
  </w:style>
  <w:style w:type="character" w:styleId="FollowedHyperlink">
    <w:name w:val="FollowedHyperlink"/>
    <w:rsid w:val="006D0DCB"/>
    <w:rPr>
      <w:color w:val="800080"/>
      <w:u w:val="single"/>
    </w:rPr>
  </w:style>
  <w:style w:type="character" w:styleId="PageNumber">
    <w:name w:val="page number"/>
    <w:basedOn w:val="DefaultParagraphFont"/>
    <w:rsid w:val="006D0DCB"/>
  </w:style>
  <w:style w:type="character" w:styleId="CommentReference">
    <w:name w:val="annotation reference"/>
    <w:rsid w:val="006D0DCB"/>
    <w:rPr>
      <w:sz w:val="16"/>
      <w:szCs w:val="16"/>
    </w:rPr>
  </w:style>
  <w:style w:type="paragraph" w:styleId="CommentText">
    <w:name w:val="annotation text"/>
    <w:basedOn w:val="Normal"/>
    <w:link w:val="CommentTextChar"/>
    <w:rsid w:val="006D0DCB"/>
  </w:style>
  <w:style w:type="paragraph" w:styleId="Footer">
    <w:name w:val="footer"/>
    <w:basedOn w:val="Normal"/>
    <w:link w:val="FooterChar"/>
    <w:uiPriority w:val="99"/>
    <w:rsid w:val="006D0DCB"/>
    <w:pPr>
      <w:tabs>
        <w:tab w:val="center" w:pos="4320"/>
        <w:tab w:val="right" w:pos="8640"/>
      </w:tabs>
    </w:pPr>
  </w:style>
  <w:style w:type="character" w:customStyle="1" w:styleId="Hypertext">
    <w:name w:val="Hypertext"/>
    <w:rsid w:val="006D0DCB"/>
    <w:rPr>
      <w:color w:val="0000FF"/>
      <w:u w:val="single"/>
    </w:rPr>
  </w:style>
  <w:style w:type="paragraph" w:styleId="BodyTextIndent">
    <w:name w:val="Body Text Indent"/>
    <w:basedOn w:val="Normal"/>
    <w:rsid w:val="006D0DCB"/>
    <w:pPr>
      <w:ind w:left="720"/>
    </w:pPr>
    <w:rPr>
      <w:bCs/>
      <w:sz w:val="24"/>
    </w:rPr>
  </w:style>
  <w:style w:type="paragraph" w:styleId="TOC1">
    <w:name w:val="toc 1"/>
    <w:basedOn w:val="Normal"/>
    <w:next w:val="Normal"/>
    <w:autoRedefine/>
    <w:semiHidden/>
    <w:rsid w:val="006D0DCB"/>
    <w:pPr>
      <w:tabs>
        <w:tab w:val="left" w:pos="400"/>
        <w:tab w:val="left" w:pos="450"/>
        <w:tab w:val="right" w:pos="9350"/>
      </w:tabs>
      <w:ind w:left="450" w:hanging="450"/>
    </w:pPr>
    <w:rPr>
      <w:b/>
      <w:noProof/>
      <w:sz w:val="24"/>
    </w:rPr>
  </w:style>
  <w:style w:type="paragraph" w:styleId="TOC2">
    <w:name w:val="toc 2"/>
    <w:basedOn w:val="Normal"/>
    <w:next w:val="Normal"/>
    <w:autoRedefine/>
    <w:semiHidden/>
    <w:rsid w:val="006D0DCB"/>
    <w:pPr>
      <w:tabs>
        <w:tab w:val="left" w:pos="450"/>
        <w:tab w:val="left" w:pos="1008"/>
        <w:tab w:val="right" w:leader="dot" w:pos="9350"/>
      </w:tabs>
      <w:ind w:left="432"/>
    </w:pPr>
    <w:rPr>
      <w:rFonts w:ascii="Times" w:hAnsi="Times"/>
      <w:noProof/>
      <w:sz w:val="24"/>
      <w:szCs w:val="24"/>
    </w:rPr>
  </w:style>
  <w:style w:type="paragraph" w:styleId="TOC3">
    <w:name w:val="toc 3"/>
    <w:basedOn w:val="Normal"/>
    <w:next w:val="Normal"/>
    <w:autoRedefine/>
    <w:semiHidden/>
    <w:rsid w:val="006D0DCB"/>
    <w:pPr>
      <w:ind w:left="1008"/>
    </w:pPr>
    <w:rPr>
      <w:rFonts w:ascii="Times" w:hAnsi="Times"/>
      <w:noProof/>
      <w:sz w:val="24"/>
    </w:rPr>
  </w:style>
  <w:style w:type="paragraph" w:styleId="TOC4">
    <w:name w:val="toc 4"/>
    <w:basedOn w:val="Normal"/>
    <w:next w:val="Normal"/>
    <w:autoRedefine/>
    <w:semiHidden/>
    <w:rsid w:val="006D0DCB"/>
    <w:pPr>
      <w:ind w:left="600"/>
    </w:pPr>
  </w:style>
  <w:style w:type="paragraph" w:styleId="TOC5">
    <w:name w:val="toc 5"/>
    <w:basedOn w:val="Normal"/>
    <w:next w:val="Normal"/>
    <w:autoRedefine/>
    <w:semiHidden/>
    <w:rsid w:val="006D0DCB"/>
    <w:pPr>
      <w:ind w:left="800"/>
    </w:pPr>
  </w:style>
  <w:style w:type="paragraph" w:styleId="TOC6">
    <w:name w:val="toc 6"/>
    <w:basedOn w:val="Normal"/>
    <w:next w:val="Normal"/>
    <w:autoRedefine/>
    <w:semiHidden/>
    <w:rsid w:val="006D0DCB"/>
    <w:pPr>
      <w:ind w:left="1000"/>
    </w:pPr>
  </w:style>
  <w:style w:type="paragraph" w:styleId="TOC7">
    <w:name w:val="toc 7"/>
    <w:basedOn w:val="Normal"/>
    <w:next w:val="Normal"/>
    <w:autoRedefine/>
    <w:semiHidden/>
    <w:rsid w:val="006D0DCB"/>
    <w:pPr>
      <w:ind w:left="1200"/>
    </w:pPr>
  </w:style>
  <w:style w:type="paragraph" w:styleId="TOC8">
    <w:name w:val="toc 8"/>
    <w:basedOn w:val="Normal"/>
    <w:next w:val="Normal"/>
    <w:autoRedefine/>
    <w:semiHidden/>
    <w:rsid w:val="006D0DCB"/>
    <w:pPr>
      <w:ind w:left="1400"/>
    </w:pPr>
  </w:style>
  <w:style w:type="paragraph" w:styleId="TOC9">
    <w:name w:val="toc 9"/>
    <w:basedOn w:val="Normal"/>
    <w:next w:val="Normal"/>
    <w:autoRedefine/>
    <w:semiHidden/>
    <w:rsid w:val="006D0DCB"/>
    <w:pPr>
      <w:ind w:left="1600"/>
    </w:pPr>
  </w:style>
  <w:style w:type="paragraph" w:styleId="NormalWeb">
    <w:name w:val="Normal (Web)"/>
    <w:basedOn w:val="Normal"/>
    <w:uiPriority w:val="99"/>
    <w:rsid w:val="006D0DCB"/>
    <w:pPr>
      <w:spacing w:before="100" w:beforeAutospacing="1" w:after="100" w:afterAutospacing="1"/>
    </w:pPr>
    <w:rPr>
      <w:rFonts w:ascii="Arial Unicode MS" w:eastAsia="Arial Unicode MS" w:hAnsi="Arial Unicode MS" w:cs="Arial Unicode MS"/>
      <w:sz w:val="24"/>
      <w:szCs w:val="24"/>
    </w:rPr>
  </w:style>
  <w:style w:type="paragraph" w:styleId="HTMLPreformatted">
    <w:name w:val="HTML Preformatted"/>
    <w:basedOn w:val="Normal"/>
    <w:rsid w:val="006D0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Title">
    <w:name w:val="Title"/>
    <w:basedOn w:val="Normal"/>
    <w:qFormat/>
    <w:rsid w:val="006D0DCB"/>
    <w:pPr>
      <w:jc w:val="center"/>
    </w:pPr>
    <w:rPr>
      <w:b/>
      <w:u w:val="single"/>
    </w:rPr>
  </w:style>
  <w:style w:type="paragraph" w:styleId="PlainText">
    <w:name w:val="Plain Text"/>
    <w:basedOn w:val="Normal"/>
    <w:rsid w:val="006D0DCB"/>
    <w:rPr>
      <w:rFonts w:ascii="Courier New" w:hAnsi="Courier New" w:cs="Courier New"/>
    </w:rPr>
  </w:style>
  <w:style w:type="paragraph" w:styleId="DocumentMap">
    <w:name w:val="Document Map"/>
    <w:basedOn w:val="Normal"/>
    <w:semiHidden/>
    <w:rsid w:val="006D0DCB"/>
    <w:pPr>
      <w:shd w:val="clear" w:color="auto" w:fill="000080"/>
    </w:pPr>
    <w:rPr>
      <w:rFonts w:ascii="Tahoma" w:hAnsi="Tahoma" w:cs="Tahoma"/>
    </w:rPr>
  </w:style>
  <w:style w:type="paragraph" w:styleId="Header">
    <w:name w:val="header"/>
    <w:basedOn w:val="Normal"/>
    <w:rsid w:val="006D0DCB"/>
    <w:pPr>
      <w:tabs>
        <w:tab w:val="center" w:pos="4320"/>
        <w:tab w:val="right" w:pos="8640"/>
      </w:tabs>
    </w:pPr>
  </w:style>
  <w:style w:type="paragraph" w:styleId="FootnoteText">
    <w:name w:val="footnote text"/>
    <w:basedOn w:val="Normal"/>
    <w:link w:val="FootnoteTextChar"/>
    <w:uiPriority w:val="99"/>
    <w:semiHidden/>
    <w:rsid w:val="006D0DCB"/>
  </w:style>
  <w:style w:type="character" w:styleId="FootnoteReference">
    <w:name w:val="footnote reference"/>
    <w:uiPriority w:val="99"/>
    <w:semiHidden/>
    <w:rsid w:val="006D0DCB"/>
    <w:rPr>
      <w:vertAlign w:val="superscript"/>
    </w:rPr>
  </w:style>
  <w:style w:type="paragraph" w:styleId="BodyTextIndent2">
    <w:name w:val="Body Text Indent 2"/>
    <w:basedOn w:val="Normal"/>
    <w:rsid w:val="006D0DCB"/>
    <w:pPr>
      <w:tabs>
        <w:tab w:val="left" w:pos="2160"/>
      </w:tabs>
      <w:ind w:left="1890" w:hanging="1170"/>
    </w:pPr>
    <w:rPr>
      <w:rFonts w:ascii="Times" w:hAnsi="Times"/>
      <w:sz w:val="24"/>
    </w:rPr>
  </w:style>
  <w:style w:type="paragraph" w:styleId="BodyTextIndent3">
    <w:name w:val="Body Text Indent 3"/>
    <w:basedOn w:val="Normal"/>
    <w:rsid w:val="006D0DCB"/>
    <w:pPr>
      <w:tabs>
        <w:tab w:val="left" w:pos="2160"/>
      </w:tabs>
      <w:ind w:left="2160"/>
    </w:pPr>
    <w:rPr>
      <w:rFonts w:ascii="Times" w:hAnsi="Times"/>
      <w:sz w:val="24"/>
    </w:rPr>
  </w:style>
  <w:style w:type="paragraph" w:styleId="TableofFigures">
    <w:name w:val="table of figures"/>
    <w:aliases w:val="List of Tables"/>
    <w:basedOn w:val="List"/>
    <w:next w:val="Normal"/>
    <w:semiHidden/>
    <w:rsid w:val="006D0DCB"/>
    <w:pPr>
      <w:ind w:left="400" w:hanging="400"/>
    </w:pPr>
  </w:style>
  <w:style w:type="character" w:styleId="Strong">
    <w:name w:val="Strong"/>
    <w:uiPriority w:val="22"/>
    <w:qFormat/>
    <w:rsid w:val="006D0DCB"/>
    <w:rPr>
      <w:b/>
      <w:bCs/>
    </w:rPr>
  </w:style>
  <w:style w:type="paragraph" w:styleId="List">
    <w:name w:val="List"/>
    <w:basedOn w:val="Normal"/>
    <w:rsid w:val="006D0DCB"/>
    <w:pPr>
      <w:ind w:left="360" w:hanging="360"/>
    </w:pPr>
  </w:style>
  <w:style w:type="paragraph" w:customStyle="1" w:styleId="xl22">
    <w:name w:val="xl22"/>
    <w:basedOn w:val="Normal"/>
    <w:rsid w:val="006D0DCB"/>
    <w:pPr>
      <w:spacing w:before="100" w:beforeAutospacing="1" w:after="100" w:afterAutospacing="1"/>
    </w:pPr>
    <w:rPr>
      <w:rFonts w:eastAsia="Arial Unicode MS"/>
    </w:rPr>
  </w:style>
  <w:style w:type="paragraph" w:customStyle="1" w:styleId="BodyText1">
    <w:name w:val="Body Text1"/>
    <w:rsid w:val="006D0DCB"/>
    <w:pPr>
      <w:autoSpaceDE w:val="0"/>
      <w:autoSpaceDN w:val="0"/>
      <w:adjustRightInd w:val="0"/>
      <w:spacing w:after="240" w:line="200" w:lineRule="atLeast"/>
    </w:pPr>
    <w:rPr>
      <w:rFonts w:ascii="AvantGarde" w:hAnsi="AvantGarde"/>
      <w:color w:val="000000"/>
      <w:sz w:val="16"/>
      <w:szCs w:val="16"/>
    </w:rPr>
  </w:style>
  <w:style w:type="paragraph" w:styleId="BalloonText">
    <w:name w:val="Balloon Text"/>
    <w:basedOn w:val="Normal"/>
    <w:semiHidden/>
    <w:rsid w:val="006D0DCB"/>
    <w:rPr>
      <w:rFonts w:ascii="Tahoma" w:hAnsi="Tahoma" w:cs="Tahoma"/>
      <w:sz w:val="16"/>
      <w:szCs w:val="16"/>
    </w:rPr>
  </w:style>
  <w:style w:type="paragraph" w:customStyle="1" w:styleId="Text">
    <w:name w:val="Text"/>
    <w:basedOn w:val="Normal"/>
    <w:rsid w:val="006D0DCB"/>
    <w:pPr>
      <w:spacing w:after="240"/>
    </w:pPr>
    <w:rPr>
      <w:snapToGrid w:val="0"/>
      <w:sz w:val="22"/>
      <w:szCs w:val="24"/>
    </w:rPr>
  </w:style>
  <w:style w:type="paragraph" w:customStyle="1" w:styleId="NCESBoilerplateText">
    <w:name w:val="NCES Boilerplate Text"/>
    <w:rsid w:val="006D0DCB"/>
    <w:pPr>
      <w:tabs>
        <w:tab w:val="left" w:pos="720"/>
        <w:tab w:val="center" w:pos="4680"/>
      </w:tabs>
      <w:autoSpaceDE w:val="0"/>
      <w:autoSpaceDN w:val="0"/>
      <w:adjustRightInd w:val="0"/>
      <w:spacing w:before="180"/>
    </w:pPr>
    <w:rPr>
      <w:rFonts w:ascii="ITC Avant Garde Std Bk" w:hAnsi="ITC Avant Garde Std Bk"/>
      <w:color w:val="000000"/>
    </w:rPr>
  </w:style>
  <w:style w:type="paragraph" w:styleId="Caption">
    <w:name w:val="caption"/>
    <w:basedOn w:val="Normal"/>
    <w:next w:val="Normal"/>
    <w:qFormat/>
    <w:rsid w:val="006D0DCB"/>
    <w:rPr>
      <w:b/>
      <w:bCs/>
    </w:rPr>
  </w:style>
  <w:style w:type="paragraph" w:styleId="CommentSubject">
    <w:name w:val="annotation subject"/>
    <w:basedOn w:val="CommentText"/>
    <w:next w:val="CommentText"/>
    <w:semiHidden/>
    <w:rsid w:val="006D0DCB"/>
    <w:rPr>
      <w:b/>
      <w:bCs/>
    </w:rPr>
  </w:style>
  <w:style w:type="paragraph" w:customStyle="1" w:styleId="bodytext0">
    <w:name w:val="bodytext"/>
    <w:basedOn w:val="Normal"/>
    <w:rsid w:val="006D0DCB"/>
    <w:pPr>
      <w:spacing w:after="120"/>
    </w:pPr>
    <w:rPr>
      <w:sz w:val="24"/>
      <w:szCs w:val="24"/>
    </w:rPr>
  </w:style>
  <w:style w:type="character" w:customStyle="1" w:styleId="FooterChar">
    <w:name w:val="Footer Char"/>
    <w:basedOn w:val="DefaultParagraphFont"/>
    <w:link w:val="Footer"/>
    <w:uiPriority w:val="99"/>
    <w:rsid w:val="003107D0"/>
  </w:style>
  <w:style w:type="character" w:customStyle="1" w:styleId="FootnoteTextChar">
    <w:name w:val="Footnote Text Char"/>
    <w:basedOn w:val="DefaultParagraphFont"/>
    <w:link w:val="FootnoteText"/>
    <w:uiPriority w:val="99"/>
    <w:semiHidden/>
    <w:rsid w:val="00F36192"/>
  </w:style>
  <w:style w:type="character" w:customStyle="1" w:styleId="BodyText3Char">
    <w:name w:val="Body Text 3 Char"/>
    <w:link w:val="BodyText3"/>
    <w:rsid w:val="004D1709"/>
    <w:rPr>
      <w:sz w:val="24"/>
    </w:rPr>
  </w:style>
  <w:style w:type="paragraph" w:styleId="ListParagraph">
    <w:name w:val="List Paragraph"/>
    <w:basedOn w:val="Normal"/>
    <w:uiPriority w:val="34"/>
    <w:qFormat/>
    <w:rsid w:val="0084537C"/>
    <w:pPr>
      <w:ind w:left="720"/>
      <w:contextualSpacing/>
    </w:pPr>
  </w:style>
  <w:style w:type="paragraph" w:styleId="Revision">
    <w:name w:val="Revision"/>
    <w:hidden/>
    <w:uiPriority w:val="99"/>
    <w:semiHidden/>
    <w:rsid w:val="00163B42"/>
  </w:style>
  <w:style w:type="character" w:customStyle="1" w:styleId="CommentTextChar">
    <w:name w:val="Comment Text Char"/>
    <w:basedOn w:val="DefaultParagraphFont"/>
    <w:link w:val="CommentText"/>
    <w:rsid w:val="008A31E9"/>
  </w:style>
  <w:style w:type="paragraph" w:styleId="EndnoteText">
    <w:name w:val="endnote text"/>
    <w:basedOn w:val="Normal"/>
    <w:link w:val="EndnoteTextChar"/>
    <w:rsid w:val="00CA77CB"/>
  </w:style>
  <w:style w:type="character" w:customStyle="1" w:styleId="EndnoteTextChar">
    <w:name w:val="Endnote Text Char"/>
    <w:basedOn w:val="DefaultParagraphFont"/>
    <w:link w:val="EndnoteText"/>
    <w:rsid w:val="00CA77CB"/>
  </w:style>
  <w:style w:type="character" w:styleId="EndnoteReference">
    <w:name w:val="endnote reference"/>
    <w:rsid w:val="00CA77CB"/>
    <w:rPr>
      <w:vertAlign w:val="superscript"/>
    </w:rPr>
  </w:style>
  <w:style w:type="paragraph" w:customStyle="1" w:styleId="IESBoilerplateText">
    <w:name w:val="IES Boilerplate Text"/>
    <w:uiPriority w:val="54"/>
    <w:rsid w:val="00A029F7"/>
    <w:pPr>
      <w:spacing w:before="120" w:line="260" w:lineRule="atLeast"/>
    </w:pPr>
    <w:rPr>
      <w:rFonts w:asciiTheme="minorHAnsi" w:hAnsiTheme="minorHAns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85138">
      <w:bodyDiv w:val="1"/>
      <w:marLeft w:val="0"/>
      <w:marRight w:val="0"/>
      <w:marTop w:val="0"/>
      <w:marBottom w:val="0"/>
      <w:divBdr>
        <w:top w:val="none" w:sz="0" w:space="0" w:color="auto"/>
        <w:left w:val="none" w:sz="0" w:space="0" w:color="auto"/>
        <w:bottom w:val="none" w:sz="0" w:space="0" w:color="auto"/>
        <w:right w:val="none" w:sz="0" w:space="0" w:color="auto"/>
      </w:divBdr>
    </w:div>
    <w:div w:id="357051232">
      <w:bodyDiv w:val="1"/>
      <w:marLeft w:val="0"/>
      <w:marRight w:val="0"/>
      <w:marTop w:val="0"/>
      <w:marBottom w:val="0"/>
      <w:divBdr>
        <w:top w:val="none" w:sz="0" w:space="0" w:color="auto"/>
        <w:left w:val="none" w:sz="0" w:space="0" w:color="auto"/>
        <w:bottom w:val="none" w:sz="0" w:space="0" w:color="auto"/>
        <w:right w:val="none" w:sz="0" w:space="0" w:color="auto"/>
      </w:divBdr>
    </w:div>
    <w:div w:id="656998976">
      <w:bodyDiv w:val="1"/>
      <w:marLeft w:val="0"/>
      <w:marRight w:val="0"/>
      <w:marTop w:val="0"/>
      <w:marBottom w:val="0"/>
      <w:divBdr>
        <w:top w:val="none" w:sz="0" w:space="0" w:color="auto"/>
        <w:left w:val="none" w:sz="0" w:space="0" w:color="auto"/>
        <w:bottom w:val="none" w:sz="0" w:space="0" w:color="auto"/>
        <w:right w:val="none" w:sz="0" w:space="0" w:color="auto"/>
      </w:divBdr>
    </w:div>
    <w:div w:id="682589500">
      <w:bodyDiv w:val="1"/>
      <w:marLeft w:val="0"/>
      <w:marRight w:val="0"/>
      <w:marTop w:val="0"/>
      <w:marBottom w:val="0"/>
      <w:divBdr>
        <w:top w:val="none" w:sz="0" w:space="0" w:color="auto"/>
        <w:left w:val="none" w:sz="0" w:space="0" w:color="auto"/>
        <w:bottom w:val="none" w:sz="0" w:space="0" w:color="auto"/>
        <w:right w:val="none" w:sz="0" w:space="0" w:color="auto"/>
      </w:divBdr>
      <w:divsChild>
        <w:div w:id="1238252069">
          <w:marLeft w:val="0"/>
          <w:marRight w:val="0"/>
          <w:marTop w:val="0"/>
          <w:marBottom w:val="0"/>
          <w:divBdr>
            <w:top w:val="none" w:sz="0" w:space="0" w:color="auto"/>
            <w:left w:val="none" w:sz="0" w:space="0" w:color="auto"/>
            <w:bottom w:val="none" w:sz="0" w:space="0" w:color="auto"/>
            <w:right w:val="none" w:sz="0" w:space="0" w:color="auto"/>
          </w:divBdr>
          <w:divsChild>
            <w:div w:id="165098001">
              <w:marLeft w:val="0"/>
              <w:marRight w:val="0"/>
              <w:marTop w:val="0"/>
              <w:marBottom w:val="0"/>
              <w:divBdr>
                <w:top w:val="none" w:sz="0" w:space="0" w:color="auto"/>
                <w:left w:val="none" w:sz="0" w:space="0" w:color="auto"/>
                <w:bottom w:val="none" w:sz="0" w:space="0" w:color="auto"/>
                <w:right w:val="none" w:sz="0" w:space="0" w:color="auto"/>
              </w:divBdr>
              <w:divsChild>
                <w:div w:id="1888224720">
                  <w:marLeft w:val="0"/>
                  <w:marRight w:val="0"/>
                  <w:marTop w:val="0"/>
                  <w:marBottom w:val="0"/>
                  <w:divBdr>
                    <w:top w:val="none" w:sz="0" w:space="0" w:color="auto"/>
                    <w:left w:val="none" w:sz="0" w:space="0" w:color="auto"/>
                    <w:bottom w:val="none" w:sz="0" w:space="0" w:color="auto"/>
                    <w:right w:val="none" w:sz="0" w:space="0" w:color="auto"/>
                  </w:divBdr>
                  <w:divsChild>
                    <w:div w:id="1459762680">
                      <w:marLeft w:val="0"/>
                      <w:marRight w:val="0"/>
                      <w:marTop w:val="0"/>
                      <w:marBottom w:val="150"/>
                      <w:divBdr>
                        <w:top w:val="single" w:sz="6" w:space="0" w:color="EEEEEE"/>
                        <w:left w:val="single" w:sz="6" w:space="0" w:color="EEEEEE"/>
                        <w:bottom w:val="single" w:sz="6" w:space="0" w:color="EEEEEE"/>
                        <w:right w:val="single" w:sz="6" w:space="0" w:color="EEEEEE"/>
                      </w:divBdr>
                      <w:divsChild>
                        <w:div w:id="1358970513">
                          <w:marLeft w:val="0"/>
                          <w:marRight w:val="0"/>
                          <w:marTop w:val="0"/>
                          <w:marBottom w:val="0"/>
                          <w:divBdr>
                            <w:top w:val="none" w:sz="0" w:space="0" w:color="auto"/>
                            <w:left w:val="none" w:sz="0" w:space="0" w:color="auto"/>
                            <w:bottom w:val="none" w:sz="0" w:space="0" w:color="auto"/>
                            <w:right w:val="none" w:sz="0" w:space="0" w:color="auto"/>
                          </w:divBdr>
                          <w:divsChild>
                            <w:div w:id="700475548">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738466">
      <w:bodyDiv w:val="1"/>
      <w:marLeft w:val="0"/>
      <w:marRight w:val="0"/>
      <w:marTop w:val="0"/>
      <w:marBottom w:val="0"/>
      <w:divBdr>
        <w:top w:val="none" w:sz="0" w:space="0" w:color="auto"/>
        <w:left w:val="none" w:sz="0" w:space="0" w:color="auto"/>
        <w:bottom w:val="none" w:sz="0" w:space="0" w:color="auto"/>
        <w:right w:val="none" w:sz="0" w:space="0" w:color="auto"/>
      </w:divBdr>
    </w:div>
    <w:div w:id="1743679042">
      <w:bodyDiv w:val="1"/>
      <w:marLeft w:val="0"/>
      <w:marRight w:val="0"/>
      <w:marTop w:val="0"/>
      <w:marBottom w:val="0"/>
      <w:divBdr>
        <w:top w:val="none" w:sz="0" w:space="0" w:color="auto"/>
        <w:left w:val="none" w:sz="0" w:space="0" w:color="auto"/>
        <w:bottom w:val="none" w:sz="0" w:space="0" w:color="auto"/>
        <w:right w:val="none" w:sz="0" w:space="0" w:color="auto"/>
      </w:divBdr>
    </w:div>
    <w:div w:id="212588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ces.ed.gov/pubsearch" TargetMode="External"/><Relationship Id="rId18" Type="http://schemas.openxmlformats.org/officeDocument/2006/relationships/hyperlink" Target="http://nces.ed.gov/pubsearch/pubsinfo.asp?pubid=2015347" TargetMode="External"/><Relationship Id="rId26" Type="http://schemas.openxmlformats.org/officeDocument/2006/relationships/hyperlink" Target="http://nces.ed.gov/pubsearch/" TargetMode="External"/><Relationship Id="rId3" Type="http://schemas.openxmlformats.org/officeDocument/2006/relationships/styles" Target="styles.xml"/><Relationship Id="rId21" Type="http://schemas.openxmlformats.org/officeDocument/2006/relationships/hyperlink" Target="http://www.census.gov/geo/www/ansi/countylookup.html" TargetMode="External"/><Relationship Id="rId34"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yperlink" Target="http://nces.ed.gov" TargetMode="External"/><Relationship Id="rId17" Type="http://schemas.openxmlformats.org/officeDocument/2006/relationships/hyperlink" Target="http://nces.ed.gov/ccd/pubagency.asp" TargetMode="External"/><Relationship Id="rId25" Type="http://schemas.openxmlformats.org/officeDocument/2006/relationships/hyperlink" Target="http://nces.ed.gov/pubsearch/" TargetMode="External"/><Relationship Id="rId33" Type="http://schemas.openxmlformats.org/officeDocument/2006/relationships/footer" Target="footer6.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nces.ed.gov/ccd/pubagency.asp"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nces.ed.gov/ccd/pdf/sdf021cgen.pdf" TargetMode="External"/><Relationship Id="rId32" Type="http://schemas.openxmlformats.org/officeDocument/2006/relationships/footer" Target="footer5.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nces.ed.gov/pubsearch/pubsinfo.asp?pubid=2015347" TargetMode="External"/><Relationship Id="rId28" Type="http://schemas.openxmlformats.org/officeDocument/2006/relationships/hyperlink" Target="http://nces.ed.gov/statprog/2012/"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2.census.gov/govs/pubs/classification/2006_classification_manual.pdf" TargetMode="External"/><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nces.ed.gov/pubsearch" TargetMode="External"/><Relationship Id="rId22" Type="http://schemas.openxmlformats.org/officeDocument/2006/relationships/hyperlink" Target="http://nces.ed.gov/ccd/f33agency.asp" TargetMode="External"/><Relationship Id="rId27" Type="http://schemas.openxmlformats.org/officeDocument/2006/relationships/hyperlink" Target="http://www.gpo.gov/fdsys/browse/collection.action?collectionCode=FR&amp;browsePath=2009" TargetMode="External"/><Relationship Id="rId30" Type="http://schemas.openxmlformats.org/officeDocument/2006/relationships/hyperlink" Target="http://www2.census.gov/govs/pubs/classification/2006_classification_manual.pdf" TargetMode="External"/><Relationship Id="rId35" Type="http://schemas.openxmlformats.org/officeDocument/2006/relationships/footer" Target="footer8.xml"/></Relationships>
</file>

<file path=word/_rels/footnotes.xml.rels><?xml version="1.0" encoding="UTF-8" standalone="yes"?>
<Relationships xmlns="http://schemas.openxmlformats.org/package/2006/relationships"><Relationship Id="rId2" Type="http://schemas.openxmlformats.org/officeDocument/2006/relationships/hyperlink" Target="http://www.census.gov/geo/reference/gtc/gtc_cbsa.html" TargetMode="External"/><Relationship Id="rId1" Type="http://schemas.openxmlformats.org/officeDocument/2006/relationships/hyperlink" Target="https://www.census.gov/programs-surveys/school-fina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A77EF-5A21-4AC3-A37D-E166305C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10627</Words>
  <Characters>60574</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US Department of Education</vt:lpstr>
    </vt:vector>
  </TitlesOfParts>
  <Company>Bureau of the Census</Company>
  <LinksUpToDate>false</LinksUpToDate>
  <CharactersWithSpaces>71059</CharactersWithSpaces>
  <SharedDoc>false</SharedDoc>
  <HLinks>
    <vt:vector size="78" baseType="variant">
      <vt:variant>
        <vt:i4>5111821</vt:i4>
      </vt:variant>
      <vt:variant>
        <vt:i4>27</vt:i4>
      </vt:variant>
      <vt:variant>
        <vt:i4>0</vt:i4>
      </vt:variant>
      <vt:variant>
        <vt:i4>5</vt:i4>
      </vt:variant>
      <vt:variant>
        <vt:lpwstr>http://www.census.gov/govs/classification</vt:lpwstr>
      </vt:variant>
      <vt:variant>
        <vt:lpwstr/>
      </vt:variant>
      <vt:variant>
        <vt:i4>4718679</vt:i4>
      </vt:variant>
      <vt:variant>
        <vt:i4>24</vt:i4>
      </vt:variant>
      <vt:variant>
        <vt:i4>0</vt:i4>
      </vt:variant>
      <vt:variant>
        <vt:i4>5</vt:i4>
      </vt:variant>
      <vt:variant>
        <vt:lpwstr>http://nces.ed.gov/ccd/f33agency.asp</vt:lpwstr>
      </vt:variant>
      <vt:variant>
        <vt:lpwstr/>
      </vt:variant>
      <vt:variant>
        <vt:i4>655384</vt:i4>
      </vt:variant>
      <vt:variant>
        <vt:i4>21</vt:i4>
      </vt:variant>
      <vt:variant>
        <vt:i4>0</vt:i4>
      </vt:variant>
      <vt:variant>
        <vt:i4>5</vt:i4>
      </vt:variant>
      <vt:variant>
        <vt:lpwstr>http://www.census.gov/geo/www/ansi/countylookup.html</vt:lpwstr>
      </vt:variant>
      <vt:variant>
        <vt:lpwstr/>
      </vt:variant>
      <vt:variant>
        <vt:i4>983057</vt:i4>
      </vt:variant>
      <vt:variant>
        <vt:i4>18</vt:i4>
      </vt:variant>
      <vt:variant>
        <vt:i4>0</vt:i4>
      </vt:variant>
      <vt:variant>
        <vt:i4>5</vt:i4>
      </vt:variant>
      <vt:variant>
        <vt:lpwstr>http://nces.ed.gov/ccd/pubagency.asp</vt:lpwstr>
      </vt:variant>
      <vt:variant>
        <vt:lpwstr/>
      </vt:variant>
      <vt:variant>
        <vt:i4>5111821</vt:i4>
      </vt:variant>
      <vt:variant>
        <vt:i4>15</vt:i4>
      </vt:variant>
      <vt:variant>
        <vt:i4>0</vt:i4>
      </vt:variant>
      <vt:variant>
        <vt:i4>5</vt:i4>
      </vt:variant>
      <vt:variant>
        <vt:lpwstr>http://www.census.gov/govs/classification</vt:lpwstr>
      </vt:variant>
      <vt:variant>
        <vt:lpwstr/>
      </vt:variant>
      <vt:variant>
        <vt:i4>7536744</vt:i4>
      </vt:variant>
      <vt:variant>
        <vt:i4>12</vt:i4>
      </vt:variant>
      <vt:variant>
        <vt:i4>0</vt:i4>
      </vt:variant>
      <vt:variant>
        <vt:i4>5</vt:i4>
      </vt:variant>
      <vt:variant>
        <vt:lpwstr>http://nces.ed.gov/pubsearch/pubsinfo.asp?pubid=2009325</vt:lpwstr>
      </vt:variant>
      <vt:variant>
        <vt:lpwstr/>
      </vt:variant>
      <vt:variant>
        <vt:i4>983057</vt:i4>
      </vt:variant>
      <vt:variant>
        <vt:i4>9</vt:i4>
      </vt:variant>
      <vt:variant>
        <vt:i4>0</vt:i4>
      </vt:variant>
      <vt:variant>
        <vt:i4>5</vt:i4>
      </vt:variant>
      <vt:variant>
        <vt:lpwstr>http://nces.ed.gov/ccd/pubagency.asp</vt:lpwstr>
      </vt:variant>
      <vt:variant>
        <vt:lpwstr/>
      </vt:variant>
      <vt:variant>
        <vt:i4>1441814</vt:i4>
      </vt:variant>
      <vt:variant>
        <vt:i4>6</vt:i4>
      </vt:variant>
      <vt:variant>
        <vt:i4>0</vt:i4>
      </vt:variant>
      <vt:variant>
        <vt:i4>5</vt:i4>
      </vt:variant>
      <vt:variant>
        <vt:lpwstr>http://nces.ed.gov/pubsearch</vt:lpwstr>
      </vt:variant>
      <vt:variant>
        <vt:lpwstr/>
      </vt:variant>
      <vt:variant>
        <vt:i4>1441814</vt:i4>
      </vt:variant>
      <vt:variant>
        <vt:i4>3</vt:i4>
      </vt:variant>
      <vt:variant>
        <vt:i4>0</vt:i4>
      </vt:variant>
      <vt:variant>
        <vt:i4>5</vt:i4>
      </vt:variant>
      <vt:variant>
        <vt:lpwstr>http://nces.ed.gov/pubsearch</vt:lpwstr>
      </vt:variant>
      <vt:variant>
        <vt:lpwstr/>
      </vt:variant>
      <vt:variant>
        <vt:i4>8060989</vt:i4>
      </vt:variant>
      <vt:variant>
        <vt:i4>0</vt:i4>
      </vt:variant>
      <vt:variant>
        <vt:i4>0</vt:i4>
      </vt:variant>
      <vt:variant>
        <vt:i4>5</vt:i4>
      </vt:variant>
      <vt:variant>
        <vt:lpwstr>http://nces.ed.gov/</vt:lpwstr>
      </vt:variant>
      <vt:variant>
        <vt:lpwstr/>
      </vt:variant>
      <vt:variant>
        <vt:i4>7077902</vt:i4>
      </vt:variant>
      <vt:variant>
        <vt:i4>6</vt:i4>
      </vt:variant>
      <vt:variant>
        <vt:i4>0</vt:i4>
      </vt:variant>
      <vt:variant>
        <vt:i4>5</vt:i4>
      </vt:variant>
      <vt:variant>
        <vt:lpwstr>http://www.census.gov/geo/www/2010census/gtc/gtc_cbsa.html</vt:lpwstr>
      </vt:variant>
      <vt:variant>
        <vt:lpwstr/>
      </vt:variant>
      <vt:variant>
        <vt:i4>3276892</vt:i4>
      </vt:variant>
      <vt:variant>
        <vt:i4>3</vt:i4>
      </vt:variant>
      <vt:variant>
        <vt:i4>0</vt:i4>
      </vt:variant>
      <vt:variant>
        <vt:i4>5</vt:i4>
      </vt:variant>
      <vt:variant>
        <vt:lpwstr>http://www.recovery.gov/About/Pages/The_Act.aspx</vt:lpwstr>
      </vt:variant>
      <vt:variant>
        <vt:lpwstr/>
      </vt:variant>
      <vt:variant>
        <vt:i4>5570582</vt:i4>
      </vt:variant>
      <vt:variant>
        <vt:i4>0</vt:i4>
      </vt:variant>
      <vt:variant>
        <vt:i4>0</vt:i4>
      </vt:variant>
      <vt:variant>
        <vt:i4>5</vt:i4>
      </vt:variant>
      <vt:variant>
        <vt:lpwstr>http://www.census.gov/govs/school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Department of Education</dc:title>
  <dc:creator>Governments Division</dc:creator>
  <cp:lastModifiedBy>Cornman, Stephen</cp:lastModifiedBy>
  <cp:revision>2</cp:revision>
  <cp:lastPrinted>2015-06-24T00:14:00Z</cp:lastPrinted>
  <dcterms:created xsi:type="dcterms:W3CDTF">2018-06-21T22:55:00Z</dcterms:created>
  <dcterms:modified xsi:type="dcterms:W3CDTF">2018-06-21T22:55:00Z</dcterms:modified>
</cp:coreProperties>
</file>